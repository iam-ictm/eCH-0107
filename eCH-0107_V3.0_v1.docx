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A260DE" w14:textId="77777777" w:rsidR="00FE0BBF" w:rsidRPr="00386FD2" w:rsidRDefault="00FE0BBF" w:rsidP="00FE0BBF">
      <w:pPr>
        <w:pStyle w:val="Titel"/>
        <w:rPr>
          <w:sz w:val="32"/>
          <w:szCs w:val="32"/>
        </w:rPr>
      </w:pPr>
      <w:bookmarkStart w:id="0" w:name="_GoBack"/>
      <w:r w:rsidRPr="00386FD2">
        <w:rPr>
          <w:sz w:val="32"/>
          <w:szCs w:val="32"/>
        </w:rPr>
        <w:t>eCH-0107 Gestaltungsprinzipien für die Identitäts- und Zu</w:t>
      </w:r>
      <w:bookmarkEnd w:id="0"/>
      <w:r w:rsidRPr="00386FD2">
        <w:rPr>
          <w:sz w:val="32"/>
          <w:szCs w:val="32"/>
        </w:rPr>
        <w:t>griffsverwaltung (IAM)</w:t>
      </w:r>
    </w:p>
    <w:p w14:paraId="166B1BF0" w14:textId="77777777" w:rsidR="007E5391" w:rsidRPr="003F6E31" w:rsidRDefault="007E539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6589"/>
      </w:tblGrid>
      <w:tr w:rsidR="007E5391" w:rsidRPr="003F6E31" w14:paraId="0A43FBBB" w14:textId="77777777" w:rsidTr="00226DA3">
        <w:tc>
          <w:tcPr>
            <w:tcW w:w="2622" w:type="dxa"/>
          </w:tcPr>
          <w:p w14:paraId="261B8042" w14:textId="77777777" w:rsidR="007E5391" w:rsidRPr="003F6E31" w:rsidRDefault="007E5391">
            <w:pPr>
              <w:pStyle w:val="Begriff"/>
            </w:pPr>
            <w:r w:rsidRPr="003F6E31">
              <w:t>Name</w:t>
            </w:r>
          </w:p>
        </w:tc>
        <w:tc>
          <w:tcPr>
            <w:tcW w:w="6589" w:type="dxa"/>
            <w:vAlign w:val="center"/>
          </w:tcPr>
          <w:p w14:paraId="0814350D" w14:textId="6C16F1DF" w:rsidR="007E5391" w:rsidRPr="003F6E31" w:rsidRDefault="00496E7A">
            <w:r w:rsidRPr="00496E7A">
              <w:t>Gestaltungsprinzi</w:t>
            </w:r>
            <w:r>
              <w:t>pien für die Identitäts- und Zu</w:t>
            </w:r>
            <w:r w:rsidRPr="00496E7A">
              <w:t>griffsverwaltung (IAM)</w:t>
            </w:r>
          </w:p>
        </w:tc>
      </w:tr>
      <w:tr w:rsidR="007E5391" w:rsidRPr="003F6E31" w14:paraId="10D76F3B" w14:textId="77777777" w:rsidTr="00226DA3">
        <w:tc>
          <w:tcPr>
            <w:tcW w:w="2622" w:type="dxa"/>
          </w:tcPr>
          <w:p w14:paraId="6D1CFDC3" w14:textId="77777777" w:rsidR="007E5391" w:rsidRPr="003F6E31" w:rsidRDefault="007E5391">
            <w:pPr>
              <w:rPr>
                <w:b/>
              </w:rPr>
            </w:pPr>
            <w:r w:rsidRPr="003F6E31">
              <w:rPr>
                <w:b/>
              </w:rPr>
              <w:t>Standard-Nummer</w:t>
            </w:r>
          </w:p>
        </w:tc>
        <w:tc>
          <w:tcPr>
            <w:tcW w:w="6589" w:type="dxa"/>
            <w:vAlign w:val="center"/>
          </w:tcPr>
          <w:p w14:paraId="0C4010F6" w14:textId="77777777" w:rsidR="007E5391" w:rsidRPr="003F6E31" w:rsidRDefault="007E5391">
            <w:r w:rsidRPr="003F6E31">
              <w:t>eCH-0</w:t>
            </w:r>
            <w:r w:rsidR="008130F3" w:rsidRPr="003F6E31">
              <w:t>107</w:t>
            </w:r>
          </w:p>
        </w:tc>
      </w:tr>
      <w:tr w:rsidR="007E5391" w:rsidRPr="003F6E31" w14:paraId="594F06C0" w14:textId="77777777" w:rsidTr="00226DA3">
        <w:tc>
          <w:tcPr>
            <w:tcW w:w="2622" w:type="dxa"/>
          </w:tcPr>
          <w:p w14:paraId="33D2F750" w14:textId="77777777" w:rsidR="007E5391" w:rsidRPr="003F6E31" w:rsidRDefault="007E5391">
            <w:pPr>
              <w:rPr>
                <w:b/>
              </w:rPr>
            </w:pPr>
            <w:r w:rsidRPr="003F6E31">
              <w:rPr>
                <w:b/>
              </w:rPr>
              <w:t>Kategorie</w:t>
            </w:r>
          </w:p>
        </w:tc>
        <w:tc>
          <w:tcPr>
            <w:tcW w:w="6589" w:type="dxa"/>
            <w:vAlign w:val="center"/>
          </w:tcPr>
          <w:p w14:paraId="3F66797A" w14:textId="72302068" w:rsidR="007E5391" w:rsidRPr="003F6E31" w:rsidRDefault="00264E27" w:rsidP="00570F88">
            <w:r>
              <w:t>Standard</w:t>
            </w:r>
            <w:r w:rsidR="00192283">
              <w:t xml:space="preserve"> (neu)</w:t>
            </w:r>
          </w:p>
        </w:tc>
      </w:tr>
      <w:tr w:rsidR="007E5391" w:rsidRPr="003F6E31" w14:paraId="0F531B00" w14:textId="77777777" w:rsidTr="00226DA3">
        <w:tc>
          <w:tcPr>
            <w:tcW w:w="2622" w:type="dxa"/>
          </w:tcPr>
          <w:p w14:paraId="47C2CDE3" w14:textId="77777777" w:rsidR="007E5391" w:rsidRPr="003F6E31" w:rsidRDefault="007E5391">
            <w:pPr>
              <w:rPr>
                <w:b/>
              </w:rPr>
            </w:pPr>
            <w:r w:rsidRPr="003F6E31">
              <w:rPr>
                <w:b/>
              </w:rPr>
              <w:t>Reifegrad</w:t>
            </w:r>
          </w:p>
        </w:tc>
        <w:tc>
          <w:tcPr>
            <w:tcW w:w="6589" w:type="dxa"/>
            <w:vAlign w:val="center"/>
          </w:tcPr>
          <w:p w14:paraId="17616B03" w14:textId="77777777" w:rsidR="007E5391" w:rsidRPr="003F6E31" w:rsidRDefault="006A5E99">
            <w:r w:rsidRPr="002D4308">
              <w:rPr>
                <w:color w:val="808080" w:themeColor="background1" w:themeShade="80"/>
              </w:rPr>
              <w:t xml:space="preserve">definiert; </w:t>
            </w:r>
            <w:r w:rsidRPr="002D4308">
              <w:t xml:space="preserve">experimentell; </w:t>
            </w:r>
            <w:r w:rsidRPr="002D4308">
              <w:rPr>
                <w:color w:val="808080" w:themeColor="background1" w:themeShade="80"/>
              </w:rPr>
              <w:t>implementiert; verbreitet</w:t>
            </w:r>
          </w:p>
        </w:tc>
      </w:tr>
      <w:tr w:rsidR="007E5391" w:rsidRPr="003F6E31" w14:paraId="10EA396E" w14:textId="77777777" w:rsidTr="00226DA3">
        <w:tc>
          <w:tcPr>
            <w:tcW w:w="2622" w:type="dxa"/>
          </w:tcPr>
          <w:p w14:paraId="023F785D" w14:textId="77777777" w:rsidR="007E5391" w:rsidRPr="003F6E31" w:rsidRDefault="007E5391">
            <w:pPr>
              <w:rPr>
                <w:b/>
              </w:rPr>
            </w:pPr>
            <w:r w:rsidRPr="003F6E31">
              <w:rPr>
                <w:b/>
              </w:rPr>
              <w:t>Version</w:t>
            </w:r>
          </w:p>
        </w:tc>
        <w:tc>
          <w:tcPr>
            <w:tcW w:w="6589" w:type="dxa"/>
            <w:vAlign w:val="center"/>
          </w:tcPr>
          <w:p w14:paraId="57F94573" w14:textId="3936EC2D" w:rsidR="007E5391" w:rsidRPr="003F6E31" w:rsidRDefault="00653532">
            <w:r>
              <w:t>3</w:t>
            </w:r>
            <w:r w:rsidR="006A5E99">
              <w:t>.0</w:t>
            </w:r>
            <w:r w:rsidR="00B26A79">
              <w:t xml:space="preserve"> v1</w:t>
            </w:r>
          </w:p>
        </w:tc>
      </w:tr>
      <w:tr w:rsidR="007E5391" w:rsidRPr="003F6E31" w14:paraId="4F690C03" w14:textId="77777777" w:rsidTr="00226DA3">
        <w:tc>
          <w:tcPr>
            <w:tcW w:w="2622" w:type="dxa"/>
          </w:tcPr>
          <w:p w14:paraId="04A9E39E" w14:textId="77777777" w:rsidR="007E5391" w:rsidRPr="003F6E31" w:rsidRDefault="007E5391">
            <w:pPr>
              <w:rPr>
                <w:b/>
              </w:rPr>
            </w:pPr>
            <w:r w:rsidRPr="003F6E31">
              <w:rPr>
                <w:b/>
              </w:rPr>
              <w:t>Status</w:t>
            </w:r>
          </w:p>
        </w:tc>
        <w:tc>
          <w:tcPr>
            <w:tcW w:w="6589" w:type="dxa"/>
            <w:vAlign w:val="center"/>
          </w:tcPr>
          <w:p w14:paraId="048DCFC9" w14:textId="3B0FA6EC" w:rsidR="007E5391" w:rsidRPr="003F6E31" w:rsidRDefault="00DD1662" w:rsidP="00DD1662">
            <w:r w:rsidRPr="00DD1662">
              <w:rPr>
                <w:color w:val="000000" w:themeColor="text1"/>
              </w:rPr>
              <w:t>G</w:t>
            </w:r>
            <w:r w:rsidR="006A5E99" w:rsidRPr="00DD1662">
              <w:rPr>
                <w:color w:val="000000" w:themeColor="text1"/>
              </w:rPr>
              <w:t>enehmigt</w:t>
            </w:r>
            <w:r w:rsidR="006A5E99" w:rsidRPr="002D4308">
              <w:rPr>
                <w:color w:val="808080" w:themeColor="background1" w:themeShade="80"/>
              </w:rPr>
              <w:t>; ausser Kraft</w:t>
            </w:r>
          </w:p>
        </w:tc>
      </w:tr>
      <w:tr w:rsidR="007E5391" w:rsidRPr="003F6E31" w14:paraId="0A21D0BA" w14:textId="77777777" w:rsidTr="00226DA3">
        <w:tc>
          <w:tcPr>
            <w:tcW w:w="2622" w:type="dxa"/>
          </w:tcPr>
          <w:p w14:paraId="0BFEBF90" w14:textId="77777777" w:rsidR="007E5391" w:rsidRPr="003F6E31" w:rsidRDefault="007E5391">
            <w:pPr>
              <w:rPr>
                <w:b/>
              </w:rPr>
            </w:pPr>
            <w:r w:rsidRPr="003F6E31">
              <w:rPr>
                <w:b/>
              </w:rPr>
              <w:t>Genehmigt am</w:t>
            </w:r>
          </w:p>
        </w:tc>
        <w:tc>
          <w:tcPr>
            <w:tcW w:w="6589" w:type="dxa"/>
            <w:vAlign w:val="center"/>
          </w:tcPr>
          <w:p w14:paraId="47079D14" w14:textId="06F3CB89" w:rsidR="007E5391" w:rsidRPr="003F6E31" w:rsidRDefault="007E5391"/>
        </w:tc>
      </w:tr>
      <w:tr w:rsidR="007E5391" w:rsidRPr="003F6E31" w14:paraId="24940F16" w14:textId="77777777" w:rsidTr="00226DA3">
        <w:tc>
          <w:tcPr>
            <w:tcW w:w="2622" w:type="dxa"/>
          </w:tcPr>
          <w:p w14:paraId="4E51157C" w14:textId="77777777" w:rsidR="007E5391" w:rsidRPr="003F6E31" w:rsidRDefault="007E5391">
            <w:pPr>
              <w:rPr>
                <w:b/>
              </w:rPr>
            </w:pPr>
            <w:r w:rsidRPr="003F6E31">
              <w:rPr>
                <w:b/>
              </w:rPr>
              <w:t>Ausgabedatum</w:t>
            </w:r>
          </w:p>
        </w:tc>
        <w:tc>
          <w:tcPr>
            <w:tcW w:w="6589" w:type="dxa"/>
            <w:vAlign w:val="center"/>
          </w:tcPr>
          <w:p w14:paraId="17B20C71" w14:textId="57A4B3BE" w:rsidR="007E5391" w:rsidRPr="00386FD2" w:rsidRDefault="00BB6398" w:rsidP="00DD1662">
            <w:r>
              <w:t>2013-</w:t>
            </w:r>
            <w:r w:rsidR="00897CFF">
              <w:t>1</w:t>
            </w:r>
            <w:r w:rsidR="00DD1662">
              <w:t>2</w:t>
            </w:r>
            <w:r>
              <w:t>-</w:t>
            </w:r>
            <w:r w:rsidR="00DD1662">
              <w:t>04</w:t>
            </w:r>
          </w:p>
        </w:tc>
      </w:tr>
      <w:tr w:rsidR="007E5391" w:rsidRPr="003F6E31" w14:paraId="2210E90D" w14:textId="77777777" w:rsidTr="00226DA3">
        <w:tc>
          <w:tcPr>
            <w:tcW w:w="2622" w:type="dxa"/>
          </w:tcPr>
          <w:p w14:paraId="5F139622" w14:textId="77777777" w:rsidR="007E5391" w:rsidRPr="003F6E31" w:rsidRDefault="007E5391" w:rsidP="00386FD2">
            <w:pPr>
              <w:rPr>
                <w:b/>
              </w:rPr>
            </w:pPr>
            <w:r w:rsidRPr="003F6E31">
              <w:rPr>
                <w:b/>
              </w:rPr>
              <w:t xml:space="preserve">Ersetzt </w:t>
            </w:r>
            <w:r w:rsidR="00386FD2">
              <w:rPr>
                <w:b/>
              </w:rPr>
              <w:t>Version</w:t>
            </w:r>
          </w:p>
        </w:tc>
        <w:tc>
          <w:tcPr>
            <w:tcW w:w="6589" w:type="dxa"/>
            <w:vAlign w:val="center"/>
          </w:tcPr>
          <w:p w14:paraId="0D7379B6" w14:textId="0D1D9006" w:rsidR="007E5391" w:rsidRPr="003F6E31" w:rsidRDefault="00653532" w:rsidP="00653532">
            <w:r>
              <w:t>2</w:t>
            </w:r>
            <w:r w:rsidR="00987DF0">
              <w:t>.0</w:t>
            </w:r>
            <w:r w:rsidR="00386FD2">
              <w:t xml:space="preserve"> </w:t>
            </w:r>
          </w:p>
        </w:tc>
      </w:tr>
      <w:tr w:rsidR="007E5391" w:rsidRPr="003F6E31" w14:paraId="0E2175A4" w14:textId="77777777" w:rsidTr="00226DA3">
        <w:tc>
          <w:tcPr>
            <w:tcW w:w="2622" w:type="dxa"/>
          </w:tcPr>
          <w:p w14:paraId="7DC95875" w14:textId="77777777" w:rsidR="007E5391" w:rsidRPr="003F6E31" w:rsidRDefault="007E5391">
            <w:pPr>
              <w:rPr>
                <w:b/>
              </w:rPr>
            </w:pPr>
            <w:r w:rsidRPr="003F6E31">
              <w:rPr>
                <w:b/>
              </w:rPr>
              <w:t>Sprachen</w:t>
            </w:r>
          </w:p>
        </w:tc>
        <w:tc>
          <w:tcPr>
            <w:tcW w:w="6589" w:type="dxa"/>
            <w:vAlign w:val="center"/>
          </w:tcPr>
          <w:p w14:paraId="30537E4F" w14:textId="77777777" w:rsidR="007E5391" w:rsidRPr="003F6E31" w:rsidRDefault="007E5391">
            <w:r w:rsidRPr="003F6E31">
              <w:t>Deutsch</w:t>
            </w:r>
            <w:r w:rsidR="00386FD2">
              <w:t xml:space="preserve"> (Original), Französisch (Übersetzung)</w:t>
            </w:r>
          </w:p>
        </w:tc>
      </w:tr>
      <w:tr w:rsidR="00386FD2" w:rsidRPr="00547DBB" w14:paraId="459A99DD" w14:textId="77777777" w:rsidTr="00226DA3">
        <w:tc>
          <w:tcPr>
            <w:tcW w:w="2622" w:type="dxa"/>
          </w:tcPr>
          <w:p w14:paraId="34AADF5C" w14:textId="77777777" w:rsidR="00386FD2" w:rsidRPr="00547DBB" w:rsidRDefault="00386FD2">
            <w:pPr>
              <w:rPr>
                <w:b/>
              </w:rPr>
            </w:pPr>
            <w:r>
              <w:rPr>
                <w:b/>
              </w:rPr>
              <w:t>Beilagen</w:t>
            </w:r>
          </w:p>
        </w:tc>
        <w:tc>
          <w:tcPr>
            <w:tcW w:w="6589" w:type="dxa"/>
            <w:vAlign w:val="center"/>
          </w:tcPr>
          <w:p w14:paraId="1A478A8A" w14:textId="77777777" w:rsidR="00386FD2" w:rsidRPr="003F73A2" w:rsidRDefault="00386FD2">
            <w:pPr>
              <w:rPr>
                <w:lang w:val="en-GB"/>
              </w:rPr>
            </w:pPr>
            <w:r>
              <w:rPr>
                <w:lang w:val="en-GB"/>
              </w:rPr>
              <w:t>--</w:t>
            </w:r>
          </w:p>
        </w:tc>
      </w:tr>
      <w:tr w:rsidR="00547DBB" w:rsidRPr="00547DBB" w14:paraId="4E433D32" w14:textId="77777777" w:rsidTr="00226DA3">
        <w:tc>
          <w:tcPr>
            <w:tcW w:w="2622" w:type="dxa"/>
          </w:tcPr>
          <w:p w14:paraId="570D82EF" w14:textId="77777777" w:rsidR="007E5391" w:rsidRPr="00547DBB" w:rsidRDefault="007E5391">
            <w:pPr>
              <w:rPr>
                <w:b/>
              </w:rPr>
            </w:pPr>
            <w:r w:rsidRPr="00547DBB">
              <w:rPr>
                <w:b/>
              </w:rPr>
              <w:t>Autoren</w:t>
            </w:r>
          </w:p>
        </w:tc>
        <w:tc>
          <w:tcPr>
            <w:tcW w:w="6589" w:type="dxa"/>
            <w:vAlign w:val="center"/>
          </w:tcPr>
          <w:p w14:paraId="761D92B4" w14:textId="2EE074F4" w:rsidR="00653532" w:rsidRPr="004949F7" w:rsidRDefault="00653532" w:rsidP="00653532">
            <w:pPr>
              <w:spacing w:after="40"/>
            </w:pPr>
            <w:r w:rsidRPr="004949F7">
              <w:t xml:space="preserve">Annett Laube-Rosenpflanzer, BFH TI, </w:t>
            </w:r>
            <w:hyperlink r:id="rId14" w:history="1">
              <w:r w:rsidRPr="004949F7">
                <w:rPr>
                  <w:rStyle w:val="Hyperlink"/>
                  <w:rFonts w:ascii="Arial" w:hAnsi="Arial"/>
                  <w:color w:val="auto"/>
                  <w:sz w:val="22"/>
                  <w:u w:val="none"/>
                </w:rPr>
                <w:t>annett.laube@bfh.ch</w:t>
              </w:r>
            </w:hyperlink>
          </w:p>
          <w:p w14:paraId="6791EDDD" w14:textId="761EAED7" w:rsidR="00653532" w:rsidRDefault="00653532" w:rsidP="00653532">
            <w:pPr>
              <w:spacing w:after="40"/>
              <w:rPr>
                <w:rStyle w:val="Hyperlink"/>
                <w:rFonts w:ascii="Arial" w:hAnsi="Arial"/>
                <w:color w:val="auto"/>
                <w:sz w:val="22"/>
                <w:u w:val="none"/>
              </w:rPr>
            </w:pPr>
            <w:r w:rsidRPr="000C3A3C">
              <w:rPr>
                <w:lang w:val="en-US"/>
              </w:rPr>
              <w:t xml:space="preserve">Andreas Spichiger, BFH FBW, </w:t>
            </w:r>
            <w:hyperlink r:id="rId15" w:history="1">
              <w:r w:rsidRPr="000C3A3C">
                <w:rPr>
                  <w:rStyle w:val="Hyperlink"/>
                  <w:rFonts w:ascii="Arial" w:hAnsi="Arial"/>
                  <w:color w:val="auto"/>
                  <w:sz w:val="22"/>
                  <w:u w:val="none"/>
                  <w:lang w:val="en-US"/>
                </w:rPr>
                <w:t>andreas.spichiger@bfh.ch</w:t>
              </w:r>
            </w:hyperlink>
          </w:p>
          <w:p w14:paraId="12265582" w14:textId="11C9494D" w:rsidR="00A92CBC" w:rsidRPr="000C3A3C" w:rsidRDefault="00A92CBC" w:rsidP="00653532">
            <w:pPr>
              <w:spacing w:after="40"/>
              <w:rPr>
                <w:rStyle w:val="Hyperlink"/>
                <w:rFonts w:ascii="Arial" w:hAnsi="Arial"/>
                <w:color w:val="auto"/>
                <w:sz w:val="22"/>
                <w:u w:val="none"/>
                <w:lang w:val="en-US"/>
              </w:rPr>
            </w:pPr>
            <w:r>
              <w:rPr>
                <w:rStyle w:val="Hyperlink"/>
                <w:rFonts w:ascii="Arial" w:hAnsi="Arial"/>
                <w:color w:val="auto"/>
                <w:sz w:val="22"/>
                <w:u w:val="none"/>
              </w:rPr>
              <w:t>Marc Kunz, BFH TI, marc.kunz@bfh.ch</w:t>
            </w:r>
          </w:p>
          <w:p w14:paraId="315A2EC7" w14:textId="00D3EF08" w:rsidR="006F5896" w:rsidRPr="000C3A3C" w:rsidRDefault="00A711BC" w:rsidP="00653532">
            <w:pPr>
              <w:spacing w:after="40"/>
              <w:rPr>
                <w:lang w:val="en-US"/>
              </w:rPr>
            </w:pPr>
            <w:r w:rsidRPr="000C3A3C">
              <w:rPr>
                <w:rStyle w:val="Hyperlink"/>
                <w:rFonts w:ascii="Arial" w:hAnsi="Arial"/>
                <w:color w:val="auto"/>
                <w:sz w:val="22"/>
                <w:u w:val="none"/>
                <w:lang w:val="en-US"/>
              </w:rPr>
              <w:t>Thomas Kessler, Tem</w:t>
            </w:r>
            <w:r w:rsidR="006F5896" w:rsidRPr="000C3A3C">
              <w:rPr>
                <w:rStyle w:val="Hyperlink"/>
                <w:rFonts w:ascii="Arial" w:hAnsi="Arial"/>
                <w:color w:val="auto"/>
                <w:sz w:val="22"/>
                <w:u w:val="none"/>
                <w:lang w:val="en-US"/>
              </w:rPr>
              <w:t>et, Thomas thomas.kessler@temet.ch</w:t>
            </w:r>
          </w:p>
          <w:p w14:paraId="2EC782CC" w14:textId="77777777" w:rsidR="00653532" w:rsidRPr="004949F7" w:rsidRDefault="00653532" w:rsidP="00653532">
            <w:pPr>
              <w:spacing w:after="40"/>
            </w:pPr>
            <w:r>
              <w:rPr>
                <w:rStyle w:val="Hyperlink"/>
                <w:rFonts w:ascii="Arial" w:hAnsi="Arial"/>
                <w:color w:val="auto"/>
                <w:sz w:val="22"/>
                <w:u w:val="none"/>
              </w:rPr>
              <w:t>eCH Fachgruppe IAM</w:t>
            </w:r>
          </w:p>
          <w:p w14:paraId="3F38905B" w14:textId="387C3EE4" w:rsidR="00653532" w:rsidRPr="000C3A3C" w:rsidRDefault="00653532" w:rsidP="004F1818">
            <w:pPr>
              <w:spacing w:after="40"/>
            </w:pPr>
            <w:r w:rsidRPr="000C3A3C">
              <w:t>V2.0:</w:t>
            </w:r>
          </w:p>
          <w:p w14:paraId="3C64E7E3" w14:textId="5D556867" w:rsidR="00CC17FD" w:rsidRPr="000C3A3C" w:rsidRDefault="00CC17FD" w:rsidP="004F1818">
            <w:pPr>
              <w:spacing w:after="40"/>
            </w:pPr>
            <w:r w:rsidRPr="000C3A3C">
              <w:t>Ronny Bernold, BFH</w:t>
            </w:r>
            <w:r w:rsidR="00161869" w:rsidRPr="000C3A3C">
              <w:t xml:space="preserve"> </w:t>
            </w:r>
            <w:r w:rsidR="00ED57FB" w:rsidRPr="000C3A3C">
              <w:t>FBW</w:t>
            </w:r>
            <w:r w:rsidRPr="000C3A3C">
              <w:t xml:space="preserve">, </w:t>
            </w:r>
            <w:hyperlink r:id="rId16" w:history="1">
              <w:r w:rsidR="00547DBB" w:rsidRPr="000C3A3C">
                <w:rPr>
                  <w:rStyle w:val="Hyperlink"/>
                  <w:rFonts w:ascii="Arial" w:hAnsi="Arial"/>
                  <w:color w:val="auto"/>
                  <w:sz w:val="22"/>
                  <w:u w:val="none"/>
                </w:rPr>
                <w:t>ronny.bernold@bfh.ch</w:t>
              </w:r>
            </w:hyperlink>
          </w:p>
          <w:p w14:paraId="0620B9DF" w14:textId="309326D6" w:rsidR="00CC17FD" w:rsidRPr="004949F7" w:rsidRDefault="00CC17FD" w:rsidP="004F1818">
            <w:pPr>
              <w:spacing w:after="40"/>
            </w:pPr>
            <w:r w:rsidRPr="004949F7">
              <w:t>Gerhard Hassenstein, BFH</w:t>
            </w:r>
            <w:r w:rsidR="00161869" w:rsidRPr="004949F7">
              <w:t xml:space="preserve"> TI</w:t>
            </w:r>
            <w:r w:rsidRPr="004949F7">
              <w:t xml:space="preserve">, </w:t>
            </w:r>
            <w:hyperlink r:id="rId17" w:history="1">
              <w:r w:rsidR="00547DBB" w:rsidRPr="004949F7">
                <w:rPr>
                  <w:rStyle w:val="Hyperlink"/>
                  <w:rFonts w:ascii="Arial" w:hAnsi="Arial"/>
                  <w:color w:val="auto"/>
                  <w:sz w:val="22"/>
                  <w:u w:val="none"/>
                </w:rPr>
                <w:t>gerhard.hassenstein@bfh.ch</w:t>
              </w:r>
            </w:hyperlink>
          </w:p>
          <w:p w14:paraId="308761A6" w14:textId="1845BD68" w:rsidR="00E85B07" w:rsidRPr="004949F7" w:rsidRDefault="00E85B07" w:rsidP="004F1818">
            <w:pPr>
              <w:spacing w:after="40"/>
            </w:pPr>
            <w:r w:rsidRPr="004949F7">
              <w:t xml:space="preserve">Annett Laube-Rosenpflanzer, BFH TI, </w:t>
            </w:r>
            <w:hyperlink r:id="rId18" w:history="1">
              <w:r w:rsidR="00547DBB" w:rsidRPr="004949F7">
                <w:rPr>
                  <w:rStyle w:val="Hyperlink"/>
                  <w:rFonts w:ascii="Arial" w:hAnsi="Arial"/>
                  <w:color w:val="auto"/>
                  <w:sz w:val="22"/>
                  <w:u w:val="none"/>
                </w:rPr>
                <w:t>annett.laube@bfh.ch</w:t>
              </w:r>
            </w:hyperlink>
          </w:p>
          <w:p w14:paraId="54B9FBA3" w14:textId="467FF434" w:rsidR="00CC17FD" w:rsidRPr="004949F7" w:rsidRDefault="00CC17FD" w:rsidP="004F1818">
            <w:pPr>
              <w:spacing w:after="40"/>
            </w:pPr>
            <w:r w:rsidRPr="004949F7">
              <w:t>Andreas Spichiger, BFH</w:t>
            </w:r>
            <w:r w:rsidR="00161869" w:rsidRPr="004949F7">
              <w:t xml:space="preserve"> </w:t>
            </w:r>
            <w:r w:rsidR="00ED57FB" w:rsidRPr="004949F7">
              <w:t>FBW</w:t>
            </w:r>
            <w:r w:rsidRPr="004949F7">
              <w:t xml:space="preserve">, </w:t>
            </w:r>
            <w:hyperlink r:id="rId19" w:history="1">
              <w:r w:rsidR="00547DBB" w:rsidRPr="004949F7">
                <w:rPr>
                  <w:rStyle w:val="Hyperlink"/>
                  <w:rFonts w:ascii="Arial" w:hAnsi="Arial"/>
                  <w:color w:val="auto"/>
                  <w:sz w:val="22"/>
                  <w:u w:val="none"/>
                </w:rPr>
                <w:t>andreas.spichiger@bfh.ch</w:t>
              </w:r>
            </w:hyperlink>
          </w:p>
          <w:p w14:paraId="7DF7905A" w14:textId="35C85C49" w:rsidR="00CC17FD" w:rsidRDefault="00CC17FD" w:rsidP="004F1818">
            <w:pPr>
              <w:spacing w:after="40"/>
              <w:rPr>
                <w:rStyle w:val="Hyperlink"/>
                <w:rFonts w:ascii="Arial" w:hAnsi="Arial"/>
                <w:color w:val="auto"/>
                <w:sz w:val="22"/>
                <w:u w:val="none"/>
              </w:rPr>
            </w:pPr>
            <w:r w:rsidRPr="004949F7">
              <w:t>Martin Topfel, BFH</w:t>
            </w:r>
            <w:r w:rsidR="00161869" w:rsidRPr="004949F7">
              <w:t xml:space="preserve"> </w:t>
            </w:r>
            <w:r w:rsidR="00ED57FB" w:rsidRPr="004949F7">
              <w:t>FBW</w:t>
            </w:r>
            <w:r w:rsidRPr="004949F7">
              <w:t xml:space="preserve">, </w:t>
            </w:r>
            <w:hyperlink r:id="rId20" w:history="1">
              <w:r w:rsidR="00264E27" w:rsidRPr="004949F7">
                <w:rPr>
                  <w:rStyle w:val="Hyperlink"/>
                  <w:rFonts w:ascii="Arial" w:hAnsi="Arial"/>
                  <w:color w:val="auto"/>
                  <w:sz w:val="22"/>
                  <w:u w:val="none"/>
                </w:rPr>
                <w:t>martin.topfel@bfh.ch</w:t>
              </w:r>
            </w:hyperlink>
          </w:p>
          <w:p w14:paraId="1D69BB5E" w14:textId="77777777" w:rsidR="00F74AC2" w:rsidRPr="004949F7" w:rsidRDefault="00F74AC2" w:rsidP="004F1818">
            <w:pPr>
              <w:spacing w:after="40"/>
            </w:pPr>
            <w:r>
              <w:rPr>
                <w:rStyle w:val="Hyperlink"/>
                <w:rFonts w:ascii="Arial" w:hAnsi="Arial"/>
                <w:color w:val="auto"/>
                <w:sz w:val="22"/>
                <w:u w:val="none"/>
              </w:rPr>
              <w:t>eCH Fachgruppe IAM</w:t>
            </w:r>
          </w:p>
          <w:p w14:paraId="7C45C38F" w14:textId="77777777" w:rsidR="00264E27" w:rsidRPr="00547DBB" w:rsidRDefault="00264E27" w:rsidP="004F1818">
            <w:pPr>
              <w:spacing w:after="40"/>
            </w:pPr>
            <w:r w:rsidRPr="00547DBB">
              <w:t>V1.0:</w:t>
            </w:r>
          </w:p>
          <w:p w14:paraId="1B6C50EB" w14:textId="62893DD9" w:rsidR="00264E27" w:rsidRPr="00547DBB" w:rsidRDefault="00264E27" w:rsidP="004F1818">
            <w:pPr>
              <w:spacing w:after="40"/>
            </w:pPr>
            <w:r w:rsidRPr="00547DBB">
              <w:t xml:space="preserve">Willy Müller, ISB, </w:t>
            </w:r>
            <w:hyperlink r:id="rId21" w:history="1">
              <w:r w:rsidR="00547DBB" w:rsidRPr="00547DBB">
                <w:rPr>
                  <w:rStyle w:val="Hyperlink"/>
                  <w:rFonts w:ascii="Arial" w:hAnsi="Arial"/>
                  <w:color w:val="auto"/>
                  <w:sz w:val="22"/>
                  <w:u w:val="none"/>
                </w:rPr>
                <w:t>willy.mueller@isb.admin.ch</w:t>
              </w:r>
            </w:hyperlink>
            <w:r w:rsidR="00547DBB" w:rsidRPr="00547DBB">
              <w:t xml:space="preserve"> </w:t>
            </w:r>
          </w:p>
          <w:p w14:paraId="2569068A" w14:textId="77777777" w:rsidR="00264E27" w:rsidRPr="00547DBB" w:rsidRDefault="00264E27" w:rsidP="004F1818">
            <w:pPr>
              <w:spacing w:after="40"/>
            </w:pPr>
            <w:r w:rsidRPr="00547DBB">
              <w:t>Hans Häni, AFT TG</w:t>
            </w:r>
          </w:p>
          <w:p w14:paraId="492C9454" w14:textId="77777777" w:rsidR="00264E27" w:rsidRPr="00547DBB" w:rsidRDefault="00264E27" w:rsidP="004F1818">
            <w:pPr>
              <w:spacing w:after="40"/>
            </w:pPr>
            <w:r w:rsidRPr="00547DBB">
              <w:t>SEAC-Projektgruppe IAM</w:t>
            </w:r>
          </w:p>
        </w:tc>
      </w:tr>
      <w:tr w:rsidR="007E5391" w:rsidRPr="003F6E31" w14:paraId="3C031836" w14:textId="77777777" w:rsidTr="00226DA3">
        <w:tc>
          <w:tcPr>
            <w:tcW w:w="2622" w:type="dxa"/>
          </w:tcPr>
          <w:p w14:paraId="048F8979" w14:textId="7806D091" w:rsidR="007E5391" w:rsidRPr="003F6E31" w:rsidRDefault="007E5391">
            <w:pPr>
              <w:rPr>
                <w:b/>
              </w:rPr>
            </w:pPr>
            <w:r w:rsidRPr="003F6E31">
              <w:rPr>
                <w:b/>
              </w:rPr>
              <w:t>Herausgeber / Vertrieb</w:t>
            </w:r>
          </w:p>
        </w:tc>
        <w:tc>
          <w:tcPr>
            <w:tcW w:w="6589" w:type="dxa"/>
            <w:vAlign w:val="center"/>
          </w:tcPr>
          <w:p w14:paraId="1199A66D" w14:textId="77777777" w:rsidR="007E5391" w:rsidRPr="003F6E31" w:rsidRDefault="007E5391">
            <w:pPr>
              <w:spacing w:after="0"/>
            </w:pPr>
            <w:r w:rsidRPr="003F6E31">
              <w:t>Verein eCH, Mainaustrasse 30, Postfach, 8034 Zürich</w:t>
            </w:r>
          </w:p>
          <w:p w14:paraId="4E92514E" w14:textId="77777777" w:rsidR="007E5391" w:rsidRPr="003F6E31" w:rsidRDefault="007E5391">
            <w:pPr>
              <w:spacing w:after="0"/>
            </w:pPr>
            <w:r w:rsidRPr="003F6E31">
              <w:t>T 044 388 74 64, F 044 388 71 80</w:t>
            </w:r>
          </w:p>
          <w:p w14:paraId="5E45EF88" w14:textId="77777777" w:rsidR="007E5391" w:rsidRPr="003F6E31" w:rsidRDefault="007E5391">
            <w:pPr>
              <w:spacing w:after="0"/>
            </w:pPr>
            <w:r w:rsidRPr="003F6E31">
              <w:t>www.ech.ch / info@ech.ch</w:t>
            </w:r>
          </w:p>
        </w:tc>
      </w:tr>
    </w:tbl>
    <w:p w14:paraId="5DC4A75B" w14:textId="77777777" w:rsidR="00CC17FD" w:rsidRDefault="00CC17FD">
      <w:pPr>
        <w:spacing w:after="0" w:line="240" w:lineRule="auto"/>
        <w:rPr>
          <w:b/>
          <w:sz w:val="32"/>
        </w:rPr>
      </w:pPr>
      <w:r>
        <w:br w:type="page"/>
      </w:r>
    </w:p>
    <w:p w14:paraId="5C5542CC" w14:textId="77777777" w:rsidR="007E5391" w:rsidRPr="003F6E31" w:rsidRDefault="007E5391">
      <w:pPr>
        <w:pStyle w:val="Nebentitel"/>
      </w:pPr>
      <w:r w:rsidRPr="003F6E31">
        <w:lastRenderedPageBreak/>
        <w:t>Zusammenfassung</w:t>
      </w:r>
    </w:p>
    <w:p w14:paraId="4DF065CC" w14:textId="77777777" w:rsidR="00EA0711" w:rsidRPr="003F6E31" w:rsidRDefault="00EA0711" w:rsidP="00EA0711">
      <w:pPr>
        <w:pStyle w:val="Textkrper"/>
      </w:pPr>
      <w:r w:rsidRPr="003F6E31">
        <w:t xml:space="preserve">Das vorliegende </w:t>
      </w:r>
      <w:r w:rsidR="00E2457A" w:rsidRPr="003F6E31">
        <w:t xml:space="preserve">Dokument </w:t>
      </w:r>
      <w:r w:rsidR="002D6E8E" w:rsidRPr="003F6E31">
        <w:t xml:space="preserve">definiert die Prinzipien, die </w:t>
      </w:r>
      <w:r w:rsidRPr="003F6E31">
        <w:t xml:space="preserve">Regeln </w:t>
      </w:r>
      <w:r w:rsidR="002D6E8E" w:rsidRPr="003F6E31">
        <w:t xml:space="preserve">und den Ordnungsrahmen </w:t>
      </w:r>
      <w:r w:rsidRPr="003F6E31">
        <w:t xml:space="preserve">für </w:t>
      </w:r>
      <w:r w:rsidR="002F512E" w:rsidRPr="003F6E31">
        <w:t>d</w:t>
      </w:r>
      <w:r w:rsidR="004B0ACF" w:rsidRPr="003F6E31">
        <w:t>ie</w:t>
      </w:r>
      <w:r w:rsidR="002F512E" w:rsidRPr="003F6E31">
        <w:t xml:space="preserve"> </w:t>
      </w:r>
      <w:r w:rsidRPr="003F6E31">
        <w:t>IAM-System</w:t>
      </w:r>
      <w:r w:rsidR="004B0ACF" w:rsidRPr="003F6E31">
        <w:t>gestaltung</w:t>
      </w:r>
      <w:r w:rsidRPr="003F6E31">
        <w:t xml:space="preserve">, welche beim Bereitstellen von </w:t>
      </w:r>
      <w:r w:rsidR="00531172" w:rsidRPr="003F6E31">
        <w:t>f</w:t>
      </w:r>
      <w:r w:rsidR="00E2457A" w:rsidRPr="003F6E31">
        <w:t>öderierten</w:t>
      </w:r>
      <w:r w:rsidR="00531172" w:rsidRPr="003F6E31">
        <w:t xml:space="preserve"> </w:t>
      </w:r>
      <w:r w:rsidRPr="003F6E31">
        <w:t xml:space="preserve">IAM-Lösungen im </w:t>
      </w:r>
      <w:r w:rsidR="00E2457A" w:rsidRPr="003F6E31">
        <w:t xml:space="preserve">föderalen </w:t>
      </w:r>
      <w:r w:rsidRPr="003F6E31">
        <w:t>E-Government Schweiz berücksichtigt werden</w:t>
      </w:r>
      <w:r w:rsidR="00E2457A" w:rsidRPr="003F6E31">
        <w:t>.</w:t>
      </w:r>
      <w:r w:rsidRPr="003F6E31">
        <w:t xml:space="preserve"> </w:t>
      </w:r>
      <w:r w:rsidR="00E2457A" w:rsidRPr="003F6E31">
        <w:t xml:space="preserve">Das Gestaltungsprinzip definiert eine modellhafte IAM-Landschaft in </w:t>
      </w:r>
      <w:r w:rsidR="00264E27">
        <w:t>organisations</w:t>
      </w:r>
      <w:r w:rsidR="00E2457A" w:rsidRPr="003F6E31">
        <w:t>übergreifenden Applikationsszenarien</w:t>
      </w:r>
      <w:r w:rsidR="009D5F6F" w:rsidRPr="003F6E31">
        <w:t xml:space="preserve"> für bestehende und neue Anwendungen</w:t>
      </w:r>
      <w:r w:rsidR="00E2457A" w:rsidRPr="003F6E31">
        <w:t xml:space="preserve">. </w:t>
      </w:r>
      <w:r w:rsidR="00264E27">
        <w:t xml:space="preserve">Dabei wird davon ausgegangen, dass Geschäftsservices durch verschiedenste Stakeholder verteilt erbracht </w:t>
      </w:r>
      <w:r w:rsidR="006B2DC6">
        <w:t xml:space="preserve">resp. genutzt </w:t>
      </w:r>
      <w:r w:rsidR="00264E27">
        <w:t>werden</w:t>
      </w:r>
      <w:r w:rsidR="00391EAA">
        <w:t xml:space="preserve"> können</w:t>
      </w:r>
      <w:r w:rsidR="00264E27">
        <w:t xml:space="preserve">. </w:t>
      </w:r>
      <w:r w:rsidR="00391EAA">
        <w:t xml:space="preserve">Der Standard </w:t>
      </w:r>
      <w:r w:rsidR="00E2457A" w:rsidRPr="003F6E31">
        <w:t xml:space="preserve">spezifiziert die </w:t>
      </w:r>
      <w:r w:rsidR="00391EAA">
        <w:t xml:space="preserve">Anforderungen, die </w:t>
      </w:r>
      <w:r w:rsidR="00264E27">
        <w:t xml:space="preserve">Stakeholder, </w:t>
      </w:r>
      <w:r w:rsidR="00391EAA">
        <w:t xml:space="preserve">die </w:t>
      </w:r>
      <w:r w:rsidR="00E2457A" w:rsidRPr="003F6E31">
        <w:t>Prozesse, d</w:t>
      </w:r>
      <w:r w:rsidR="00264E27">
        <w:t>ie</w:t>
      </w:r>
      <w:r w:rsidR="00E2457A" w:rsidRPr="003F6E31">
        <w:t xml:space="preserve"> Informations</w:t>
      </w:r>
      <w:r w:rsidR="00264E27">
        <w:t>architektur</w:t>
      </w:r>
      <w:r w:rsidR="00E2457A" w:rsidRPr="003F6E31">
        <w:t xml:space="preserve">, die Geschäftsservices und </w:t>
      </w:r>
      <w:r w:rsidR="00264E27">
        <w:t xml:space="preserve">mögliche </w:t>
      </w:r>
      <w:r w:rsidR="00A50BE6">
        <w:t xml:space="preserve">Identity </w:t>
      </w:r>
      <w:r w:rsidR="00391EAA">
        <w:t>Federation-Modelle</w:t>
      </w:r>
      <w:r w:rsidR="00E2457A" w:rsidRPr="003F6E31">
        <w:t xml:space="preserve">. </w:t>
      </w:r>
      <w:r w:rsidR="00452783" w:rsidRPr="003F6E31">
        <w:t xml:space="preserve">Der Standard </w:t>
      </w:r>
      <w:r w:rsidR="00E2457A" w:rsidRPr="003F6E31">
        <w:t>kann in allen E-Society</w:t>
      </w:r>
      <w:r w:rsidR="00264E27">
        <w:t>-</w:t>
      </w:r>
      <w:r w:rsidR="00E2457A" w:rsidRPr="003F6E31">
        <w:t>Bereichen angewendet werden</w:t>
      </w:r>
      <w:r w:rsidR="004B0ACF" w:rsidRPr="003F6E31">
        <w:t>.</w:t>
      </w:r>
    </w:p>
    <w:p w14:paraId="1A7E2D36" w14:textId="77777777" w:rsidR="007E5391" w:rsidRPr="003F6E31" w:rsidRDefault="007E5391" w:rsidP="00226DA3">
      <w:pPr>
        <w:pStyle w:val="Nebentitel"/>
        <w:spacing w:before="120" w:after="0"/>
      </w:pPr>
      <w:r w:rsidRPr="003F6E31">
        <w:br w:type="page"/>
      </w:r>
      <w:r w:rsidRPr="003F6E31">
        <w:lastRenderedPageBreak/>
        <w:t xml:space="preserve">Inhaltsverzeichnis </w:t>
      </w:r>
    </w:p>
    <w:p w14:paraId="3B2348AE" w14:textId="3FA48C0B" w:rsidR="00B26A79" w:rsidRDefault="00C859CF">
      <w:pPr>
        <w:pStyle w:val="Verzeichnis1"/>
        <w:tabs>
          <w:tab w:val="left" w:pos="425"/>
        </w:tabs>
        <w:rPr>
          <w:rFonts w:asciiTheme="minorHAnsi" w:eastAsiaTheme="minorEastAsia" w:hAnsiTheme="minorHAnsi" w:cstheme="minorBidi"/>
          <w:b w:val="0"/>
          <w:noProof/>
          <w:szCs w:val="22"/>
        </w:rPr>
      </w:pPr>
      <w:r>
        <w:fldChar w:fldCharType="begin"/>
      </w:r>
      <w:r>
        <w:instrText xml:space="preserve"> TOC \o "2-3" \h \z \t "Überschrift 1;1;Anhang;1;Anhang A.1;2" </w:instrText>
      </w:r>
      <w:r>
        <w:fldChar w:fldCharType="separate"/>
      </w:r>
      <w:hyperlink w:anchor="_Toc487535777" w:history="1">
        <w:r w:rsidR="00B26A79" w:rsidRPr="00BE709E">
          <w:rPr>
            <w:rStyle w:val="Hyperlink"/>
            <w:noProof/>
          </w:rPr>
          <w:t>1</w:t>
        </w:r>
        <w:r w:rsidR="00B26A79">
          <w:rPr>
            <w:rFonts w:asciiTheme="minorHAnsi" w:eastAsiaTheme="minorEastAsia" w:hAnsiTheme="minorHAnsi" w:cstheme="minorBidi"/>
            <w:b w:val="0"/>
            <w:noProof/>
            <w:szCs w:val="22"/>
          </w:rPr>
          <w:tab/>
        </w:r>
        <w:r w:rsidR="00B26A79" w:rsidRPr="00BE709E">
          <w:rPr>
            <w:rStyle w:val="Hyperlink"/>
            <w:noProof/>
          </w:rPr>
          <w:t>Status des Dokuments</w:t>
        </w:r>
        <w:r w:rsidR="00B26A79">
          <w:rPr>
            <w:noProof/>
            <w:webHidden/>
          </w:rPr>
          <w:tab/>
        </w:r>
        <w:r w:rsidR="00B26A79">
          <w:rPr>
            <w:noProof/>
            <w:webHidden/>
          </w:rPr>
          <w:fldChar w:fldCharType="begin"/>
        </w:r>
        <w:r w:rsidR="00B26A79">
          <w:rPr>
            <w:noProof/>
            <w:webHidden/>
          </w:rPr>
          <w:instrText xml:space="preserve"> PAGEREF _Toc487535777 \h </w:instrText>
        </w:r>
        <w:r w:rsidR="00B26A79">
          <w:rPr>
            <w:noProof/>
            <w:webHidden/>
          </w:rPr>
        </w:r>
        <w:r w:rsidR="00B26A79">
          <w:rPr>
            <w:noProof/>
            <w:webHidden/>
          </w:rPr>
          <w:fldChar w:fldCharType="separate"/>
        </w:r>
        <w:r w:rsidR="000B7520">
          <w:rPr>
            <w:noProof/>
            <w:webHidden/>
          </w:rPr>
          <w:t>6</w:t>
        </w:r>
        <w:r w:rsidR="00B26A79">
          <w:rPr>
            <w:noProof/>
            <w:webHidden/>
          </w:rPr>
          <w:fldChar w:fldCharType="end"/>
        </w:r>
      </w:hyperlink>
    </w:p>
    <w:p w14:paraId="53A81DBE" w14:textId="1DEFDE18" w:rsidR="00B26A79" w:rsidRDefault="00B26A79">
      <w:pPr>
        <w:pStyle w:val="Verzeichnis1"/>
        <w:tabs>
          <w:tab w:val="left" w:pos="425"/>
        </w:tabs>
        <w:rPr>
          <w:rFonts w:asciiTheme="minorHAnsi" w:eastAsiaTheme="minorEastAsia" w:hAnsiTheme="minorHAnsi" w:cstheme="minorBidi"/>
          <w:b w:val="0"/>
          <w:noProof/>
          <w:szCs w:val="22"/>
        </w:rPr>
      </w:pPr>
      <w:hyperlink w:anchor="_Toc487535778" w:history="1">
        <w:r w:rsidRPr="00BE709E">
          <w:rPr>
            <w:rStyle w:val="Hyperlink"/>
            <w:noProof/>
          </w:rPr>
          <w:t>2</w:t>
        </w:r>
        <w:r>
          <w:rPr>
            <w:rFonts w:asciiTheme="minorHAnsi" w:eastAsiaTheme="minorEastAsia" w:hAnsiTheme="minorHAnsi" w:cstheme="minorBidi"/>
            <w:b w:val="0"/>
            <w:noProof/>
            <w:szCs w:val="22"/>
          </w:rPr>
          <w:tab/>
        </w:r>
        <w:r w:rsidRPr="00BE709E">
          <w:rPr>
            <w:rStyle w:val="Hyperlink"/>
            <w:noProof/>
          </w:rPr>
          <w:t>Einleitung</w:t>
        </w:r>
        <w:r>
          <w:rPr>
            <w:noProof/>
            <w:webHidden/>
          </w:rPr>
          <w:tab/>
        </w:r>
        <w:r>
          <w:rPr>
            <w:noProof/>
            <w:webHidden/>
          </w:rPr>
          <w:fldChar w:fldCharType="begin"/>
        </w:r>
        <w:r>
          <w:rPr>
            <w:noProof/>
            <w:webHidden/>
          </w:rPr>
          <w:instrText xml:space="preserve"> PAGEREF _Toc487535778 \h </w:instrText>
        </w:r>
        <w:r>
          <w:rPr>
            <w:noProof/>
            <w:webHidden/>
          </w:rPr>
        </w:r>
        <w:r>
          <w:rPr>
            <w:noProof/>
            <w:webHidden/>
          </w:rPr>
          <w:fldChar w:fldCharType="separate"/>
        </w:r>
        <w:r w:rsidR="000B7520">
          <w:rPr>
            <w:noProof/>
            <w:webHidden/>
          </w:rPr>
          <w:t>6</w:t>
        </w:r>
        <w:r>
          <w:rPr>
            <w:noProof/>
            <w:webHidden/>
          </w:rPr>
          <w:fldChar w:fldCharType="end"/>
        </w:r>
      </w:hyperlink>
    </w:p>
    <w:p w14:paraId="7389D664" w14:textId="195D2D7B" w:rsidR="00B26A79" w:rsidRDefault="00B26A79">
      <w:pPr>
        <w:pStyle w:val="Verzeichnis2"/>
        <w:rPr>
          <w:rFonts w:asciiTheme="minorHAnsi" w:eastAsiaTheme="minorEastAsia" w:hAnsiTheme="minorHAnsi" w:cstheme="minorBidi"/>
          <w:noProof/>
          <w:szCs w:val="22"/>
        </w:rPr>
      </w:pPr>
      <w:hyperlink w:anchor="_Toc487535779" w:history="1">
        <w:r w:rsidRPr="00BE709E">
          <w:rPr>
            <w:rStyle w:val="Hyperlink"/>
            <w:noProof/>
          </w:rPr>
          <w:t>2.1</w:t>
        </w:r>
        <w:r>
          <w:rPr>
            <w:rFonts w:asciiTheme="minorHAnsi" w:eastAsiaTheme="minorEastAsia" w:hAnsiTheme="minorHAnsi" w:cstheme="minorBidi"/>
            <w:noProof/>
            <w:szCs w:val="22"/>
          </w:rPr>
          <w:tab/>
        </w:r>
        <w:r w:rsidRPr="00BE709E">
          <w:rPr>
            <w:rStyle w:val="Hyperlink"/>
            <w:noProof/>
          </w:rPr>
          <w:t>Überblick</w:t>
        </w:r>
        <w:r>
          <w:rPr>
            <w:noProof/>
            <w:webHidden/>
          </w:rPr>
          <w:tab/>
        </w:r>
        <w:r>
          <w:rPr>
            <w:noProof/>
            <w:webHidden/>
          </w:rPr>
          <w:fldChar w:fldCharType="begin"/>
        </w:r>
        <w:r>
          <w:rPr>
            <w:noProof/>
            <w:webHidden/>
          </w:rPr>
          <w:instrText xml:space="preserve"> PAGEREF _Toc487535779 \h </w:instrText>
        </w:r>
        <w:r>
          <w:rPr>
            <w:noProof/>
            <w:webHidden/>
          </w:rPr>
        </w:r>
        <w:r>
          <w:rPr>
            <w:noProof/>
            <w:webHidden/>
          </w:rPr>
          <w:fldChar w:fldCharType="separate"/>
        </w:r>
        <w:r w:rsidR="000B7520">
          <w:rPr>
            <w:noProof/>
            <w:webHidden/>
          </w:rPr>
          <w:t>6</w:t>
        </w:r>
        <w:r>
          <w:rPr>
            <w:noProof/>
            <w:webHidden/>
          </w:rPr>
          <w:fldChar w:fldCharType="end"/>
        </w:r>
      </w:hyperlink>
    </w:p>
    <w:p w14:paraId="09F2A867" w14:textId="5CA17C20" w:rsidR="00B26A79" w:rsidRDefault="00B26A79">
      <w:pPr>
        <w:pStyle w:val="Verzeichnis3"/>
        <w:rPr>
          <w:rFonts w:asciiTheme="minorHAnsi" w:eastAsiaTheme="minorEastAsia" w:hAnsiTheme="minorHAnsi" w:cstheme="minorBidi"/>
          <w:szCs w:val="22"/>
        </w:rPr>
      </w:pPr>
      <w:hyperlink w:anchor="_Toc487535780" w:history="1">
        <w:r w:rsidRPr="00BE709E">
          <w:rPr>
            <w:rStyle w:val="Hyperlink"/>
          </w:rPr>
          <w:t>2.1.1</w:t>
        </w:r>
        <w:r>
          <w:rPr>
            <w:rFonts w:asciiTheme="minorHAnsi" w:eastAsiaTheme="minorEastAsia" w:hAnsiTheme="minorHAnsi" w:cstheme="minorBidi"/>
            <w:szCs w:val="22"/>
          </w:rPr>
          <w:tab/>
        </w:r>
        <w:r w:rsidRPr="00BE709E">
          <w:rPr>
            <w:rStyle w:val="Hyperlink"/>
          </w:rPr>
          <w:t>Einführung IAM</w:t>
        </w:r>
        <w:r>
          <w:rPr>
            <w:webHidden/>
          </w:rPr>
          <w:tab/>
        </w:r>
        <w:r>
          <w:rPr>
            <w:webHidden/>
          </w:rPr>
          <w:fldChar w:fldCharType="begin"/>
        </w:r>
        <w:r>
          <w:rPr>
            <w:webHidden/>
          </w:rPr>
          <w:instrText xml:space="preserve"> PAGEREF _Toc487535780 \h </w:instrText>
        </w:r>
        <w:r>
          <w:rPr>
            <w:webHidden/>
          </w:rPr>
        </w:r>
        <w:r>
          <w:rPr>
            <w:webHidden/>
          </w:rPr>
          <w:fldChar w:fldCharType="separate"/>
        </w:r>
        <w:r w:rsidR="000B7520">
          <w:rPr>
            <w:webHidden/>
          </w:rPr>
          <w:t>6</w:t>
        </w:r>
        <w:r>
          <w:rPr>
            <w:webHidden/>
          </w:rPr>
          <w:fldChar w:fldCharType="end"/>
        </w:r>
      </w:hyperlink>
    </w:p>
    <w:p w14:paraId="3D332473" w14:textId="07338A35" w:rsidR="00B26A79" w:rsidRDefault="00B26A79">
      <w:pPr>
        <w:pStyle w:val="Verzeichnis3"/>
        <w:rPr>
          <w:rFonts w:asciiTheme="minorHAnsi" w:eastAsiaTheme="minorEastAsia" w:hAnsiTheme="minorHAnsi" w:cstheme="minorBidi"/>
          <w:szCs w:val="22"/>
        </w:rPr>
      </w:pPr>
      <w:hyperlink w:anchor="_Toc487535781" w:history="1">
        <w:r w:rsidRPr="00BE709E">
          <w:rPr>
            <w:rStyle w:val="Hyperlink"/>
          </w:rPr>
          <w:t>2.1.2</w:t>
        </w:r>
        <w:r>
          <w:rPr>
            <w:rFonts w:asciiTheme="minorHAnsi" w:eastAsiaTheme="minorEastAsia" w:hAnsiTheme="minorHAnsi" w:cstheme="minorBidi"/>
            <w:szCs w:val="22"/>
          </w:rPr>
          <w:tab/>
        </w:r>
        <w:r w:rsidRPr="00BE709E">
          <w:rPr>
            <w:rStyle w:val="Hyperlink"/>
          </w:rPr>
          <w:t>Föderiertes IAM</w:t>
        </w:r>
        <w:r>
          <w:rPr>
            <w:webHidden/>
          </w:rPr>
          <w:tab/>
        </w:r>
        <w:r>
          <w:rPr>
            <w:webHidden/>
          </w:rPr>
          <w:fldChar w:fldCharType="begin"/>
        </w:r>
        <w:r>
          <w:rPr>
            <w:webHidden/>
          </w:rPr>
          <w:instrText xml:space="preserve"> PAGEREF _Toc487535781 \h </w:instrText>
        </w:r>
        <w:r>
          <w:rPr>
            <w:webHidden/>
          </w:rPr>
        </w:r>
        <w:r>
          <w:rPr>
            <w:webHidden/>
          </w:rPr>
          <w:fldChar w:fldCharType="separate"/>
        </w:r>
        <w:r w:rsidR="000B7520">
          <w:rPr>
            <w:webHidden/>
          </w:rPr>
          <w:t>8</w:t>
        </w:r>
        <w:r>
          <w:rPr>
            <w:webHidden/>
          </w:rPr>
          <w:fldChar w:fldCharType="end"/>
        </w:r>
      </w:hyperlink>
    </w:p>
    <w:p w14:paraId="6E0A2FFC" w14:textId="2BF52A22" w:rsidR="00B26A79" w:rsidRDefault="00B26A79">
      <w:pPr>
        <w:pStyle w:val="Verzeichnis3"/>
        <w:rPr>
          <w:rFonts w:asciiTheme="minorHAnsi" w:eastAsiaTheme="minorEastAsia" w:hAnsiTheme="minorHAnsi" w:cstheme="minorBidi"/>
          <w:szCs w:val="22"/>
        </w:rPr>
      </w:pPr>
      <w:hyperlink w:anchor="_Toc487535782" w:history="1">
        <w:r w:rsidRPr="00BE709E">
          <w:rPr>
            <w:rStyle w:val="Hyperlink"/>
          </w:rPr>
          <w:t>2.1.3</w:t>
        </w:r>
        <w:r>
          <w:rPr>
            <w:rFonts w:asciiTheme="minorHAnsi" w:eastAsiaTheme="minorEastAsia" w:hAnsiTheme="minorHAnsi" w:cstheme="minorBidi"/>
            <w:szCs w:val="22"/>
          </w:rPr>
          <w:tab/>
        </w:r>
        <w:r w:rsidRPr="00BE709E">
          <w:rPr>
            <w:rStyle w:val="Hyperlink"/>
          </w:rPr>
          <w:t>Anwendungsgebiet</w:t>
        </w:r>
        <w:r>
          <w:rPr>
            <w:webHidden/>
          </w:rPr>
          <w:tab/>
        </w:r>
        <w:r>
          <w:rPr>
            <w:webHidden/>
          </w:rPr>
          <w:fldChar w:fldCharType="begin"/>
        </w:r>
        <w:r>
          <w:rPr>
            <w:webHidden/>
          </w:rPr>
          <w:instrText xml:space="preserve"> PAGEREF _Toc487535782 \h </w:instrText>
        </w:r>
        <w:r>
          <w:rPr>
            <w:webHidden/>
          </w:rPr>
        </w:r>
        <w:r>
          <w:rPr>
            <w:webHidden/>
          </w:rPr>
          <w:fldChar w:fldCharType="separate"/>
        </w:r>
        <w:r w:rsidR="000B7520">
          <w:rPr>
            <w:webHidden/>
          </w:rPr>
          <w:t>8</w:t>
        </w:r>
        <w:r>
          <w:rPr>
            <w:webHidden/>
          </w:rPr>
          <w:fldChar w:fldCharType="end"/>
        </w:r>
      </w:hyperlink>
    </w:p>
    <w:p w14:paraId="17DFB915" w14:textId="72923E27" w:rsidR="00B26A79" w:rsidRDefault="00B26A79">
      <w:pPr>
        <w:pStyle w:val="Verzeichnis3"/>
        <w:rPr>
          <w:rFonts w:asciiTheme="minorHAnsi" w:eastAsiaTheme="minorEastAsia" w:hAnsiTheme="minorHAnsi" w:cstheme="minorBidi"/>
          <w:szCs w:val="22"/>
        </w:rPr>
      </w:pPr>
      <w:hyperlink w:anchor="_Toc487535783" w:history="1">
        <w:r w:rsidRPr="00BE709E">
          <w:rPr>
            <w:rStyle w:val="Hyperlink"/>
          </w:rPr>
          <w:t>2.1.4</w:t>
        </w:r>
        <w:r>
          <w:rPr>
            <w:rFonts w:asciiTheme="minorHAnsi" w:eastAsiaTheme="minorEastAsia" w:hAnsiTheme="minorHAnsi" w:cstheme="minorBidi"/>
            <w:szCs w:val="22"/>
          </w:rPr>
          <w:tab/>
        </w:r>
        <w:r w:rsidRPr="00BE709E">
          <w:rPr>
            <w:rStyle w:val="Hyperlink"/>
          </w:rPr>
          <w:t>Abgrenzung</w:t>
        </w:r>
        <w:r>
          <w:rPr>
            <w:webHidden/>
          </w:rPr>
          <w:tab/>
        </w:r>
        <w:r>
          <w:rPr>
            <w:webHidden/>
          </w:rPr>
          <w:fldChar w:fldCharType="begin"/>
        </w:r>
        <w:r>
          <w:rPr>
            <w:webHidden/>
          </w:rPr>
          <w:instrText xml:space="preserve"> PAGEREF _Toc487535783 \h </w:instrText>
        </w:r>
        <w:r>
          <w:rPr>
            <w:webHidden/>
          </w:rPr>
        </w:r>
        <w:r>
          <w:rPr>
            <w:webHidden/>
          </w:rPr>
          <w:fldChar w:fldCharType="separate"/>
        </w:r>
        <w:r w:rsidR="000B7520">
          <w:rPr>
            <w:webHidden/>
          </w:rPr>
          <w:t>9</w:t>
        </w:r>
        <w:r>
          <w:rPr>
            <w:webHidden/>
          </w:rPr>
          <w:fldChar w:fldCharType="end"/>
        </w:r>
      </w:hyperlink>
    </w:p>
    <w:p w14:paraId="7CCC08B5" w14:textId="6ABBFE58" w:rsidR="00B26A79" w:rsidRDefault="00B26A79">
      <w:pPr>
        <w:pStyle w:val="Verzeichnis3"/>
        <w:rPr>
          <w:rFonts w:asciiTheme="minorHAnsi" w:eastAsiaTheme="minorEastAsia" w:hAnsiTheme="minorHAnsi" w:cstheme="minorBidi"/>
          <w:szCs w:val="22"/>
        </w:rPr>
      </w:pPr>
      <w:hyperlink w:anchor="_Toc487535784" w:history="1">
        <w:r w:rsidRPr="00BE709E">
          <w:rPr>
            <w:rStyle w:val="Hyperlink"/>
          </w:rPr>
          <w:t>2.1.5</w:t>
        </w:r>
        <w:r>
          <w:rPr>
            <w:rFonts w:asciiTheme="minorHAnsi" w:eastAsiaTheme="minorEastAsia" w:hAnsiTheme="minorHAnsi" w:cstheme="minorBidi"/>
            <w:szCs w:val="22"/>
          </w:rPr>
          <w:tab/>
        </w:r>
        <w:r w:rsidRPr="00BE709E">
          <w:rPr>
            <w:rStyle w:val="Hyperlink"/>
          </w:rPr>
          <w:t>Vorteile</w:t>
        </w:r>
        <w:r>
          <w:rPr>
            <w:webHidden/>
          </w:rPr>
          <w:tab/>
        </w:r>
        <w:r>
          <w:rPr>
            <w:webHidden/>
          </w:rPr>
          <w:fldChar w:fldCharType="begin"/>
        </w:r>
        <w:r>
          <w:rPr>
            <w:webHidden/>
          </w:rPr>
          <w:instrText xml:space="preserve"> PAGEREF _Toc487535784 \h </w:instrText>
        </w:r>
        <w:r>
          <w:rPr>
            <w:webHidden/>
          </w:rPr>
        </w:r>
        <w:r>
          <w:rPr>
            <w:webHidden/>
          </w:rPr>
          <w:fldChar w:fldCharType="separate"/>
        </w:r>
        <w:r w:rsidR="000B7520">
          <w:rPr>
            <w:webHidden/>
          </w:rPr>
          <w:t>9</w:t>
        </w:r>
        <w:r>
          <w:rPr>
            <w:webHidden/>
          </w:rPr>
          <w:fldChar w:fldCharType="end"/>
        </w:r>
      </w:hyperlink>
    </w:p>
    <w:p w14:paraId="3A76FCCB" w14:textId="6E422566" w:rsidR="00B26A79" w:rsidRDefault="00B26A79">
      <w:pPr>
        <w:pStyle w:val="Verzeichnis2"/>
        <w:rPr>
          <w:rFonts w:asciiTheme="minorHAnsi" w:eastAsiaTheme="minorEastAsia" w:hAnsiTheme="minorHAnsi" w:cstheme="minorBidi"/>
          <w:noProof/>
          <w:szCs w:val="22"/>
        </w:rPr>
      </w:pPr>
      <w:hyperlink w:anchor="_Toc487535785" w:history="1">
        <w:r w:rsidRPr="00BE709E">
          <w:rPr>
            <w:rStyle w:val="Hyperlink"/>
            <w:noProof/>
          </w:rPr>
          <w:t>2.2</w:t>
        </w:r>
        <w:r>
          <w:rPr>
            <w:rFonts w:asciiTheme="minorHAnsi" w:eastAsiaTheme="minorEastAsia" w:hAnsiTheme="minorHAnsi" w:cstheme="minorBidi"/>
            <w:noProof/>
            <w:szCs w:val="22"/>
          </w:rPr>
          <w:tab/>
        </w:r>
        <w:r w:rsidRPr="00BE709E">
          <w:rPr>
            <w:rStyle w:val="Hyperlink"/>
            <w:noProof/>
          </w:rPr>
          <w:t>Schwerpunkte</w:t>
        </w:r>
        <w:r>
          <w:rPr>
            <w:noProof/>
            <w:webHidden/>
          </w:rPr>
          <w:tab/>
        </w:r>
        <w:r>
          <w:rPr>
            <w:noProof/>
            <w:webHidden/>
          </w:rPr>
          <w:fldChar w:fldCharType="begin"/>
        </w:r>
        <w:r>
          <w:rPr>
            <w:noProof/>
            <w:webHidden/>
          </w:rPr>
          <w:instrText xml:space="preserve"> PAGEREF _Toc487535785 \h </w:instrText>
        </w:r>
        <w:r>
          <w:rPr>
            <w:noProof/>
            <w:webHidden/>
          </w:rPr>
        </w:r>
        <w:r>
          <w:rPr>
            <w:noProof/>
            <w:webHidden/>
          </w:rPr>
          <w:fldChar w:fldCharType="separate"/>
        </w:r>
        <w:r w:rsidR="000B7520">
          <w:rPr>
            <w:noProof/>
            <w:webHidden/>
          </w:rPr>
          <w:t>9</w:t>
        </w:r>
        <w:r>
          <w:rPr>
            <w:noProof/>
            <w:webHidden/>
          </w:rPr>
          <w:fldChar w:fldCharType="end"/>
        </w:r>
      </w:hyperlink>
    </w:p>
    <w:p w14:paraId="01CCC719" w14:textId="27B2DBE6" w:rsidR="00B26A79" w:rsidRDefault="00B26A79">
      <w:pPr>
        <w:pStyle w:val="Verzeichnis2"/>
        <w:rPr>
          <w:rFonts w:asciiTheme="minorHAnsi" w:eastAsiaTheme="minorEastAsia" w:hAnsiTheme="minorHAnsi" w:cstheme="minorBidi"/>
          <w:noProof/>
          <w:szCs w:val="22"/>
        </w:rPr>
      </w:pPr>
      <w:hyperlink w:anchor="_Toc487535786" w:history="1">
        <w:r w:rsidRPr="00BE709E">
          <w:rPr>
            <w:rStyle w:val="Hyperlink"/>
            <w:noProof/>
          </w:rPr>
          <w:t>2.3</w:t>
        </w:r>
        <w:r>
          <w:rPr>
            <w:rFonts w:asciiTheme="minorHAnsi" w:eastAsiaTheme="minorEastAsia" w:hAnsiTheme="minorHAnsi" w:cstheme="minorBidi"/>
            <w:noProof/>
            <w:szCs w:val="22"/>
          </w:rPr>
          <w:tab/>
        </w:r>
        <w:r w:rsidRPr="00BE709E">
          <w:rPr>
            <w:rStyle w:val="Hyperlink"/>
            <w:noProof/>
          </w:rPr>
          <w:t>Normativer Charakter der Kapitel</w:t>
        </w:r>
        <w:r>
          <w:rPr>
            <w:noProof/>
            <w:webHidden/>
          </w:rPr>
          <w:tab/>
        </w:r>
        <w:r>
          <w:rPr>
            <w:noProof/>
            <w:webHidden/>
          </w:rPr>
          <w:fldChar w:fldCharType="begin"/>
        </w:r>
        <w:r>
          <w:rPr>
            <w:noProof/>
            <w:webHidden/>
          </w:rPr>
          <w:instrText xml:space="preserve"> PAGEREF _Toc487535786 \h </w:instrText>
        </w:r>
        <w:r>
          <w:rPr>
            <w:noProof/>
            <w:webHidden/>
          </w:rPr>
        </w:r>
        <w:r>
          <w:rPr>
            <w:noProof/>
            <w:webHidden/>
          </w:rPr>
          <w:fldChar w:fldCharType="separate"/>
        </w:r>
        <w:r w:rsidR="000B7520">
          <w:rPr>
            <w:noProof/>
            <w:webHidden/>
          </w:rPr>
          <w:t>10</w:t>
        </w:r>
        <w:r>
          <w:rPr>
            <w:noProof/>
            <w:webHidden/>
          </w:rPr>
          <w:fldChar w:fldCharType="end"/>
        </w:r>
      </w:hyperlink>
    </w:p>
    <w:p w14:paraId="27FECB45" w14:textId="1D07D905" w:rsidR="00B26A79" w:rsidRDefault="00B26A79">
      <w:pPr>
        <w:pStyle w:val="Verzeichnis1"/>
        <w:tabs>
          <w:tab w:val="left" w:pos="425"/>
        </w:tabs>
        <w:rPr>
          <w:rFonts w:asciiTheme="minorHAnsi" w:eastAsiaTheme="minorEastAsia" w:hAnsiTheme="minorHAnsi" w:cstheme="minorBidi"/>
          <w:b w:val="0"/>
          <w:noProof/>
          <w:szCs w:val="22"/>
        </w:rPr>
      </w:pPr>
      <w:hyperlink w:anchor="_Toc487535787" w:history="1">
        <w:r w:rsidRPr="00BE709E">
          <w:rPr>
            <w:rStyle w:val="Hyperlink"/>
            <w:noProof/>
          </w:rPr>
          <w:t>3</w:t>
        </w:r>
        <w:r>
          <w:rPr>
            <w:rFonts w:asciiTheme="minorHAnsi" w:eastAsiaTheme="minorEastAsia" w:hAnsiTheme="minorHAnsi" w:cstheme="minorBidi"/>
            <w:b w:val="0"/>
            <w:noProof/>
            <w:szCs w:val="22"/>
          </w:rPr>
          <w:tab/>
        </w:r>
        <w:r w:rsidRPr="00BE709E">
          <w:rPr>
            <w:rStyle w:val="Hyperlink"/>
            <w:noProof/>
          </w:rPr>
          <w:t>Stakeholder</w:t>
        </w:r>
        <w:r>
          <w:rPr>
            <w:noProof/>
            <w:webHidden/>
          </w:rPr>
          <w:tab/>
        </w:r>
        <w:r>
          <w:rPr>
            <w:noProof/>
            <w:webHidden/>
          </w:rPr>
          <w:fldChar w:fldCharType="begin"/>
        </w:r>
        <w:r>
          <w:rPr>
            <w:noProof/>
            <w:webHidden/>
          </w:rPr>
          <w:instrText xml:space="preserve"> PAGEREF _Toc487535787 \h </w:instrText>
        </w:r>
        <w:r>
          <w:rPr>
            <w:noProof/>
            <w:webHidden/>
          </w:rPr>
        </w:r>
        <w:r>
          <w:rPr>
            <w:noProof/>
            <w:webHidden/>
          </w:rPr>
          <w:fldChar w:fldCharType="separate"/>
        </w:r>
        <w:r w:rsidR="000B7520">
          <w:rPr>
            <w:noProof/>
            <w:webHidden/>
          </w:rPr>
          <w:t>11</w:t>
        </w:r>
        <w:r>
          <w:rPr>
            <w:noProof/>
            <w:webHidden/>
          </w:rPr>
          <w:fldChar w:fldCharType="end"/>
        </w:r>
      </w:hyperlink>
    </w:p>
    <w:p w14:paraId="74C8F0F4" w14:textId="70563E45" w:rsidR="00B26A79" w:rsidRDefault="00B26A79">
      <w:pPr>
        <w:pStyle w:val="Verzeichnis1"/>
        <w:tabs>
          <w:tab w:val="left" w:pos="425"/>
        </w:tabs>
        <w:rPr>
          <w:rFonts w:asciiTheme="minorHAnsi" w:eastAsiaTheme="minorEastAsia" w:hAnsiTheme="minorHAnsi" w:cstheme="minorBidi"/>
          <w:b w:val="0"/>
          <w:noProof/>
          <w:szCs w:val="22"/>
        </w:rPr>
      </w:pPr>
      <w:hyperlink w:anchor="_Toc487535788" w:history="1">
        <w:r w:rsidRPr="00BE709E">
          <w:rPr>
            <w:rStyle w:val="Hyperlink"/>
            <w:noProof/>
          </w:rPr>
          <w:t>4</w:t>
        </w:r>
        <w:r>
          <w:rPr>
            <w:rFonts w:asciiTheme="minorHAnsi" w:eastAsiaTheme="minorEastAsia" w:hAnsiTheme="minorHAnsi" w:cstheme="minorBidi"/>
            <w:b w:val="0"/>
            <w:noProof/>
            <w:szCs w:val="22"/>
          </w:rPr>
          <w:tab/>
        </w:r>
        <w:r w:rsidRPr="00BE709E">
          <w:rPr>
            <w:rStyle w:val="Hyperlink"/>
            <w:noProof/>
          </w:rPr>
          <w:t>Anforderungen</w:t>
        </w:r>
        <w:r>
          <w:rPr>
            <w:noProof/>
            <w:webHidden/>
          </w:rPr>
          <w:tab/>
        </w:r>
        <w:r>
          <w:rPr>
            <w:noProof/>
            <w:webHidden/>
          </w:rPr>
          <w:fldChar w:fldCharType="begin"/>
        </w:r>
        <w:r>
          <w:rPr>
            <w:noProof/>
            <w:webHidden/>
          </w:rPr>
          <w:instrText xml:space="preserve"> PAGEREF _Toc487535788 \h </w:instrText>
        </w:r>
        <w:r>
          <w:rPr>
            <w:noProof/>
            <w:webHidden/>
          </w:rPr>
        </w:r>
        <w:r>
          <w:rPr>
            <w:noProof/>
            <w:webHidden/>
          </w:rPr>
          <w:fldChar w:fldCharType="separate"/>
        </w:r>
        <w:r w:rsidR="000B7520">
          <w:rPr>
            <w:noProof/>
            <w:webHidden/>
          </w:rPr>
          <w:t>14</w:t>
        </w:r>
        <w:r>
          <w:rPr>
            <w:noProof/>
            <w:webHidden/>
          </w:rPr>
          <w:fldChar w:fldCharType="end"/>
        </w:r>
      </w:hyperlink>
    </w:p>
    <w:p w14:paraId="5BD0BE25" w14:textId="0A9C75F5" w:rsidR="00B26A79" w:rsidRDefault="00B26A79">
      <w:pPr>
        <w:pStyle w:val="Verzeichnis2"/>
        <w:rPr>
          <w:rFonts w:asciiTheme="minorHAnsi" w:eastAsiaTheme="minorEastAsia" w:hAnsiTheme="minorHAnsi" w:cstheme="minorBidi"/>
          <w:noProof/>
          <w:szCs w:val="22"/>
        </w:rPr>
      </w:pPr>
      <w:hyperlink w:anchor="_Toc487535789" w:history="1">
        <w:r w:rsidRPr="00BE709E">
          <w:rPr>
            <w:rStyle w:val="Hyperlink"/>
            <w:noProof/>
          </w:rPr>
          <w:t>4.1</w:t>
        </w:r>
        <w:r>
          <w:rPr>
            <w:rFonts w:asciiTheme="minorHAnsi" w:eastAsiaTheme="minorEastAsia" w:hAnsiTheme="minorHAnsi" w:cstheme="minorBidi"/>
            <w:noProof/>
            <w:szCs w:val="22"/>
          </w:rPr>
          <w:tab/>
        </w:r>
        <w:r w:rsidRPr="00BE709E">
          <w:rPr>
            <w:rStyle w:val="Hyperlink"/>
            <w:noProof/>
          </w:rPr>
          <w:t>Architekturvision</w:t>
        </w:r>
        <w:r>
          <w:rPr>
            <w:noProof/>
            <w:webHidden/>
          </w:rPr>
          <w:tab/>
        </w:r>
        <w:r>
          <w:rPr>
            <w:noProof/>
            <w:webHidden/>
          </w:rPr>
          <w:fldChar w:fldCharType="begin"/>
        </w:r>
        <w:r>
          <w:rPr>
            <w:noProof/>
            <w:webHidden/>
          </w:rPr>
          <w:instrText xml:space="preserve"> PAGEREF _Toc487535789 \h </w:instrText>
        </w:r>
        <w:r>
          <w:rPr>
            <w:noProof/>
            <w:webHidden/>
          </w:rPr>
        </w:r>
        <w:r>
          <w:rPr>
            <w:noProof/>
            <w:webHidden/>
          </w:rPr>
          <w:fldChar w:fldCharType="separate"/>
        </w:r>
        <w:r w:rsidR="000B7520">
          <w:rPr>
            <w:noProof/>
            <w:webHidden/>
          </w:rPr>
          <w:t>14</w:t>
        </w:r>
        <w:r>
          <w:rPr>
            <w:noProof/>
            <w:webHidden/>
          </w:rPr>
          <w:fldChar w:fldCharType="end"/>
        </w:r>
      </w:hyperlink>
    </w:p>
    <w:p w14:paraId="721B74DE" w14:textId="71C5D959" w:rsidR="00B26A79" w:rsidRDefault="00B26A79">
      <w:pPr>
        <w:pStyle w:val="Verzeichnis2"/>
        <w:rPr>
          <w:rFonts w:asciiTheme="minorHAnsi" w:eastAsiaTheme="minorEastAsia" w:hAnsiTheme="minorHAnsi" w:cstheme="minorBidi"/>
          <w:noProof/>
          <w:szCs w:val="22"/>
        </w:rPr>
      </w:pPr>
      <w:hyperlink w:anchor="_Toc487535790" w:history="1">
        <w:r w:rsidRPr="00BE709E">
          <w:rPr>
            <w:rStyle w:val="Hyperlink"/>
            <w:noProof/>
          </w:rPr>
          <w:t>4.2</w:t>
        </w:r>
        <w:r>
          <w:rPr>
            <w:rFonts w:asciiTheme="minorHAnsi" w:eastAsiaTheme="minorEastAsia" w:hAnsiTheme="minorHAnsi" w:cstheme="minorBidi"/>
            <w:noProof/>
            <w:szCs w:val="22"/>
          </w:rPr>
          <w:tab/>
        </w:r>
        <w:r w:rsidRPr="00BE709E">
          <w:rPr>
            <w:rStyle w:val="Hyperlink"/>
            <w:noProof/>
          </w:rPr>
          <w:t>Ressourcenbezogene Anforderungen</w:t>
        </w:r>
        <w:r>
          <w:rPr>
            <w:noProof/>
            <w:webHidden/>
          </w:rPr>
          <w:tab/>
        </w:r>
        <w:r>
          <w:rPr>
            <w:noProof/>
            <w:webHidden/>
          </w:rPr>
          <w:fldChar w:fldCharType="begin"/>
        </w:r>
        <w:r>
          <w:rPr>
            <w:noProof/>
            <w:webHidden/>
          </w:rPr>
          <w:instrText xml:space="preserve"> PAGEREF _Toc487535790 \h </w:instrText>
        </w:r>
        <w:r>
          <w:rPr>
            <w:noProof/>
            <w:webHidden/>
          </w:rPr>
        </w:r>
        <w:r>
          <w:rPr>
            <w:noProof/>
            <w:webHidden/>
          </w:rPr>
          <w:fldChar w:fldCharType="separate"/>
        </w:r>
        <w:r w:rsidR="000B7520">
          <w:rPr>
            <w:noProof/>
            <w:webHidden/>
          </w:rPr>
          <w:t>15</w:t>
        </w:r>
        <w:r>
          <w:rPr>
            <w:noProof/>
            <w:webHidden/>
          </w:rPr>
          <w:fldChar w:fldCharType="end"/>
        </w:r>
      </w:hyperlink>
    </w:p>
    <w:p w14:paraId="225F6A47" w14:textId="2698F440" w:rsidR="00B26A79" w:rsidRDefault="00B26A79">
      <w:pPr>
        <w:pStyle w:val="Verzeichnis2"/>
        <w:rPr>
          <w:rFonts w:asciiTheme="minorHAnsi" w:eastAsiaTheme="minorEastAsia" w:hAnsiTheme="minorHAnsi" w:cstheme="minorBidi"/>
          <w:noProof/>
          <w:szCs w:val="22"/>
        </w:rPr>
      </w:pPr>
      <w:hyperlink w:anchor="_Toc487535791" w:history="1">
        <w:r w:rsidRPr="00BE709E">
          <w:rPr>
            <w:rStyle w:val="Hyperlink"/>
            <w:noProof/>
          </w:rPr>
          <w:t>4.3</w:t>
        </w:r>
        <w:r>
          <w:rPr>
            <w:rFonts w:asciiTheme="minorHAnsi" w:eastAsiaTheme="minorEastAsia" w:hAnsiTheme="minorHAnsi" w:cstheme="minorBidi"/>
            <w:noProof/>
            <w:szCs w:val="22"/>
          </w:rPr>
          <w:tab/>
        </w:r>
        <w:r w:rsidRPr="00BE709E">
          <w:rPr>
            <w:rStyle w:val="Hyperlink"/>
            <w:noProof/>
          </w:rPr>
          <w:t>Subjektbezogene Anforderungen</w:t>
        </w:r>
        <w:r>
          <w:rPr>
            <w:noProof/>
            <w:webHidden/>
          </w:rPr>
          <w:tab/>
        </w:r>
        <w:r>
          <w:rPr>
            <w:noProof/>
            <w:webHidden/>
          </w:rPr>
          <w:fldChar w:fldCharType="begin"/>
        </w:r>
        <w:r>
          <w:rPr>
            <w:noProof/>
            <w:webHidden/>
          </w:rPr>
          <w:instrText xml:space="preserve"> PAGEREF _Toc487535791 \h </w:instrText>
        </w:r>
        <w:r>
          <w:rPr>
            <w:noProof/>
            <w:webHidden/>
          </w:rPr>
        </w:r>
        <w:r>
          <w:rPr>
            <w:noProof/>
            <w:webHidden/>
          </w:rPr>
          <w:fldChar w:fldCharType="separate"/>
        </w:r>
        <w:r w:rsidR="000B7520">
          <w:rPr>
            <w:noProof/>
            <w:webHidden/>
          </w:rPr>
          <w:t>15</w:t>
        </w:r>
        <w:r>
          <w:rPr>
            <w:noProof/>
            <w:webHidden/>
          </w:rPr>
          <w:fldChar w:fldCharType="end"/>
        </w:r>
      </w:hyperlink>
    </w:p>
    <w:p w14:paraId="417CE28F" w14:textId="07F4C1AF" w:rsidR="00B26A79" w:rsidRDefault="00B26A79">
      <w:pPr>
        <w:pStyle w:val="Verzeichnis2"/>
        <w:rPr>
          <w:rFonts w:asciiTheme="minorHAnsi" w:eastAsiaTheme="minorEastAsia" w:hAnsiTheme="minorHAnsi" w:cstheme="minorBidi"/>
          <w:noProof/>
          <w:szCs w:val="22"/>
        </w:rPr>
      </w:pPr>
      <w:hyperlink w:anchor="_Toc487535792" w:history="1">
        <w:r w:rsidRPr="00BE709E">
          <w:rPr>
            <w:rStyle w:val="Hyperlink"/>
            <w:noProof/>
          </w:rPr>
          <w:t>4.4</w:t>
        </w:r>
        <w:r>
          <w:rPr>
            <w:rFonts w:asciiTheme="minorHAnsi" w:eastAsiaTheme="minorEastAsia" w:hAnsiTheme="minorHAnsi" w:cstheme="minorBidi"/>
            <w:noProof/>
            <w:szCs w:val="22"/>
          </w:rPr>
          <w:tab/>
        </w:r>
        <w:r w:rsidRPr="00BE709E">
          <w:rPr>
            <w:rStyle w:val="Hyperlink"/>
            <w:noProof/>
          </w:rPr>
          <w:t>Allgemeine Designprinzipien</w:t>
        </w:r>
        <w:r>
          <w:rPr>
            <w:noProof/>
            <w:webHidden/>
          </w:rPr>
          <w:tab/>
        </w:r>
        <w:r>
          <w:rPr>
            <w:noProof/>
            <w:webHidden/>
          </w:rPr>
          <w:fldChar w:fldCharType="begin"/>
        </w:r>
        <w:r>
          <w:rPr>
            <w:noProof/>
            <w:webHidden/>
          </w:rPr>
          <w:instrText xml:space="preserve"> PAGEREF _Toc487535792 \h </w:instrText>
        </w:r>
        <w:r>
          <w:rPr>
            <w:noProof/>
            <w:webHidden/>
          </w:rPr>
        </w:r>
        <w:r>
          <w:rPr>
            <w:noProof/>
            <w:webHidden/>
          </w:rPr>
          <w:fldChar w:fldCharType="separate"/>
        </w:r>
        <w:r w:rsidR="000B7520">
          <w:rPr>
            <w:noProof/>
            <w:webHidden/>
          </w:rPr>
          <w:t>16</w:t>
        </w:r>
        <w:r>
          <w:rPr>
            <w:noProof/>
            <w:webHidden/>
          </w:rPr>
          <w:fldChar w:fldCharType="end"/>
        </w:r>
      </w:hyperlink>
    </w:p>
    <w:p w14:paraId="6F0C6DB3" w14:textId="3228ADF4" w:rsidR="00B26A79" w:rsidRDefault="00B26A79">
      <w:pPr>
        <w:pStyle w:val="Verzeichnis1"/>
        <w:tabs>
          <w:tab w:val="left" w:pos="425"/>
        </w:tabs>
        <w:rPr>
          <w:rFonts w:asciiTheme="minorHAnsi" w:eastAsiaTheme="minorEastAsia" w:hAnsiTheme="minorHAnsi" w:cstheme="minorBidi"/>
          <w:b w:val="0"/>
          <w:noProof/>
          <w:szCs w:val="22"/>
        </w:rPr>
      </w:pPr>
      <w:hyperlink w:anchor="_Toc487535793" w:history="1">
        <w:r w:rsidRPr="00BE709E">
          <w:rPr>
            <w:rStyle w:val="Hyperlink"/>
            <w:noProof/>
          </w:rPr>
          <w:t>5</w:t>
        </w:r>
        <w:r>
          <w:rPr>
            <w:rFonts w:asciiTheme="minorHAnsi" w:eastAsiaTheme="minorEastAsia" w:hAnsiTheme="minorHAnsi" w:cstheme="minorBidi"/>
            <w:b w:val="0"/>
            <w:noProof/>
            <w:szCs w:val="22"/>
          </w:rPr>
          <w:tab/>
        </w:r>
        <w:r w:rsidRPr="00BE709E">
          <w:rPr>
            <w:rStyle w:val="Hyperlink"/>
            <w:noProof/>
          </w:rPr>
          <w:t>Informationsarchitektur</w:t>
        </w:r>
        <w:r>
          <w:rPr>
            <w:noProof/>
            <w:webHidden/>
          </w:rPr>
          <w:tab/>
        </w:r>
        <w:r>
          <w:rPr>
            <w:noProof/>
            <w:webHidden/>
          </w:rPr>
          <w:fldChar w:fldCharType="begin"/>
        </w:r>
        <w:r>
          <w:rPr>
            <w:noProof/>
            <w:webHidden/>
          </w:rPr>
          <w:instrText xml:space="preserve"> PAGEREF _Toc487535793 \h </w:instrText>
        </w:r>
        <w:r>
          <w:rPr>
            <w:noProof/>
            <w:webHidden/>
          </w:rPr>
        </w:r>
        <w:r>
          <w:rPr>
            <w:noProof/>
            <w:webHidden/>
          </w:rPr>
          <w:fldChar w:fldCharType="separate"/>
        </w:r>
        <w:r w:rsidR="000B7520">
          <w:rPr>
            <w:noProof/>
            <w:webHidden/>
          </w:rPr>
          <w:t>16</w:t>
        </w:r>
        <w:r>
          <w:rPr>
            <w:noProof/>
            <w:webHidden/>
          </w:rPr>
          <w:fldChar w:fldCharType="end"/>
        </w:r>
      </w:hyperlink>
    </w:p>
    <w:p w14:paraId="4AD95F7E" w14:textId="4CA8CC2D" w:rsidR="00B26A79" w:rsidRDefault="00B26A79">
      <w:pPr>
        <w:pStyle w:val="Verzeichnis1"/>
        <w:tabs>
          <w:tab w:val="left" w:pos="425"/>
        </w:tabs>
        <w:rPr>
          <w:rFonts w:asciiTheme="minorHAnsi" w:eastAsiaTheme="minorEastAsia" w:hAnsiTheme="minorHAnsi" w:cstheme="minorBidi"/>
          <w:b w:val="0"/>
          <w:noProof/>
          <w:szCs w:val="22"/>
        </w:rPr>
      </w:pPr>
      <w:hyperlink w:anchor="_Toc487535794" w:history="1">
        <w:r w:rsidRPr="00BE709E">
          <w:rPr>
            <w:rStyle w:val="Hyperlink"/>
            <w:noProof/>
          </w:rPr>
          <w:t>6</w:t>
        </w:r>
        <w:r>
          <w:rPr>
            <w:rFonts w:asciiTheme="minorHAnsi" w:eastAsiaTheme="minorEastAsia" w:hAnsiTheme="minorHAnsi" w:cstheme="minorBidi"/>
            <w:b w:val="0"/>
            <w:noProof/>
            <w:szCs w:val="22"/>
          </w:rPr>
          <w:tab/>
        </w:r>
        <w:r w:rsidRPr="00BE709E">
          <w:rPr>
            <w:rStyle w:val="Hyperlink"/>
            <w:noProof/>
          </w:rPr>
          <w:t>Prozesse</w:t>
        </w:r>
        <w:r>
          <w:rPr>
            <w:noProof/>
            <w:webHidden/>
          </w:rPr>
          <w:tab/>
        </w:r>
        <w:r>
          <w:rPr>
            <w:noProof/>
            <w:webHidden/>
          </w:rPr>
          <w:fldChar w:fldCharType="begin"/>
        </w:r>
        <w:r>
          <w:rPr>
            <w:noProof/>
            <w:webHidden/>
          </w:rPr>
          <w:instrText xml:space="preserve"> PAGEREF _Toc487535794 \h </w:instrText>
        </w:r>
        <w:r>
          <w:rPr>
            <w:noProof/>
            <w:webHidden/>
          </w:rPr>
        </w:r>
        <w:r>
          <w:rPr>
            <w:noProof/>
            <w:webHidden/>
          </w:rPr>
          <w:fldChar w:fldCharType="separate"/>
        </w:r>
        <w:r w:rsidR="000B7520">
          <w:rPr>
            <w:noProof/>
            <w:webHidden/>
          </w:rPr>
          <w:t>21</w:t>
        </w:r>
        <w:r>
          <w:rPr>
            <w:noProof/>
            <w:webHidden/>
          </w:rPr>
          <w:fldChar w:fldCharType="end"/>
        </w:r>
      </w:hyperlink>
    </w:p>
    <w:p w14:paraId="10313B2B" w14:textId="5E87345B" w:rsidR="00B26A79" w:rsidRDefault="00B26A79">
      <w:pPr>
        <w:pStyle w:val="Verzeichnis2"/>
        <w:rPr>
          <w:rFonts w:asciiTheme="minorHAnsi" w:eastAsiaTheme="minorEastAsia" w:hAnsiTheme="minorHAnsi" w:cstheme="minorBidi"/>
          <w:noProof/>
          <w:szCs w:val="22"/>
        </w:rPr>
      </w:pPr>
      <w:hyperlink w:anchor="_Toc487535795" w:history="1">
        <w:r w:rsidRPr="00BE709E">
          <w:rPr>
            <w:rStyle w:val="Hyperlink"/>
            <w:noProof/>
          </w:rPr>
          <w:t>6.1</w:t>
        </w:r>
        <w:r>
          <w:rPr>
            <w:rFonts w:asciiTheme="minorHAnsi" w:eastAsiaTheme="minorEastAsia" w:hAnsiTheme="minorHAnsi" w:cstheme="minorBidi"/>
            <w:noProof/>
            <w:szCs w:val="22"/>
          </w:rPr>
          <w:tab/>
        </w:r>
        <w:r w:rsidRPr="00BE709E">
          <w:rPr>
            <w:rStyle w:val="Hyperlink"/>
            <w:noProof/>
          </w:rPr>
          <w:t>Zugriff kontrollieren</w:t>
        </w:r>
        <w:r>
          <w:rPr>
            <w:noProof/>
            <w:webHidden/>
          </w:rPr>
          <w:tab/>
        </w:r>
        <w:r>
          <w:rPr>
            <w:noProof/>
            <w:webHidden/>
          </w:rPr>
          <w:fldChar w:fldCharType="begin"/>
        </w:r>
        <w:r>
          <w:rPr>
            <w:noProof/>
            <w:webHidden/>
          </w:rPr>
          <w:instrText xml:space="preserve"> PAGEREF _Toc487535795 \h </w:instrText>
        </w:r>
        <w:r>
          <w:rPr>
            <w:noProof/>
            <w:webHidden/>
          </w:rPr>
        </w:r>
        <w:r>
          <w:rPr>
            <w:noProof/>
            <w:webHidden/>
          </w:rPr>
          <w:fldChar w:fldCharType="separate"/>
        </w:r>
        <w:r w:rsidR="000B7520">
          <w:rPr>
            <w:noProof/>
            <w:webHidden/>
          </w:rPr>
          <w:t>22</w:t>
        </w:r>
        <w:r>
          <w:rPr>
            <w:noProof/>
            <w:webHidden/>
          </w:rPr>
          <w:fldChar w:fldCharType="end"/>
        </w:r>
      </w:hyperlink>
    </w:p>
    <w:p w14:paraId="4BB7A4A8" w14:textId="3A20C4F1" w:rsidR="00B26A79" w:rsidRDefault="00B26A79">
      <w:pPr>
        <w:pStyle w:val="Verzeichnis3"/>
        <w:rPr>
          <w:rFonts w:asciiTheme="minorHAnsi" w:eastAsiaTheme="minorEastAsia" w:hAnsiTheme="minorHAnsi" w:cstheme="minorBidi"/>
          <w:szCs w:val="22"/>
        </w:rPr>
      </w:pPr>
      <w:hyperlink w:anchor="_Toc487535796" w:history="1">
        <w:r w:rsidRPr="00BE709E">
          <w:rPr>
            <w:rStyle w:val="Hyperlink"/>
          </w:rPr>
          <w:t>6.1.1</w:t>
        </w:r>
        <w:r>
          <w:rPr>
            <w:rFonts w:asciiTheme="minorHAnsi" w:eastAsiaTheme="minorEastAsia" w:hAnsiTheme="minorHAnsi" w:cstheme="minorBidi"/>
            <w:szCs w:val="22"/>
          </w:rPr>
          <w:tab/>
        </w:r>
        <w:r w:rsidRPr="00BE709E">
          <w:rPr>
            <w:rStyle w:val="Hyperlink"/>
          </w:rPr>
          <w:t>Subjekt authentifizieren</w:t>
        </w:r>
        <w:r>
          <w:rPr>
            <w:webHidden/>
          </w:rPr>
          <w:tab/>
        </w:r>
        <w:r>
          <w:rPr>
            <w:webHidden/>
          </w:rPr>
          <w:fldChar w:fldCharType="begin"/>
        </w:r>
        <w:r>
          <w:rPr>
            <w:webHidden/>
          </w:rPr>
          <w:instrText xml:space="preserve"> PAGEREF _Toc487535796 \h </w:instrText>
        </w:r>
        <w:r>
          <w:rPr>
            <w:webHidden/>
          </w:rPr>
        </w:r>
        <w:r>
          <w:rPr>
            <w:webHidden/>
          </w:rPr>
          <w:fldChar w:fldCharType="separate"/>
        </w:r>
        <w:r w:rsidR="000B7520">
          <w:rPr>
            <w:webHidden/>
          </w:rPr>
          <w:t>22</w:t>
        </w:r>
        <w:r>
          <w:rPr>
            <w:webHidden/>
          </w:rPr>
          <w:fldChar w:fldCharType="end"/>
        </w:r>
      </w:hyperlink>
    </w:p>
    <w:p w14:paraId="5F34982C" w14:textId="517BE74F" w:rsidR="00B26A79" w:rsidRDefault="00B26A79">
      <w:pPr>
        <w:pStyle w:val="Verzeichnis3"/>
        <w:rPr>
          <w:rFonts w:asciiTheme="minorHAnsi" w:eastAsiaTheme="minorEastAsia" w:hAnsiTheme="minorHAnsi" w:cstheme="minorBidi"/>
          <w:szCs w:val="22"/>
        </w:rPr>
      </w:pPr>
      <w:hyperlink w:anchor="_Toc487535797" w:history="1">
        <w:r w:rsidRPr="00BE709E">
          <w:rPr>
            <w:rStyle w:val="Hyperlink"/>
          </w:rPr>
          <w:t>6.1.2</w:t>
        </w:r>
        <w:r>
          <w:rPr>
            <w:rFonts w:asciiTheme="minorHAnsi" w:eastAsiaTheme="minorEastAsia" w:hAnsiTheme="minorHAnsi" w:cstheme="minorBidi"/>
            <w:szCs w:val="22"/>
          </w:rPr>
          <w:tab/>
        </w:r>
        <w:r w:rsidRPr="00BE709E">
          <w:rPr>
            <w:rStyle w:val="Hyperlink"/>
          </w:rPr>
          <w:t>Identität föderieren (optional)</w:t>
        </w:r>
        <w:r>
          <w:rPr>
            <w:webHidden/>
          </w:rPr>
          <w:tab/>
        </w:r>
        <w:r>
          <w:rPr>
            <w:webHidden/>
          </w:rPr>
          <w:fldChar w:fldCharType="begin"/>
        </w:r>
        <w:r>
          <w:rPr>
            <w:webHidden/>
          </w:rPr>
          <w:instrText xml:space="preserve"> PAGEREF _Toc487535797 \h </w:instrText>
        </w:r>
        <w:r>
          <w:rPr>
            <w:webHidden/>
          </w:rPr>
        </w:r>
        <w:r>
          <w:rPr>
            <w:webHidden/>
          </w:rPr>
          <w:fldChar w:fldCharType="separate"/>
        </w:r>
        <w:r w:rsidR="000B7520">
          <w:rPr>
            <w:webHidden/>
          </w:rPr>
          <w:t>23</w:t>
        </w:r>
        <w:r>
          <w:rPr>
            <w:webHidden/>
          </w:rPr>
          <w:fldChar w:fldCharType="end"/>
        </w:r>
      </w:hyperlink>
    </w:p>
    <w:p w14:paraId="7FBEB356" w14:textId="6B8DFD79" w:rsidR="00B26A79" w:rsidRDefault="00B26A79">
      <w:pPr>
        <w:pStyle w:val="Verzeichnis3"/>
        <w:rPr>
          <w:rFonts w:asciiTheme="minorHAnsi" w:eastAsiaTheme="minorEastAsia" w:hAnsiTheme="minorHAnsi" w:cstheme="minorBidi"/>
          <w:szCs w:val="22"/>
        </w:rPr>
      </w:pPr>
      <w:hyperlink w:anchor="_Toc487535798" w:history="1">
        <w:r w:rsidRPr="00BE709E">
          <w:rPr>
            <w:rStyle w:val="Hyperlink"/>
          </w:rPr>
          <w:t>6.1.3</w:t>
        </w:r>
        <w:r>
          <w:rPr>
            <w:rFonts w:asciiTheme="minorHAnsi" w:eastAsiaTheme="minorEastAsia" w:hAnsiTheme="minorHAnsi" w:cstheme="minorBidi"/>
            <w:szCs w:val="22"/>
          </w:rPr>
          <w:tab/>
        </w:r>
        <w:r w:rsidRPr="00BE709E">
          <w:rPr>
            <w:rStyle w:val="Hyperlink"/>
          </w:rPr>
          <w:t>E-Identity autorisieren und Attribute offenlegen</w:t>
        </w:r>
        <w:r>
          <w:rPr>
            <w:webHidden/>
          </w:rPr>
          <w:tab/>
        </w:r>
        <w:r>
          <w:rPr>
            <w:webHidden/>
          </w:rPr>
          <w:fldChar w:fldCharType="begin"/>
        </w:r>
        <w:r>
          <w:rPr>
            <w:webHidden/>
          </w:rPr>
          <w:instrText xml:space="preserve"> PAGEREF _Toc487535798 \h </w:instrText>
        </w:r>
        <w:r>
          <w:rPr>
            <w:webHidden/>
          </w:rPr>
        </w:r>
        <w:r>
          <w:rPr>
            <w:webHidden/>
          </w:rPr>
          <w:fldChar w:fldCharType="separate"/>
        </w:r>
        <w:r w:rsidR="000B7520">
          <w:rPr>
            <w:webHidden/>
          </w:rPr>
          <w:t>23</w:t>
        </w:r>
        <w:r>
          <w:rPr>
            <w:webHidden/>
          </w:rPr>
          <w:fldChar w:fldCharType="end"/>
        </w:r>
      </w:hyperlink>
    </w:p>
    <w:p w14:paraId="51F2E4E6" w14:textId="1B5D108B" w:rsidR="00B26A79" w:rsidRDefault="00B26A79">
      <w:pPr>
        <w:pStyle w:val="Verzeichnis2"/>
        <w:rPr>
          <w:rFonts w:asciiTheme="minorHAnsi" w:eastAsiaTheme="minorEastAsia" w:hAnsiTheme="minorHAnsi" w:cstheme="minorBidi"/>
          <w:noProof/>
          <w:szCs w:val="22"/>
        </w:rPr>
      </w:pPr>
      <w:hyperlink w:anchor="_Toc487535799" w:history="1">
        <w:r w:rsidRPr="00BE709E">
          <w:rPr>
            <w:rStyle w:val="Hyperlink"/>
            <w:noProof/>
          </w:rPr>
          <w:t>6.2</w:t>
        </w:r>
        <w:r>
          <w:rPr>
            <w:rFonts w:asciiTheme="minorHAnsi" w:eastAsiaTheme="minorEastAsia" w:hAnsiTheme="minorHAnsi" w:cstheme="minorBidi"/>
            <w:noProof/>
            <w:szCs w:val="22"/>
          </w:rPr>
          <w:tab/>
        </w:r>
        <w:r w:rsidRPr="00BE709E">
          <w:rPr>
            <w:rStyle w:val="Hyperlink"/>
            <w:noProof/>
          </w:rPr>
          <w:t>IAM definieren</w:t>
        </w:r>
        <w:r>
          <w:rPr>
            <w:noProof/>
            <w:webHidden/>
          </w:rPr>
          <w:tab/>
        </w:r>
        <w:r>
          <w:rPr>
            <w:noProof/>
            <w:webHidden/>
          </w:rPr>
          <w:fldChar w:fldCharType="begin"/>
        </w:r>
        <w:r>
          <w:rPr>
            <w:noProof/>
            <w:webHidden/>
          </w:rPr>
          <w:instrText xml:space="preserve"> PAGEREF _Toc487535799 \h </w:instrText>
        </w:r>
        <w:r>
          <w:rPr>
            <w:noProof/>
            <w:webHidden/>
          </w:rPr>
        </w:r>
        <w:r>
          <w:rPr>
            <w:noProof/>
            <w:webHidden/>
          </w:rPr>
          <w:fldChar w:fldCharType="separate"/>
        </w:r>
        <w:r w:rsidR="000B7520">
          <w:rPr>
            <w:noProof/>
            <w:webHidden/>
          </w:rPr>
          <w:t>24</w:t>
        </w:r>
        <w:r>
          <w:rPr>
            <w:noProof/>
            <w:webHidden/>
          </w:rPr>
          <w:fldChar w:fldCharType="end"/>
        </w:r>
      </w:hyperlink>
    </w:p>
    <w:p w14:paraId="6E4432BA" w14:textId="143FBB1F" w:rsidR="00B26A79" w:rsidRDefault="00B26A79">
      <w:pPr>
        <w:pStyle w:val="Verzeichnis3"/>
        <w:rPr>
          <w:rFonts w:asciiTheme="minorHAnsi" w:eastAsiaTheme="minorEastAsia" w:hAnsiTheme="minorHAnsi" w:cstheme="minorBidi"/>
          <w:szCs w:val="22"/>
        </w:rPr>
      </w:pPr>
      <w:hyperlink w:anchor="_Toc487535800" w:history="1">
        <w:r w:rsidRPr="00BE709E">
          <w:rPr>
            <w:rStyle w:val="Hyperlink"/>
          </w:rPr>
          <w:t>6.2.1</w:t>
        </w:r>
        <w:r>
          <w:rPr>
            <w:rFonts w:asciiTheme="minorHAnsi" w:eastAsiaTheme="minorEastAsia" w:hAnsiTheme="minorHAnsi" w:cstheme="minorBidi"/>
            <w:szCs w:val="22"/>
          </w:rPr>
          <w:tab/>
        </w:r>
        <w:r w:rsidRPr="00BE709E">
          <w:rPr>
            <w:rStyle w:val="Hyperlink"/>
          </w:rPr>
          <w:t>E-Identity definieren</w:t>
        </w:r>
        <w:r>
          <w:rPr>
            <w:webHidden/>
          </w:rPr>
          <w:tab/>
        </w:r>
        <w:r>
          <w:rPr>
            <w:webHidden/>
          </w:rPr>
          <w:fldChar w:fldCharType="begin"/>
        </w:r>
        <w:r>
          <w:rPr>
            <w:webHidden/>
          </w:rPr>
          <w:instrText xml:space="preserve"> PAGEREF _Toc487535800 \h </w:instrText>
        </w:r>
        <w:r>
          <w:rPr>
            <w:webHidden/>
          </w:rPr>
        </w:r>
        <w:r>
          <w:rPr>
            <w:webHidden/>
          </w:rPr>
          <w:fldChar w:fldCharType="separate"/>
        </w:r>
        <w:r w:rsidR="000B7520">
          <w:rPr>
            <w:webHidden/>
          </w:rPr>
          <w:t>24</w:t>
        </w:r>
        <w:r>
          <w:rPr>
            <w:webHidden/>
          </w:rPr>
          <w:fldChar w:fldCharType="end"/>
        </w:r>
      </w:hyperlink>
    </w:p>
    <w:p w14:paraId="495B0E58" w14:textId="7A1AE0CA" w:rsidR="00B26A79" w:rsidRDefault="00B26A79">
      <w:pPr>
        <w:pStyle w:val="Verzeichnis3"/>
        <w:rPr>
          <w:rFonts w:asciiTheme="minorHAnsi" w:eastAsiaTheme="minorEastAsia" w:hAnsiTheme="minorHAnsi" w:cstheme="minorBidi"/>
          <w:szCs w:val="22"/>
        </w:rPr>
      </w:pPr>
      <w:hyperlink w:anchor="_Toc487535801" w:history="1">
        <w:r w:rsidRPr="00BE709E">
          <w:rPr>
            <w:rStyle w:val="Hyperlink"/>
          </w:rPr>
          <w:t>6.2.2</w:t>
        </w:r>
        <w:r>
          <w:rPr>
            <w:rFonts w:asciiTheme="minorHAnsi" w:eastAsiaTheme="minorEastAsia" w:hAnsiTheme="minorHAnsi" w:cstheme="minorBidi"/>
            <w:szCs w:val="22"/>
          </w:rPr>
          <w:tab/>
        </w:r>
        <w:r w:rsidRPr="00BE709E">
          <w:rPr>
            <w:rStyle w:val="Hyperlink"/>
          </w:rPr>
          <w:t>Attribut definieren</w:t>
        </w:r>
        <w:r>
          <w:rPr>
            <w:webHidden/>
          </w:rPr>
          <w:tab/>
        </w:r>
        <w:r>
          <w:rPr>
            <w:webHidden/>
          </w:rPr>
          <w:fldChar w:fldCharType="begin"/>
        </w:r>
        <w:r>
          <w:rPr>
            <w:webHidden/>
          </w:rPr>
          <w:instrText xml:space="preserve"> PAGEREF _Toc487535801 \h </w:instrText>
        </w:r>
        <w:r>
          <w:rPr>
            <w:webHidden/>
          </w:rPr>
        </w:r>
        <w:r>
          <w:rPr>
            <w:webHidden/>
          </w:rPr>
          <w:fldChar w:fldCharType="separate"/>
        </w:r>
        <w:r w:rsidR="000B7520">
          <w:rPr>
            <w:webHidden/>
          </w:rPr>
          <w:t>24</w:t>
        </w:r>
        <w:r>
          <w:rPr>
            <w:webHidden/>
          </w:rPr>
          <w:fldChar w:fldCharType="end"/>
        </w:r>
      </w:hyperlink>
    </w:p>
    <w:p w14:paraId="45421AB6" w14:textId="39A7DEDD" w:rsidR="00B26A79" w:rsidRDefault="00B26A79">
      <w:pPr>
        <w:pStyle w:val="Verzeichnis3"/>
        <w:rPr>
          <w:rFonts w:asciiTheme="minorHAnsi" w:eastAsiaTheme="minorEastAsia" w:hAnsiTheme="minorHAnsi" w:cstheme="minorBidi"/>
          <w:szCs w:val="22"/>
        </w:rPr>
      </w:pPr>
      <w:hyperlink w:anchor="_Toc487535802" w:history="1">
        <w:r w:rsidRPr="00BE709E">
          <w:rPr>
            <w:rStyle w:val="Hyperlink"/>
          </w:rPr>
          <w:t>6.2.3</w:t>
        </w:r>
        <w:r>
          <w:rPr>
            <w:rFonts w:asciiTheme="minorHAnsi" w:eastAsiaTheme="minorEastAsia" w:hAnsiTheme="minorHAnsi" w:cstheme="minorBidi"/>
            <w:szCs w:val="22"/>
          </w:rPr>
          <w:tab/>
        </w:r>
        <w:r w:rsidRPr="00BE709E">
          <w:rPr>
            <w:rStyle w:val="Hyperlink"/>
          </w:rPr>
          <w:t>Credential definieren</w:t>
        </w:r>
        <w:r>
          <w:rPr>
            <w:webHidden/>
          </w:rPr>
          <w:tab/>
        </w:r>
        <w:r>
          <w:rPr>
            <w:webHidden/>
          </w:rPr>
          <w:fldChar w:fldCharType="begin"/>
        </w:r>
        <w:r>
          <w:rPr>
            <w:webHidden/>
          </w:rPr>
          <w:instrText xml:space="preserve"> PAGEREF _Toc487535802 \h </w:instrText>
        </w:r>
        <w:r>
          <w:rPr>
            <w:webHidden/>
          </w:rPr>
        </w:r>
        <w:r>
          <w:rPr>
            <w:webHidden/>
          </w:rPr>
          <w:fldChar w:fldCharType="separate"/>
        </w:r>
        <w:r w:rsidR="000B7520">
          <w:rPr>
            <w:webHidden/>
          </w:rPr>
          <w:t>25</w:t>
        </w:r>
        <w:r>
          <w:rPr>
            <w:webHidden/>
          </w:rPr>
          <w:fldChar w:fldCharType="end"/>
        </w:r>
      </w:hyperlink>
    </w:p>
    <w:p w14:paraId="1407A2AB" w14:textId="23DD7C93" w:rsidR="00B26A79" w:rsidRDefault="00B26A79">
      <w:pPr>
        <w:pStyle w:val="Verzeichnis3"/>
        <w:rPr>
          <w:rFonts w:asciiTheme="minorHAnsi" w:eastAsiaTheme="minorEastAsia" w:hAnsiTheme="minorHAnsi" w:cstheme="minorBidi"/>
          <w:szCs w:val="22"/>
        </w:rPr>
      </w:pPr>
      <w:hyperlink w:anchor="_Toc487535803" w:history="1">
        <w:r w:rsidRPr="00BE709E">
          <w:rPr>
            <w:rStyle w:val="Hyperlink"/>
          </w:rPr>
          <w:t>6.2.4</w:t>
        </w:r>
        <w:r>
          <w:rPr>
            <w:rFonts w:asciiTheme="minorHAnsi" w:eastAsiaTheme="minorEastAsia" w:hAnsiTheme="minorHAnsi" w:cstheme="minorBidi"/>
            <w:szCs w:val="22"/>
          </w:rPr>
          <w:tab/>
        </w:r>
        <w:r w:rsidRPr="00BE709E">
          <w:rPr>
            <w:rStyle w:val="Hyperlink"/>
          </w:rPr>
          <w:t>E-Ressource definieren</w:t>
        </w:r>
        <w:r>
          <w:rPr>
            <w:webHidden/>
          </w:rPr>
          <w:tab/>
        </w:r>
        <w:r>
          <w:rPr>
            <w:webHidden/>
          </w:rPr>
          <w:fldChar w:fldCharType="begin"/>
        </w:r>
        <w:r>
          <w:rPr>
            <w:webHidden/>
          </w:rPr>
          <w:instrText xml:space="preserve"> PAGEREF _Toc487535803 \h </w:instrText>
        </w:r>
        <w:r>
          <w:rPr>
            <w:webHidden/>
          </w:rPr>
        </w:r>
        <w:r>
          <w:rPr>
            <w:webHidden/>
          </w:rPr>
          <w:fldChar w:fldCharType="separate"/>
        </w:r>
        <w:r w:rsidR="000B7520">
          <w:rPr>
            <w:webHidden/>
          </w:rPr>
          <w:t>25</w:t>
        </w:r>
        <w:r>
          <w:rPr>
            <w:webHidden/>
          </w:rPr>
          <w:fldChar w:fldCharType="end"/>
        </w:r>
      </w:hyperlink>
    </w:p>
    <w:p w14:paraId="03F838D7" w14:textId="52305C82" w:rsidR="00B26A79" w:rsidRDefault="00B26A79">
      <w:pPr>
        <w:pStyle w:val="Verzeichnis3"/>
        <w:rPr>
          <w:rFonts w:asciiTheme="minorHAnsi" w:eastAsiaTheme="minorEastAsia" w:hAnsiTheme="minorHAnsi" w:cstheme="minorBidi"/>
          <w:szCs w:val="22"/>
        </w:rPr>
      </w:pPr>
      <w:hyperlink w:anchor="_Toc487535804" w:history="1">
        <w:r w:rsidRPr="00BE709E">
          <w:rPr>
            <w:rStyle w:val="Hyperlink"/>
          </w:rPr>
          <w:t>6.2.5</w:t>
        </w:r>
        <w:r>
          <w:rPr>
            <w:rFonts w:asciiTheme="minorHAnsi" w:eastAsiaTheme="minorEastAsia" w:hAnsiTheme="minorHAnsi" w:cstheme="minorBidi"/>
            <w:szCs w:val="22"/>
          </w:rPr>
          <w:tab/>
        </w:r>
        <w:r w:rsidRPr="00BE709E">
          <w:rPr>
            <w:rStyle w:val="Hyperlink"/>
          </w:rPr>
          <w:t>Vertrauen definieren</w:t>
        </w:r>
        <w:r>
          <w:rPr>
            <w:webHidden/>
          </w:rPr>
          <w:tab/>
        </w:r>
        <w:r>
          <w:rPr>
            <w:webHidden/>
          </w:rPr>
          <w:fldChar w:fldCharType="begin"/>
        </w:r>
        <w:r>
          <w:rPr>
            <w:webHidden/>
          </w:rPr>
          <w:instrText xml:space="preserve"> PAGEREF _Toc487535804 \h </w:instrText>
        </w:r>
        <w:r>
          <w:rPr>
            <w:webHidden/>
          </w:rPr>
        </w:r>
        <w:r>
          <w:rPr>
            <w:webHidden/>
          </w:rPr>
          <w:fldChar w:fldCharType="separate"/>
        </w:r>
        <w:r w:rsidR="000B7520">
          <w:rPr>
            <w:webHidden/>
          </w:rPr>
          <w:t>25</w:t>
        </w:r>
        <w:r>
          <w:rPr>
            <w:webHidden/>
          </w:rPr>
          <w:fldChar w:fldCharType="end"/>
        </w:r>
      </w:hyperlink>
    </w:p>
    <w:p w14:paraId="64A944DA" w14:textId="2605272D" w:rsidR="00B26A79" w:rsidRDefault="00B26A79">
      <w:pPr>
        <w:pStyle w:val="Verzeichnis3"/>
        <w:rPr>
          <w:rFonts w:asciiTheme="minorHAnsi" w:eastAsiaTheme="minorEastAsia" w:hAnsiTheme="minorHAnsi" w:cstheme="minorBidi"/>
          <w:szCs w:val="22"/>
        </w:rPr>
      </w:pPr>
      <w:hyperlink w:anchor="_Toc487535805" w:history="1">
        <w:r w:rsidRPr="00BE709E">
          <w:rPr>
            <w:rStyle w:val="Hyperlink"/>
          </w:rPr>
          <w:t>6.2.6</w:t>
        </w:r>
        <w:r>
          <w:rPr>
            <w:rFonts w:asciiTheme="minorHAnsi" w:eastAsiaTheme="minorEastAsia" w:hAnsiTheme="minorHAnsi" w:cstheme="minorBidi"/>
            <w:szCs w:val="22"/>
          </w:rPr>
          <w:tab/>
        </w:r>
        <w:r w:rsidRPr="00BE709E">
          <w:rPr>
            <w:rStyle w:val="Hyperlink"/>
          </w:rPr>
          <w:t>Berechtigung definieren</w:t>
        </w:r>
        <w:r>
          <w:rPr>
            <w:webHidden/>
          </w:rPr>
          <w:tab/>
        </w:r>
        <w:r>
          <w:rPr>
            <w:webHidden/>
          </w:rPr>
          <w:fldChar w:fldCharType="begin"/>
        </w:r>
        <w:r>
          <w:rPr>
            <w:webHidden/>
          </w:rPr>
          <w:instrText xml:space="preserve"> PAGEREF _Toc487535805 \h </w:instrText>
        </w:r>
        <w:r>
          <w:rPr>
            <w:webHidden/>
          </w:rPr>
        </w:r>
        <w:r>
          <w:rPr>
            <w:webHidden/>
          </w:rPr>
          <w:fldChar w:fldCharType="separate"/>
        </w:r>
        <w:r w:rsidR="000B7520">
          <w:rPr>
            <w:webHidden/>
          </w:rPr>
          <w:t>26</w:t>
        </w:r>
        <w:r>
          <w:rPr>
            <w:webHidden/>
          </w:rPr>
          <w:fldChar w:fldCharType="end"/>
        </w:r>
      </w:hyperlink>
    </w:p>
    <w:p w14:paraId="4CC35A9A" w14:textId="1696A848" w:rsidR="00B26A79" w:rsidRDefault="00B26A79">
      <w:pPr>
        <w:pStyle w:val="Verzeichnis2"/>
        <w:rPr>
          <w:rFonts w:asciiTheme="minorHAnsi" w:eastAsiaTheme="minorEastAsia" w:hAnsiTheme="minorHAnsi" w:cstheme="minorBidi"/>
          <w:noProof/>
          <w:szCs w:val="22"/>
        </w:rPr>
      </w:pPr>
      <w:hyperlink w:anchor="_Toc487535806" w:history="1">
        <w:r w:rsidRPr="00BE709E">
          <w:rPr>
            <w:rStyle w:val="Hyperlink"/>
            <w:noProof/>
          </w:rPr>
          <w:t>6.3</w:t>
        </w:r>
        <w:r>
          <w:rPr>
            <w:rFonts w:asciiTheme="minorHAnsi" w:eastAsiaTheme="minorEastAsia" w:hAnsiTheme="minorHAnsi" w:cstheme="minorBidi"/>
            <w:noProof/>
            <w:szCs w:val="22"/>
          </w:rPr>
          <w:tab/>
        </w:r>
        <w:r w:rsidRPr="00BE709E">
          <w:rPr>
            <w:rStyle w:val="Hyperlink"/>
            <w:noProof/>
          </w:rPr>
          <w:t>IAM steuern und führen</w:t>
        </w:r>
        <w:r>
          <w:rPr>
            <w:noProof/>
            <w:webHidden/>
          </w:rPr>
          <w:tab/>
        </w:r>
        <w:r>
          <w:rPr>
            <w:noProof/>
            <w:webHidden/>
          </w:rPr>
          <w:fldChar w:fldCharType="begin"/>
        </w:r>
        <w:r>
          <w:rPr>
            <w:noProof/>
            <w:webHidden/>
          </w:rPr>
          <w:instrText xml:space="preserve"> PAGEREF _Toc487535806 \h </w:instrText>
        </w:r>
        <w:r>
          <w:rPr>
            <w:noProof/>
            <w:webHidden/>
          </w:rPr>
        </w:r>
        <w:r>
          <w:rPr>
            <w:noProof/>
            <w:webHidden/>
          </w:rPr>
          <w:fldChar w:fldCharType="separate"/>
        </w:r>
        <w:r w:rsidR="000B7520">
          <w:rPr>
            <w:noProof/>
            <w:webHidden/>
          </w:rPr>
          <w:t>26</w:t>
        </w:r>
        <w:r>
          <w:rPr>
            <w:noProof/>
            <w:webHidden/>
          </w:rPr>
          <w:fldChar w:fldCharType="end"/>
        </w:r>
      </w:hyperlink>
    </w:p>
    <w:p w14:paraId="7D77A600" w14:textId="3F7EB326" w:rsidR="00B26A79" w:rsidRDefault="00B26A79">
      <w:pPr>
        <w:pStyle w:val="Verzeichnis3"/>
        <w:rPr>
          <w:rFonts w:asciiTheme="minorHAnsi" w:eastAsiaTheme="minorEastAsia" w:hAnsiTheme="minorHAnsi" w:cstheme="minorBidi"/>
          <w:szCs w:val="22"/>
        </w:rPr>
      </w:pPr>
      <w:hyperlink w:anchor="_Toc487535807" w:history="1">
        <w:r w:rsidRPr="00BE709E">
          <w:rPr>
            <w:rStyle w:val="Hyperlink"/>
          </w:rPr>
          <w:t>6.3.1</w:t>
        </w:r>
        <w:r>
          <w:rPr>
            <w:rFonts w:asciiTheme="minorHAnsi" w:eastAsiaTheme="minorEastAsia" w:hAnsiTheme="minorHAnsi" w:cstheme="minorBidi"/>
            <w:szCs w:val="22"/>
          </w:rPr>
          <w:tab/>
        </w:r>
        <w:r w:rsidRPr="00BE709E">
          <w:rPr>
            <w:rStyle w:val="Hyperlink"/>
          </w:rPr>
          <w:t>Governance</w:t>
        </w:r>
        <w:r>
          <w:rPr>
            <w:webHidden/>
          </w:rPr>
          <w:tab/>
        </w:r>
        <w:r>
          <w:rPr>
            <w:webHidden/>
          </w:rPr>
          <w:fldChar w:fldCharType="begin"/>
        </w:r>
        <w:r>
          <w:rPr>
            <w:webHidden/>
          </w:rPr>
          <w:instrText xml:space="preserve"> PAGEREF _Toc487535807 \h </w:instrText>
        </w:r>
        <w:r>
          <w:rPr>
            <w:webHidden/>
          </w:rPr>
        </w:r>
        <w:r>
          <w:rPr>
            <w:webHidden/>
          </w:rPr>
          <w:fldChar w:fldCharType="separate"/>
        </w:r>
        <w:r w:rsidR="000B7520">
          <w:rPr>
            <w:webHidden/>
          </w:rPr>
          <w:t>26</w:t>
        </w:r>
        <w:r>
          <w:rPr>
            <w:webHidden/>
          </w:rPr>
          <w:fldChar w:fldCharType="end"/>
        </w:r>
      </w:hyperlink>
    </w:p>
    <w:p w14:paraId="722848F4" w14:textId="25789AD8" w:rsidR="00B26A79" w:rsidRDefault="00B26A79">
      <w:pPr>
        <w:pStyle w:val="Verzeichnis3"/>
        <w:rPr>
          <w:rFonts w:asciiTheme="minorHAnsi" w:eastAsiaTheme="minorEastAsia" w:hAnsiTheme="minorHAnsi" w:cstheme="minorBidi"/>
          <w:szCs w:val="22"/>
        </w:rPr>
      </w:pPr>
      <w:hyperlink w:anchor="_Toc487535808" w:history="1">
        <w:r w:rsidRPr="00BE709E">
          <w:rPr>
            <w:rStyle w:val="Hyperlink"/>
          </w:rPr>
          <w:t>6.3.2</w:t>
        </w:r>
        <w:r>
          <w:rPr>
            <w:rFonts w:asciiTheme="minorHAnsi" w:eastAsiaTheme="minorEastAsia" w:hAnsiTheme="minorHAnsi" w:cstheme="minorBidi"/>
            <w:szCs w:val="22"/>
          </w:rPr>
          <w:tab/>
        </w:r>
        <w:r w:rsidRPr="00BE709E">
          <w:rPr>
            <w:rStyle w:val="Hyperlink"/>
          </w:rPr>
          <w:t>Risk</w:t>
        </w:r>
        <w:r>
          <w:rPr>
            <w:webHidden/>
          </w:rPr>
          <w:tab/>
        </w:r>
        <w:r>
          <w:rPr>
            <w:webHidden/>
          </w:rPr>
          <w:fldChar w:fldCharType="begin"/>
        </w:r>
        <w:r>
          <w:rPr>
            <w:webHidden/>
          </w:rPr>
          <w:instrText xml:space="preserve"> PAGEREF _Toc487535808 \h </w:instrText>
        </w:r>
        <w:r>
          <w:rPr>
            <w:webHidden/>
          </w:rPr>
        </w:r>
        <w:r>
          <w:rPr>
            <w:webHidden/>
          </w:rPr>
          <w:fldChar w:fldCharType="separate"/>
        </w:r>
        <w:r w:rsidR="000B7520">
          <w:rPr>
            <w:webHidden/>
          </w:rPr>
          <w:t>27</w:t>
        </w:r>
        <w:r>
          <w:rPr>
            <w:webHidden/>
          </w:rPr>
          <w:fldChar w:fldCharType="end"/>
        </w:r>
      </w:hyperlink>
    </w:p>
    <w:p w14:paraId="0E83BBB2" w14:textId="0ACEBAAB" w:rsidR="00B26A79" w:rsidRDefault="00B26A79">
      <w:pPr>
        <w:pStyle w:val="Verzeichnis3"/>
        <w:rPr>
          <w:rFonts w:asciiTheme="minorHAnsi" w:eastAsiaTheme="minorEastAsia" w:hAnsiTheme="minorHAnsi" w:cstheme="minorBidi"/>
          <w:szCs w:val="22"/>
        </w:rPr>
      </w:pPr>
      <w:hyperlink w:anchor="_Toc487535809" w:history="1">
        <w:r w:rsidRPr="00BE709E">
          <w:rPr>
            <w:rStyle w:val="Hyperlink"/>
          </w:rPr>
          <w:t>6.3.3</w:t>
        </w:r>
        <w:r>
          <w:rPr>
            <w:rFonts w:asciiTheme="minorHAnsi" w:eastAsiaTheme="minorEastAsia" w:hAnsiTheme="minorHAnsi" w:cstheme="minorBidi"/>
            <w:szCs w:val="22"/>
          </w:rPr>
          <w:tab/>
        </w:r>
        <w:r w:rsidRPr="00BE709E">
          <w:rPr>
            <w:rStyle w:val="Hyperlink"/>
          </w:rPr>
          <w:t>Compliance</w:t>
        </w:r>
        <w:r>
          <w:rPr>
            <w:webHidden/>
          </w:rPr>
          <w:tab/>
        </w:r>
        <w:r>
          <w:rPr>
            <w:webHidden/>
          </w:rPr>
          <w:fldChar w:fldCharType="begin"/>
        </w:r>
        <w:r>
          <w:rPr>
            <w:webHidden/>
          </w:rPr>
          <w:instrText xml:space="preserve"> PAGEREF _Toc487535809 \h </w:instrText>
        </w:r>
        <w:r>
          <w:rPr>
            <w:webHidden/>
          </w:rPr>
        </w:r>
        <w:r>
          <w:rPr>
            <w:webHidden/>
          </w:rPr>
          <w:fldChar w:fldCharType="separate"/>
        </w:r>
        <w:r w:rsidR="000B7520">
          <w:rPr>
            <w:webHidden/>
          </w:rPr>
          <w:t>27</w:t>
        </w:r>
        <w:r>
          <w:rPr>
            <w:webHidden/>
          </w:rPr>
          <w:fldChar w:fldCharType="end"/>
        </w:r>
      </w:hyperlink>
    </w:p>
    <w:p w14:paraId="6EC4434C" w14:textId="0D064D99" w:rsidR="00B26A79" w:rsidRDefault="00B26A79">
      <w:pPr>
        <w:pStyle w:val="Verzeichnis1"/>
        <w:tabs>
          <w:tab w:val="left" w:pos="425"/>
        </w:tabs>
        <w:rPr>
          <w:rFonts w:asciiTheme="minorHAnsi" w:eastAsiaTheme="minorEastAsia" w:hAnsiTheme="minorHAnsi" w:cstheme="minorBidi"/>
          <w:b w:val="0"/>
          <w:noProof/>
          <w:szCs w:val="22"/>
        </w:rPr>
      </w:pPr>
      <w:hyperlink w:anchor="_Toc487535810" w:history="1">
        <w:r w:rsidRPr="00BE709E">
          <w:rPr>
            <w:rStyle w:val="Hyperlink"/>
            <w:noProof/>
          </w:rPr>
          <w:t>7</w:t>
        </w:r>
        <w:r>
          <w:rPr>
            <w:rFonts w:asciiTheme="minorHAnsi" w:eastAsiaTheme="minorEastAsia" w:hAnsiTheme="minorHAnsi" w:cstheme="minorBidi"/>
            <w:b w:val="0"/>
            <w:noProof/>
            <w:szCs w:val="22"/>
          </w:rPr>
          <w:tab/>
        </w:r>
        <w:r w:rsidRPr="00BE709E">
          <w:rPr>
            <w:rStyle w:val="Hyperlink"/>
            <w:noProof/>
          </w:rPr>
          <w:t>Geschäftsservices</w:t>
        </w:r>
        <w:r>
          <w:rPr>
            <w:noProof/>
            <w:webHidden/>
          </w:rPr>
          <w:tab/>
        </w:r>
        <w:r>
          <w:rPr>
            <w:noProof/>
            <w:webHidden/>
          </w:rPr>
          <w:fldChar w:fldCharType="begin"/>
        </w:r>
        <w:r>
          <w:rPr>
            <w:noProof/>
            <w:webHidden/>
          </w:rPr>
          <w:instrText xml:space="preserve"> PAGEREF _Toc487535810 \h </w:instrText>
        </w:r>
        <w:r>
          <w:rPr>
            <w:noProof/>
            <w:webHidden/>
          </w:rPr>
        </w:r>
        <w:r>
          <w:rPr>
            <w:noProof/>
            <w:webHidden/>
          </w:rPr>
          <w:fldChar w:fldCharType="separate"/>
        </w:r>
        <w:r w:rsidR="000B7520">
          <w:rPr>
            <w:noProof/>
            <w:webHidden/>
          </w:rPr>
          <w:t>28</w:t>
        </w:r>
        <w:r>
          <w:rPr>
            <w:noProof/>
            <w:webHidden/>
          </w:rPr>
          <w:fldChar w:fldCharType="end"/>
        </w:r>
      </w:hyperlink>
    </w:p>
    <w:p w14:paraId="7A56BE2E" w14:textId="15D735EF" w:rsidR="00B26A79" w:rsidRDefault="00B26A79">
      <w:pPr>
        <w:pStyle w:val="Verzeichnis2"/>
        <w:rPr>
          <w:rFonts w:asciiTheme="minorHAnsi" w:eastAsiaTheme="minorEastAsia" w:hAnsiTheme="minorHAnsi" w:cstheme="minorBidi"/>
          <w:noProof/>
          <w:szCs w:val="22"/>
        </w:rPr>
      </w:pPr>
      <w:hyperlink w:anchor="_Toc487535811" w:history="1">
        <w:r w:rsidRPr="00BE709E">
          <w:rPr>
            <w:rStyle w:val="Hyperlink"/>
            <w:noProof/>
          </w:rPr>
          <w:t>7.1</w:t>
        </w:r>
        <w:r>
          <w:rPr>
            <w:rFonts w:asciiTheme="minorHAnsi" w:eastAsiaTheme="minorEastAsia" w:hAnsiTheme="minorHAnsi" w:cstheme="minorBidi"/>
            <w:noProof/>
            <w:szCs w:val="22"/>
          </w:rPr>
          <w:tab/>
        </w:r>
        <w:r w:rsidRPr="00BE709E">
          <w:rPr>
            <w:rStyle w:val="Hyperlink"/>
            <w:noProof/>
          </w:rPr>
          <w:t>Realweltobjekte</w:t>
        </w:r>
        <w:r>
          <w:rPr>
            <w:noProof/>
            <w:webHidden/>
          </w:rPr>
          <w:tab/>
        </w:r>
        <w:r>
          <w:rPr>
            <w:noProof/>
            <w:webHidden/>
          </w:rPr>
          <w:fldChar w:fldCharType="begin"/>
        </w:r>
        <w:r>
          <w:rPr>
            <w:noProof/>
            <w:webHidden/>
          </w:rPr>
          <w:instrText xml:space="preserve"> PAGEREF _Toc487535811 \h </w:instrText>
        </w:r>
        <w:r>
          <w:rPr>
            <w:noProof/>
            <w:webHidden/>
          </w:rPr>
        </w:r>
        <w:r>
          <w:rPr>
            <w:noProof/>
            <w:webHidden/>
          </w:rPr>
          <w:fldChar w:fldCharType="separate"/>
        </w:r>
        <w:r w:rsidR="000B7520">
          <w:rPr>
            <w:noProof/>
            <w:webHidden/>
          </w:rPr>
          <w:t>28</w:t>
        </w:r>
        <w:r>
          <w:rPr>
            <w:noProof/>
            <w:webHidden/>
          </w:rPr>
          <w:fldChar w:fldCharType="end"/>
        </w:r>
      </w:hyperlink>
    </w:p>
    <w:p w14:paraId="6CCAE96A" w14:textId="4297EA93" w:rsidR="00B26A79" w:rsidRDefault="00B26A79">
      <w:pPr>
        <w:pStyle w:val="Verzeichnis3"/>
        <w:rPr>
          <w:rFonts w:asciiTheme="minorHAnsi" w:eastAsiaTheme="minorEastAsia" w:hAnsiTheme="minorHAnsi" w:cstheme="minorBidi"/>
          <w:szCs w:val="22"/>
        </w:rPr>
      </w:pPr>
      <w:hyperlink w:anchor="_Toc487535812" w:history="1">
        <w:r w:rsidRPr="00BE709E">
          <w:rPr>
            <w:rStyle w:val="Hyperlink"/>
          </w:rPr>
          <w:t>7.1.1</w:t>
        </w:r>
        <w:r>
          <w:rPr>
            <w:rFonts w:asciiTheme="minorHAnsi" w:eastAsiaTheme="minorEastAsia" w:hAnsiTheme="minorHAnsi" w:cstheme="minorBidi"/>
            <w:szCs w:val="22"/>
          </w:rPr>
          <w:tab/>
        </w:r>
        <w:r w:rsidRPr="00BE709E">
          <w:rPr>
            <w:rStyle w:val="Hyperlink"/>
          </w:rPr>
          <w:t>Subjekt</w:t>
        </w:r>
        <w:r>
          <w:rPr>
            <w:webHidden/>
          </w:rPr>
          <w:tab/>
        </w:r>
        <w:r>
          <w:rPr>
            <w:webHidden/>
          </w:rPr>
          <w:fldChar w:fldCharType="begin"/>
        </w:r>
        <w:r>
          <w:rPr>
            <w:webHidden/>
          </w:rPr>
          <w:instrText xml:space="preserve"> PAGEREF _Toc487535812 \h </w:instrText>
        </w:r>
        <w:r>
          <w:rPr>
            <w:webHidden/>
          </w:rPr>
        </w:r>
        <w:r>
          <w:rPr>
            <w:webHidden/>
          </w:rPr>
          <w:fldChar w:fldCharType="separate"/>
        </w:r>
        <w:r w:rsidR="000B7520">
          <w:rPr>
            <w:webHidden/>
          </w:rPr>
          <w:t>28</w:t>
        </w:r>
        <w:r>
          <w:rPr>
            <w:webHidden/>
          </w:rPr>
          <w:fldChar w:fldCharType="end"/>
        </w:r>
      </w:hyperlink>
    </w:p>
    <w:p w14:paraId="3F696757" w14:textId="2CC30117" w:rsidR="00B26A79" w:rsidRDefault="00B26A79">
      <w:pPr>
        <w:pStyle w:val="Verzeichnis3"/>
        <w:rPr>
          <w:rFonts w:asciiTheme="minorHAnsi" w:eastAsiaTheme="minorEastAsia" w:hAnsiTheme="minorHAnsi" w:cstheme="minorBidi"/>
          <w:szCs w:val="22"/>
        </w:rPr>
      </w:pPr>
      <w:hyperlink w:anchor="_Toc487535813" w:history="1">
        <w:r w:rsidRPr="00BE709E">
          <w:rPr>
            <w:rStyle w:val="Hyperlink"/>
          </w:rPr>
          <w:t>7.1.2</w:t>
        </w:r>
        <w:r>
          <w:rPr>
            <w:rFonts w:asciiTheme="minorHAnsi" w:eastAsiaTheme="minorEastAsia" w:hAnsiTheme="minorHAnsi" w:cstheme="minorBidi"/>
            <w:szCs w:val="22"/>
          </w:rPr>
          <w:tab/>
        </w:r>
        <w:r w:rsidRPr="00BE709E">
          <w:rPr>
            <w:rStyle w:val="Hyperlink"/>
          </w:rPr>
          <w:t>Ressource</w:t>
        </w:r>
        <w:r>
          <w:rPr>
            <w:webHidden/>
          </w:rPr>
          <w:tab/>
        </w:r>
        <w:r>
          <w:rPr>
            <w:webHidden/>
          </w:rPr>
          <w:fldChar w:fldCharType="begin"/>
        </w:r>
        <w:r>
          <w:rPr>
            <w:webHidden/>
          </w:rPr>
          <w:instrText xml:space="preserve"> PAGEREF _Toc487535813 \h </w:instrText>
        </w:r>
        <w:r>
          <w:rPr>
            <w:webHidden/>
          </w:rPr>
        </w:r>
        <w:r>
          <w:rPr>
            <w:webHidden/>
          </w:rPr>
          <w:fldChar w:fldCharType="separate"/>
        </w:r>
        <w:r w:rsidR="000B7520">
          <w:rPr>
            <w:webHidden/>
          </w:rPr>
          <w:t>28</w:t>
        </w:r>
        <w:r>
          <w:rPr>
            <w:webHidden/>
          </w:rPr>
          <w:fldChar w:fldCharType="end"/>
        </w:r>
      </w:hyperlink>
    </w:p>
    <w:p w14:paraId="49AE5ABC" w14:textId="36D5F833" w:rsidR="00B26A79" w:rsidRDefault="00B26A79">
      <w:pPr>
        <w:pStyle w:val="Verzeichnis2"/>
        <w:rPr>
          <w:rFonts w:asciiTheme="minorHAnsi" w:eastAsiaTheme="minorEastAsia" w:hAnsiTheme="minorHAnsi" w:cstheme="minorBidi"/>
          <w:noProof/>
          <w:szCs w:val="22"/>
        </w:rPr>
      </w:pPr>
      <w:hyperlink w:anchor="_Toc487535814" w:history="1">
        <w:r w:rsidRPr="00BE709E">
          <w:rPr>
            <w:rStyle w:val="Hyperlink"/>
            <w:noProof/>
          </w:rPr>
          <w:t>7.2</w:t>
        </w:r>
        <w:r>
          <w:rPr>
            <w:rFonts w:asciiTheme="minorHAnsi" w:eastAsiaTheme="minorEastAsia" w:hAnsiTheme="minorHAnsi" w:cstheme="minorBidi"/>
            <w:noProof/>
            <w:szCs w:val="22"/>
          </w:rPr>
          <w:tab/>
        </w:r>
        <w:r w:rsidRPr="00BE709E">
          <w:rPr>
            <w:rStyle w:val="Hyperlink"/>
            <w:noProof/>
          </w:rPr>
          <w:t>Services zur Definitionszeit</w:t>
        </w:r>
        <w:r>
          <w:rPr>
            <w:noProof/>
            <w:webHidden/>
          </w:rPr>
          <w:tab/>
        </w:r>
        <w:r>
          <w:rPr>
            <w:noProof/>
            <w:webHidden/>
          </w:rPr>
          <w:fldChar w:fldCharType="begin"/>
        </w:r>
        <w:r>
          <w:rPr>
            <w:noProof/>
            <w:webHidden/>
          </w:rPr>
          <w:instrText xml:space="preserve"> PAGEREF _Toc487535814 \h </w:instrText>
        </w:r>
        <w:r>
          <w:rPr>
            <w:noProof/>
            <w:webHidden/>
          </w:rPr>
        </w:r>
        <w:r>
          <w:rPr>
            <w:noProof/>
            <w:webHidden/>
          </w:rPr>
          <w:fldChar w:fldCharType="separate"/>
        </w:r>
        <w:r w:rsidR="000B7520">
          <w:rPr>
            <w:noProof/>
            <w:webHidden/>
          </w:rPr>
          <w:t>29</w:t>
        </w:r>
        <w:r>
          <w:rPr>
            <w:noProof/>
            <w:webHidden/>
          </w:rPr>
          <w:fldChar w:fldCharType="end"/>
        </w:r>
      </w:hyperlink>
    </w:p>
    <w:p w14:paraId="40DBA7E0" w14:textId="0916744F" w:rsidR="00B26A79" w:rsidRDefault="00B26A79">
      <w:pPr>
        <w:pStyle w:val="Verzeichnis3"/>
        <w:rPr>
          <w:rFonts w:asciiTheme="minorHAnsi" w:eastAsiaTheme="minorEastAsia" w:hAnsiTheme="minorHAnsi" w:cstheme="minorBidi"/>
          <w:szCs w:val="22"/>
        </w:rPr>
      </w:pPr>
      <w:hyperlink w:anchor="_Toc487535815" w:history="1">
        <w:r w:rsidRPr="00BE709E">
          <w:rPr>
            <w:rStyle w:val="Hyperlink"/>
          </w:rPr>
          <w:t>7.2.1</w:t>
        </w:r>
        <w:r>
          <w:rPr>
            <w:rFonts w:asciiTheme="minorHAnsi" w:eastAsiaTheme="minorEastAsia" w:hAnsiTheme="minorHAnsi" w:cstheme="minorBidi"/>
            <w:szCs w:val="22"/>
          </w:rPr>
          <w:tab/>
        </w:r>
        <w:r w:rsidRPr="00BE709E">
          <w:rPr>
            <w:rStyle w:val="Hyperlink"/>
          </w:rPr>
          <w:t>E-Identity Service</w:t>
        </w:r>
        <w:r>
          <w:rPr>
            <w:webHidden/>
          </w:rPr>
          <w:tab/>
        </w:r>
        <w:r>
          <w:rPr>
            <w:webHidden/>
          </w:rPr>
          <w:fldChar w:fldCharType="begin"/>
        </w:r>
        <w:r>
          <w:rPr>
            <w:webHidden/>
          </w:rPr>
          <w:instrText xml:space="preserve"> PAGEREF _Toc487535815 \h </w:instrText>
        </w:r>
        <w:r>
          <w:rPr>
            <w:webHidden/>
          </w:rPr>
        </w:r>
        <w:r>
          <w:rPr>
            <w:webHidden/>
          </w:rPr>
          <w:fldChar w:fldCharType="separate"/>
        </w:r>
        <w:r w:rsidR="000B7520">
          <w:rPr>
            <w:webHidden/>
          </w:rPr>
          <w:t>29</w:t>
        </w:r>
        <w:r>
          <w:rPr>
            <w:webHidden/>
          </w:rPr>
          <w:fldChar w:fldCharType="end"/>
        </w:r>
      </w:hyperlink>
    </w:p>
    <w:p w14:paraId="45C42473" w14:textId="59DB84BA" w:rsidR="00B26A79" w:rsidRDefault="00B26A79">
      <w:pPr>
        <w:pStyle w:val="Verzeichnis3"/>
        <w:rPr>
          <w:rFonts w:asciiTheme="minorHAnsi" w:eastAsiaTheme="minorEastAsia" w:hAnsiTheme="minorHAnsi" w:cstheme="minorBidi"/>
          <w:szCs w:val="22"/>
        </w:rPr>
      </w:pPr>
      <w:hyperlink w:anchor="_Toc487535816" w:history="1">
        <w:r w:rsidRPr="00BE709E">
          <w:rPr>
            <w:rStyle w:val="Hyperlink"/>
          </w:rPr>
          <w:t>7.2.2</w:t>
        </w:r>
        <w:r>
          <w:rPr>
            <w:rFonts w:asciiTheme="minorHAnsi" w:eastAsiaTheme="minorEastAsia" w:hAnsiTheme="minorHAnsi" w:cstheme="minorBidi"/>
            <w:szCs w:val="22"/>
          </w:rPr>
          <w:tab/>
        </w:r>
        <w:r w:rsidRPr="00BE709E">
          <w:rPr>
            <w:rStyle w:val="Hyperlink"/>
          </w:rPr>
          <w:t>Credential Service</w:t>
        </w:r>
        <w:r>
          <w:rPr>
            <w:webHidden/>
          </w:rPr>
          <w:tab/>
        </w:r>
        <w:r>
          <w:rPr>
            <w:webHidden/>
          </w:rPr>
          <w:fldChar w:fldCharType="begin"/>
        </w:r>
        <w:r>
          <w:rPr>
            <w:webHidden/>
          </w:rPr>
          <w:instrText xml:space="preserve"> PAGEREF _Toc487535816 \h </w:instrText>
        </w:r>
        <w:r>
          <w:rPr>
            <w:webHidden/>
          </w:rPr>
        </w:r>
        <w:r>
          <w:rPr>
            <w:webHidden/>
          </w:rPr>
          <w:fldChar w:fldCharType="separate"/>
        </w:r>
        <w:r w:rsidR="000B7520">
          <w:rPr>
            <w:webHidden/>
          </w:rPr>
          <w:t>30</w:t>
        </w:r>
        <w:r>
          <w:rPr>
            <w:webHidden/>
          </w:rPr>
          <w:fldChar w:fldCharType="end"/>
        </w:r>
      </w:hyperlink>
    </w:p>
    <w:p w14:paraId="10B73515" w14:textId="1DADEC82" w:rsidR="00B26A79" w:rsidRDefault="00B26A79">
      <w:pPr>
        <w:pStyle w:val="Verzeichnis3"/>
        <w:rPr>
          <w:rFonts w:asciiTheme="minorHAnsi" w:eastAsiaTheme="minorEastAsia" w:hAnsiTheme="minorHAnsi" w:cstheme="minorBidi"/>
          <w:szCs w:val="22"/>
        </w:rPr>
      </w:pPr>
      <w:hyperlink w:anchor="_Toc487535817" w:history="1">
        <w:r w:rsidRPr="00BE709E">
          <w:rPr>
            <w:rStyle w:val="Hyperlink"/>
          </w:rPr>
          <w:t>7.2.3</w:t>
        </w:r>
        <w:r>
          <w:rPr>
            <w:rFonts w:asciiTheme="minorHAnsi" w:eastAsiaTheme="minorEastAsia" w:hAnsiTheme="minorHAnsi" w:cstheme="minorBidi"/>
            <w:szCs w:val="22"/>
          </w:rPr>
          <w:tab/>
        </w:r>
        <w:r w:rsidRPr="00BE709E">
          <w:rPr>
            <w:rStyle w:val="Hyperlink"/>
          </w:rPr>
          <w:t>Attribute Service</w:t>
        </w:r>
        <w:r>
          <w:rPr>
            <w:webHidden/>
          </w:rPr>
          <w:tab/>
        </w:r>
        <w:r>
          <w:rPr>
            <w:webHidden/>
          </w:rPr>
          <w:fldChar w:fldCharType="begin"/>
        </w:r>
        <w:r>
          <w:rPr>
            <w:webHidden/>
          </w:rPr>
          <w:instrText xml:space="preserve"> PAGEREF _Toc487535817 \h </w:instrText>
        </w:r>
        <w:r>
          <w:rPr>
            <w:webHidden/>
          </w:rPr>
        </w:r>
        <w:r>
          <w:rPr>
            <w:webHidden/>
          </w:rPr>
          <w:fldChar w:fldCharType="separate"/>
        </w:r>
        <w:r w:rsidR="000B7520">
          <w:rPr>
            <w:webHidden/>
          </w:rPr>
          <w:t>31</w:t>
        </w:r>
        <w:r>
          <w:rPr>
            <w:webHidden/>
          </w:rPr>
          <w:fldChar w:fldCharType="end"/>
        </w:r>
      </w:hyperlink>
    </w:p>
    <w:p w14:paraId="5F7C3048" w14:textId="0992DDBC" w:rsidR="00B26A79" w:rsidRDefault="00B26A79">
      <w:pPr>
        <w:pStyle w:val="Verzeichnis3"/>
        <w:rPr>
          <w:rFonts w:asciiTheme="minorHAnsi" w:eastAsiaTheme="minorEastAsia" w:hAnsiTheme="minorHAnsi" w:cstheme="minorBidi"/>
          <w:szCs w:val="22"/>
        </w:rPr>
      </w:pPr>
      <w:hyperlink w:anchor="_Toc487535818" w:history="1">
        <w:r w:rsidRPr="00BE709E">
          <w:rPr>
            <w:rStyle w:val="Hyperlink"/>
          </w:rPr>
          <w:t>7.2.4</w:t>
        </w:r>
        <w:r>
          <w:rPr>
            <w:rFonts w:asciiTheme="minorHAnsi" w:eastAsiaTheme="minorEastAsia" w:hAnsiTheme="minorHAnsi" w:cstheme="minorBidi"/>
            <w:szCs w:val="22"/>
          </w:rPr>
          <w:tab/>
        </w:r>
        <w:r w:rsidRPr="00BE709E">
          <w:rPr>
            <w:rStyle w:val="Hyperlink"/>
          </w:rPr>
          <w:t>Trust Service</w:t>
        </w:r>
        <w:r>
          <w:rPr>
            <w:webHidden/>
          </w:rPr>
          <w:tab/>
        </w:r>
        <w:r>
          <w:rPr>
            <w:webHidden/>
          </w:rPr>
          <w:fldChar w:fldCharType="begin"/>
        </w:r>
        <w:r>
          <w:rPr>
            <w:webHidden/>
          </w:rPr>
          <w:instrText xml:space="preserve"> PAGEREF _Toc487535818 \h </w:instrText>
        </w:r>
        <w:r>
          <w:rPr>
            <w:webHidden/>
          </w:rPr>
        </w:r>
        <w:r>
          <w:rPr>
            <w:webHidden/>
          </w:rPr>
          <w:fldChar w:fldCharType="separate"/>
        </w:r>
        <w:r w:rsidR="000B7520">
          <w:rPr>
            <w:webHidden/>
          </w:rPr>
          <w:t>32</w:t>
        </w:r>
        <w:r>
          <w:rPr>
            <w:webHidden/>
          </w:rPr>
          <w:fldChar w:fldCharType="end"/>
        </w:r>
      </w:hyperlink>
    </w:p>
    <w:p w14:paraId="3A552933" w14:textId="5CB31B54" w:rsidR="00B26A79" w:rsidRDefault="00B26A79">
      <w:pPr>
        <w:pStyle w:val="Verzeichnis3"/>
        <w:rPr>
          <w:rFonts w:asciiTheme="minorHAnsi" w:eastAsiaTheme="minorEastAsia" w:hAnsiTheme="minorHAnsi" w:cstheme="minorBidi"/>
          <w:szCs w:val="22"/>
        </w:rPr>
      </w:pPr>
      <w:hyperlink w:anchor="_Toc487535819" w:history="1">
        <w:r w:rsidRPr="00BE709E">
          <w:rPr>
            <w:rStyle w:val="Hyperlink"/>
          </w:rPr>
          <w:t>7.2.5</w:t>
        </w:r>
        <w:r>
          <w:rPr>
            <w:rFonts w:asciiTheme="minorHAnsi" w:eastAsiaTheme="minorEastAsia" w:hAnsiTheme="minorHAnsi" w:cstheme="minorBidi"/>
            <w:szCs w:val="22"/>
          </w:rPr>
          <w:tab/>
        </w:r>
        <w:r w:rsidRPr="00BE709E">
          <w:rPr>
            <w:rStyle w:val="Hyperlink"/>
          </w:rPr>
          <w:t>E-Ressource Service</w:t>
        </w:r>
        <w:r>
          <w:rPr>
            <w:webHidden/>
          </w:rPr>
          <w:tab/>
        </w:r>
        <w:r>
          <w:rPr>
            <w:webHidden/>
          </w:rPr>
          <w:fldChar w:fldCharType="begin"/>
        </w:r>
        <w:r>
          <w:rPr>
            <w:webHidden/>
          </w:rPr>
          <w:instrText xml:space="preserve"> PAGEREF _Toc487535819 \h </w:instrText>
        </w:r>
        <w:r>
          <w:rPr>
            <w:webHidden/>
          </w:rPr>
        </w:r>
        <w:r>
          <w:rPr>
            <w:webHidden/>
          </w:rPr>
          <w:fldChar w:fldCharType="separate"/>
        </w:r>
        <w:r w:rsidR="000B7520">
          <w:rPr>
            <w:webHidden/>
          </w:rPr>
          <w:t>32</w:t>
        </w:r>
        <w:r>
          <w:rPr>
            <w:webHidden/>
          </w:rPr>
          <w:fldChar w:fldCharType="end"/>
        </w:r>
      </w:hyperlink>
    </w:p>
    <w:p w14:paraId="701A6AB5" w14:textId="62BB1567" w:rsidR="00B26A79" w:rsidRDefault="00B26A79">
      <w:pPr>
        <w:pStyle w:val="Verzeichnis3"/>
        <w:rPr>
          <w:rFonts w:asciiTheme="minorHAnsi" w:eastAsiaTheme="minorEastAsia" w:hAnsiTheme="minorHAnsi" w:cstheme="minorBidi"/>
          <w:szCs w:val="22"/>
        </w:rPr>
      </w:pPr>
      <w:hyperlink w:anchor="_Toc487535820" w:history="1">
        <w:r w:rsidRPr="00BE709E">
          <w:rPr>
            <w:rStyle w:val="Hyperlink"/>
          </w:rPr>
          <w:t>7.2.6</w:t>
        </w:r>
        <w:r>
          <w:rPr>
            <w:rFonts w:asciiTheme="minorHAnsi" w:eastAsiaTheme="minorEastAsia" w:hAnsiTheme="minorHAnsi" w:cstheme="minorBidi"/>
            <w:szCs w:val="22"/>
          </w:rPr>
          <w:tab/>
        </w:r>
        <w:r w:rsidRPr="00BE709E">
          <w:rPr>
            <w:rStyle w:val="Hyperlink"/>
          </w:rPr>
          <w:t>Zugangsregel Service</w:t>
        </w:r>
        <w:r>
          <w:rPr>
            <w:webHidden/>
          </w:rPr>
          <w:tab/>
        </w:r>
        <w:r>
          <w:rPr>
            <w:webHidden/>
          </w:rPr>
          <w:fldChar w:fldCharType="begin"/>
        </w:r>
        <w:r>
          <w:rPr>
            <w:webHidden/>
          </w:rPr>
          <w:instrText xml:space="preserve"> PAGEREF _Toc487535820 \h </w:instrText>
        </w:r>
        <w:r>
          <w:rPr>
            <w:webHidden/>
          </w:rPr>
        </w:r>
        <w:r>
          <w:rPr>
            <w:webHidden/>
          </w:rPr>
          <w:fldChar w:fldCharType="separate"/>
        </w:r>
        <w:r w:rsidR="000B7520">
          <w:rPr>
            <w:webHidden/>
          </w:rPr>
          <w:t>33</w:t>
        </w:r>
        <w:r>
          <w:rPr>
            <w:webHidden/>
          </w:rPr>
          <w:fldChar w:fldCharType="end"/>
        </w:r>
      </w:hyperlink>
    </w:p>
    <w:p w14:paraId="407C9226" w14:textId="75E83406" w:rsidR="00B26A79" w:rsidRDefault="00B26A79">
      <w:pPr>
        <w:pStyle w:val="Verzeichnis3"/>
        <w:rPr>
          <w:rFonts w:asciiTheme="minorHAnsi" w:eastAsiaTheme="minorEastAsia" w:hAnsiTheme="minorHAnsi" w:cstheme="minorBidi"/>
          <w:szCs w:val="22"/>
        </w:rPr>
      </w:pPr>
      <w:hyperlink w:anchor="_Toc487535821" w:history="1">
        <w:r w:rsidRPr="00BE709E">
          <w:rPr>
            <w:rStyle w:val="Hyperlink"/>
          </w:rPr>
          <w:t>7.2.7</w:t>
        </w:r>
        <w:r>
          <w:rPr>
            <w:rFonts w:asciiTheme="minorHAnsi" w:eastAsiaTheme="minorEastAsia" w:hAnsiTheme="minorHAnsi" w:cstheme="minorBidi"/>
            <w:szCs w:val="22"/>
          </w:rPr>
          <w:tab/>
        </w:r>
        <w:r w:rsidRPr="00BE709E">
          <w:rPr>
            <w:rStyle w:val="Hyperlink"/>
          </w:rPr>
          <w:t>Zugriffsrecht Service</w:t>
        </w:r>
        <w:r>
          <w:rPr>
            <w:webHidden/>
          </w:rPr>
          <w:tab/>
        </w:r>
        <w:r>
          <w:rPr>
            <w:webHidden/>
          </w:rPr>
          <w:fldChar w:fldCharType="begin"/>
        </w:r>
        <w:r>
          <w:rPr>
            <w:webHidden/>
          </w:rPr>
          <w:instrText xml:space="preserve"> PAGEREF _Toc487535821 \h </w:instrText>
        </w:r>
        <w:r>
          <w:rPr>
            <w:webHidden/>
          </w:rPr>
        </w:r>
        <w:r>
          <w:rPr>
            <w:webHidden/>
          </w:rPr>
          <w:fldChar w:fldCharType="separate"/>
        </w:r>
        <w:r w:rsidR="000B7520">
          <w:rPr>
            <w:webHidden/>
          </w:rPr>
          <w:t>33</w:t>
        </w:r>
        <w:r>
          <w:rPr>
            <w:webHidden/>
          </w:rPr>
          <w:fldChar w:fldCharType="end"/>
        </w:r>
      </w:hyperlink>
    </w:p>
    <w:p w14:paraId="05FF80F8" w14:textId="4CE424A4" w:rsidR="00B26A79" w:rsidRDefault="00B26A79">
      <w:pPr>
        <w:pStyle w:val="Verzeichnis2"/>
        <w:rPr>
          <w:rFonts w:asciiTheme="minorHAnsi" w:eastAsiaTheme="minorEastAsia" w:hAnsiTheme="minorHAnsi" w:cstheme="minorBidi"/>
          <w:noProof/>
          <w:szCs w:val="22"/>
        </w:rPr>
      </w:pPr>
      <w:hyperlink w:anchor="_Toc487535822" w:history="1">
        <w:r w:rsidRPr="00BE709E">
          <w:rPr>
            <w:rStyle w:val="Hyperlink"/>
            <w:noProof/>
          </w:rPr>
          <w:t>7.3</w:t>
        </w:r>
        <w:r>
          <w:rPr>
            <w:rFonts w:asciiTheme="minorHAnsi" w:eastAsiaTheme="minorEastAsia" w:hAnsiTheme="minorHAnsi" w:cstheme="minorBidi"/>
            <w:noProof/>
            <w:szCs w:val="22"/>
          </w:rPr>
          <w:tab/>
        </w:r>
        <w:r w:rsidRPr="00BE709E">
          <w:rPr>
            <w:rStyle w:val="Hyperlink"/>
            <w:noProof/>
          </w:rPr>
          <w:t>Services zur Laufzeit</w:t>
        </w:r>
        <w:r>
          <w:rPr>
            <w:noProof/>
            <w:webHidden/>
          </w:rPr>
          <w:tab/>
        </w:r>
        <w:r>
          <w:rPr>
            <w:noProof/>
            <w:webHidden/>
          </w:rPr>
          <w:fldChar w:fldCharType="begin"/>
        </w:r>
        <w:r>
          <w:rPr>
            <w:noProof/>
            <w:webHidden/>
          </w:rPr>
          <w:instrText xml:space="preserve"> PAGEREF _Toc487535822 \h </w:instrText>
        </w:r>
        <w:r>
          <w:rPr>
            <w:noProof/>
            <w:webHidden/>
          </w:rPr>
        </w:r>
        <w:r>
          <w:rPr>
            <w:noProof/>
            <w:webHidden/>
          </w:rPr>
          <w:fldChar w:fldCharType="separate"/>
        </w:r>
        <w:r w:rsidR="000B7520">
          <w:rPr>
            <w:noProof/>
            <w:webHidden/>
          </w:rPr>
          <w:t>34</w:t>
        </w:r>
        <w:r>
          <w:rPr>
            <w:noProof/>
            <w:webHidden/>
          </w:rPr>
          <w:fldChar w:fldCharType="end"/>
        </w:r>
      </w:hyperlink>
    </w:p>
    <w:p w14:paraId="3603504F" w14:textId="30FF0761" w:rsidR="00B26A79" w:rsidRDefault="00B26A79">
      <w:pPr>
        <w:pStyle w:val="Verzeichnis3"/>
        <w:rPr>
          <w:rFonts w:asciiTheme="minorHAnsi" w:eastAsiaTheme="minorEastAsia" w:hAnsiTheme="minorHAnsi" w:cstheme="minorBidi"/>
          <w:szCs w:val="22"/>
        </w:rPr>
      </w:pPr>
      <w:hyperlink w:anchor="_Toc487535823" w:history="1">
        <w:r w:rsidRPr="00BE709E">
          <w:rPr>
            <w:rStyle w:val="Hyperlink"/>
          </w:rPr>
          <w:t>7.3.1</w:t>
        </w:r>
        <w:r>
          <w:rPr>
            <w:rFonts w:asciiTheme="minorHAnsi" w:eastAsiaTheme="minorEastAsia" w:hAnsiTheme="minorHAnsi" w:cstheme="minorBidi"/>
            <w:szCs w:val="22"/>
          </w:rPr>
          <w:tab/>
        </w:r>
        <w:r w:rsidRPr="00BE709E">
          <w:rPr>
            <w:rStyle w:val="Hyperlink"/>
          </w:rPr>
          <w:t>Authentication Service</w:t>
        </w:r>
        <w:r>
          <w:rPr>
            <w:webHidden/>
          </w:rPr>
          <w:tab/>
        </w:r>
        <w:r>
          <w:rPr>
            <w:webHidden/>
          </w:rPr>
          <w:fldChar w:fldCharType="begin"/>
        </w:r>
        <w:r>
          <w:rPr>
            <w:webHidden/>
          </w:rPr>
          <w:instrText xml:space="preserve"> PAGEREF _Toc487535823 \h </w:instrText>
        </w:r>
        <w:r>
          <w:rPr>
            <w:webHidden/>
          </w:rPr>
        </w:r>
        <w:r>
          <w:rPr>
            <w:webHidden/>
          </w:rPr>
          <w:fldChar w:fldCharType="separate"/>
        </w:r>
        <w:r w:rsidR="000B7520">
          <w:rPr>
            <w:webHidden/>
          </w:rPr>
          <w:t>34</w:t>
        </w:r>
        <w:r>
          <w:rPr>
            <w:webHidden/>
          </w:rPr>
          <w:fldChar w:fldCharType="end"/>
        </w:r>
      </w:hyperlink>
    </w:p>
    <w:p w14:paraId="382CB29A" w14:textId="7B958408" w:rsidR="00B26A79" w:rsidRDefault="00B26A79">
      <w:pPr>
        <w:pStyle w:val="Verzeichnis3"/>
        <w:rPr>
          <w:rFonts w:asciiTheme="minorHAnsi" w:eastAsiaTheme="minorEastAsia" w:hAnsiTheme="minorHAnsi" w:cstheme="minorBidi"/>
          <w:szCs w:val="22"/>
        </w:rPr>
      </w:pPr>
      <w:hyperlink w:anchor="_Toc487535825" w:history="1">
        <w:r w:rsidRPr="00BE709E">
          <w:rPr>
            <w:rStyle w:val="Hyperlink"/>
          </w:rPr>
          <w:t>7.3.2</w:t>
        </w:r>
        <w:r>
          <w:rPr>
            <w:rFonts w:asciiTheme="minorHAnsi" w:eastAsiaTheme="minorEastAsia" w:hAnsiTheme="minorHAnsi" w:cstheme="minorBidi"/>
            <w:szCs w:val="22"/>
          </w:rPr>
          <w:tab/>
        </w:r>
        <w:r w:rsidRPr="00BE709E">
          <w:rPr>
            <w:rStyle w:val="Hyperlink"/>
          </w:rPr>
          <w:t>Attribute Assertion Service</w:t>
        </w:r>
        <w:r>
          <w:rPr>
            <w:webHidden/>
          </w:rPr>
          <w:tab/>
        </w:r>
        <w:r>
          <w:rPr>
            <w:webHidden/>
          </w:rPr>
          <w:fldChar w:fldCharType="begin"/>
        </w:r>
        <w:r>
          <w:rPr>
            <w:webHidden/>
          </w:rPr>
          <w:instrText xml:space="preserve"> PAGEREF _Toc487535825 \h </w:instrText>
        </w:r>
        <w:r>
          <w:rPr>
            <w:webHidden/>
          </w:rPr>
        </w:r>
        <w:r>
          <w:rPr>
            <w:webHidden/>
          </w:rPr>
          <w:fldChar w:fldCharType="separate"/>
        </w:r>
        <w:r w:rsidR="000B7520">
          <w:rPr>
            <w:webHidden/>
          </w:rPr>
          <w:t>35</w:t>
        </w:r>
        <w:r>
          <w:rPr>
            <w:webHidden/>
          </w:rPr>
          <w:fldChar w:fldCharType="end"/>
        </w:r>
      </w:hyperlink>
    </w:p>
    <w:p w14:paraId="25CC97DC" w14:textId="728D045E" w:rsidR="00B26A79" w:rsidRDefault="00B26A79">
      <w:pPr>
        <w:pStyle w:val="Verzeichnis3"/>
        <w:rPr>
          <w:rFonts w:asciiTheme="minorHAnsi" w:eastAsiaTheme="minorEastAsia" w:hAnsiTheme="minorHAnsi" w:cstheme="minorBidi"/>
          <w:szCs w:val="22"/>
        </w:rPr>
      </w:pPr>
      <w:hyperlink w:anchor="_Toc487535826" w:history="1">
        <w:r w:rsidRPr="00BE709E">
          <w:rPr>
            <w:rStyle w:val="Hyperlink"/>
          </w:rPr>
          <w:t>7.3.3</w:t>
        </w:r>
        <w:r>
          <w:rPr>
            <w:rFonts w:asciiTheme="minorHAnsi" w:eastAsiaTheme="minorEastAsia" w:hAnsiTheme="minorHAnsi" w:cstheme="minorBidi"/>
            <w:szCs w:val="22"/>
          </w:rPr>
          <w:tab/>
        </w:r>
        <w:r w:rsidRPr="00BE709E">
          <w:rPr>
            <w:rStyle w:val="Hyperlink"/>
          </w:rPr>
          <w:t>Broker Service</w:t>
        </w:r>
        <w:r>
          <w:rPr>
            <w:webHidden/>
          </w:rPr>
          <w:tab/>
        </w:r>
        <w:r>
          <w:rPr>
            <w:webHidden/>
          </w:rPr>
          <w:fldChar w:fldCharType="begin"/>
        </w:r>
        <w:r>
          <w:rPr>
            <w:webHidden/>
          </w:rPr>
          <w:instrText xml:space="preserve"> PAGEREF _Toc487535826 \h </w:instrText>
        </w:r>
        <w:r>
          <w:rPr>
            <w:webHidden/>
          </w:rPr>
        </w:r>
        <w:r>
          <w:rPr>
            <w:webHidden/>
          </w:rPr>
          <w:fldChar w:fldCharType="separate"/>
        </w:r>
        <w:r w:rsidR="000B7520">
          <w:rPr>
            <w:webHidden/>
          </w:rPr>
          <w:t>36</w:t>
        </w:r>
        <w:r>
          <w:rPr>
            <w:webHidden/>
          </w:rPr>
          <w:fldChar w:fldCharType="end"/>
        </w:r>
      </w:hyperlink>
    </w:p>
    <w:p w14:paraId="34EAAB90" w14:textId="7DC83FB8" w:rsidR="00B26A79" w:rsidRDefault="00B26A79">
      <w:pPr>
        <w:pStyle w:val="Verzeichnis3"/>
        <w:rPr>
          <w:rFonts w:asciiTheme="minorHAnsi" w:eastAsiaTheme="minorEastAsia" w:hAnsiTheme="minorHAnsi" w:cstheme="minorBidi"/>
          <w:szCs w:val="22"/>
        </w:rPr>
      </w:pPr>
      <w:hyperlink w:anchor="_Toc487535827" w:history="1">
        <w:r w:rsidRPr="00BE709E">
          <w:rPr>
            <w:rStyle w:val="Hyperlink"/>
          </w:rPr>
          <w:t>7.3.4</w:t>
        </w:r>
        <w:r>
          <w:rPr>
            <w:rFonts w:asciiTheme="minorHAnsi" w:eastAsiaTheme="minorEastAsia" w:hAnsiTheme="minorHAnsi" w:cstheme="minorBidi"/>
            <w:szCs w:val="22"/>
          </w:rPr>
          <w:tab/>
        </w:r>
        <w:r w:rsidRPr="00BE709E">
          <w:rPr>
            <w:rStyle w:val="Hyperlink"/>
          </w:rPr>
          <w:t>Zugang Service</w:t>
        </w:r>
        <w:r>
          <w:rPr>
            <w:webHidden/>
          </w:rPr>
          <w:tab/>
        </w:r>
        <w:r>
          <w:rPr>
            <w:webHidden/>
          </w:rPr>
          <w:fldChar w:fldCharType="begin"/>
        </w:r>
        <w:r>
          <w:rPr>
            <w:webHidden/>
          </w:rPr>
          <w:instrText xml:space="preserve"> PAGEREF _Toc487535827 \h </w:instrText>
        </w:r>
        <w:r>
          <w:rPr>
            <w:webHidden/>
          </w:rPr>
        </w:r>
        <w:r>
          <w:rPr>
            <w:webHidden/>
          </w:rPr>
          <w:fldChar w:fldCharType="separate"/>
        </w:r>
        <w:r w:rsidR="000B7520">
          <w:rPr>
            <w:webHidden/>
          </w:rPr>
          <w:t>37</w:t>
        </w:r>
        <w:r>
          <w:rPr>
            <w:webHidden/>
          </w:rPr>
          <w:fldChar w:fldCharType="end"/>
        </w:r>
      </w:hyperlink>
    </w:p>
    <w:p w14:paraId="29C48895" w14:textId="15D3B948" w:rsidR="00B26A79" w:rsidRDefault="00B26A79">
      <w:pPr>
        <w:pStyle w:val="Verzeichnis3"/>
        <w:rPr>
          <w:rFonts w:asciiTheme="minorHAnsi" w:eastAsiaTheme="minorEastAsia" w:hAnsiTheme="minorHAnsi" w:cstheme="minorBidi"/>
          <w:szCs w:val="22"/>
        </w:rPr>
      </w:pPr>
      <w:hyperlink w:anchor="_Toc487535828" w:history="1">
        <w:r w:rsidRPr="00BE709E">
          <w:rPr>
            <w:rStyle w:val="Hyperlink"/>
          </w:rPr>
          <w:t>7.3.5</w:t>
        </w:r>
        <w:r>
          <w:rPr>
            <w:rFonts w:asciiTheme="minorHAnsi" w:eastAsiaTheme="minorEastAsia" w:hAnsiTheme="minorHAnsi" w:cstheme="minorBidi"/>
            <w:szCs w:val="22"/>
          </w:rPr>
          <w:tab/>
        </w:r>
        <w:r w:rsidRPr="00BE709E">
          <w:rPr>
            <w:rStyle w:val="Hyperlink"/>
          </w:rPr>
          <w:t>Autorisation Service</w:t>
        </w:r>
        <w:r>
          <w:rPr>
            <w:webHidden/>
          </w:rPr>
          <w:tab/>
        </w:r>
        <w:r>
          <w:rPr>
            <w:webHidden/>
          </w:rPr>
          <w:fldChar w:fldCharType="begin"/>
        </w:r>
        <w:r>
          <w:rPr>
            <w:webHidden/>
          </w:rPr>
          <w:instrText xml:space="preserve"> PAGEREF _Toc487535828 \h </w:instrText>
        </w:r>
        <w:r>
          <w:rPr>
            <w:webHidden/>
          </w:rPr>
        </w:r>
        <w:r>
          <w:rPr>
            <w:webHidden/>
          </w:rPr>
          <w:fldChar w:fldCharType="separate"/>
        </w:r>
        <w:r w:rsidR="000B7520">
          <w:rPr>
            <w:webHidden/>
          </w:rPr>
          <w:t>38</w:t>
        </w:r>
        <w:r>
          <w:rPr>
            <w:webHidden/>
          </w:rPr>
          <w:fldChar w:fldCharType="end"/>
        </w:r>
      </w:hyperlink>
    </w:p>
    <w:p w14:paraId="73B88ABA" w14:textId="6C0C3FFE" w:rsidR="00B26A79" w:rsidRDefault="00B26A79">
      <w:pPr>
        <w:pStyle w:val="Verzeichnis3"/>
        <w:rPr>
          <w:rFonts w:asciiTheme="minorHAnsi" w:eastAsiaTheme="minorEastAsia" w:hAnsiTheme="minorHAnsi" w:cstheme="minorBidi"/>
          <w:szCs w:val="22"/>
        </w:rPr>
      </w:pPr>
      <w:hyperlink w:anchor="_Toc487535829" w:history="1">
        <w:r w:rsidRPr="00BE709E">
          <w:rPr>
            <w:rStyle w:val="Hyperlink"/>
          </w:rPr>
          <w:t>7.3.6</w:t>
        </w:r>
        <w:r>
          <w:rPr>
            <w:rFonts w:asciiTheme="minorHAnsi" w:eastAsiaTheme="minorEastAsia" w:hAnsiTheme="minorHAnsi" w:cstheme="minorBidi"/>
            <w:szCs w:val="22"/>
          </w:rPr>
          <w:tab/>
        </w:r>
        <w:r w:rsidRPr="00BE709E">
          <w:rPr>
            <w:rStyle w:val="Hyperlink"/>
          </w:rPr>
          <w:t>Logging Service</w:t>
        </w:r>
        <w:r>
          <w:rPr>
            <w:webHidden/>
          </w:rPr>
          <w:tab/>
        </w:r>
        <w:r>
          <w:rPr>
            <w:webHidden/>
          </w:rPr>
          <w:fldChar w:fldCharType="begin"/>
        </w:r>
        <w:r>
          <w:rPr>
            <w:webHidden/>
          </w:rPr>
          <w:instrText xml:space="preserve"> PAGEREF _Toc487535829 \h </w:instrText>
        </w:r>
        <w:r>
          <w:rPr>
            <w:webHidden/>
          </w:rPr>
        </w:r>
        <w:r>
          <w:rPr>
            <w:webHidden/>
          </w:rPr>
          <w:fldChar w:fldCharType="separate"/>
        </w:r>
        <w:r w:rsidR="000B7520">
          <w:rPr>
            <w:webHidden/>
          </w:rPr>
          <w:t>38</w:t>
        </w:r>
        <w:r>
          <w:rPr>
            <w:webHidden/>
          </w:rPr>
          <w:fldChar w:fldCharType="end"/>
        </w:r>
      </w:hyperlink>
    </w:p>
    <w:p w14:paraId="09AEF02B" w14:textId="6E32CED9" w:rsidR="00B26A79" w:rsidRDefault="00B26A79">
      <w:pPr>
        <w:pStyle w:val="Verzeichnis2"/>
        <w:rPr>
          <w:rFonts w:asciiTheme="minorHAnsi" w:eastAsiaTheme="minorEastAsia" w:hAnsiTheme="minorHAnsi" w:cstheme="minorBidi"/>
          <w:noProof/>
          <w:szCs w:val="22"/>
        </w:rPr>
      </w:pPr>
      <w:hyperlink w:anchor="_Toc487535830" w:history="1">
        <w:r w:rsidRPr="00BE709E">
          <w:rPr>
            <w:rStyle w:val="Hyperlink"/>
            <w:noProof/>
          </w:rPr>
          <w:t>7.4</w:t>
        </w:r>
        <w:r>
          <w:rPr>
            <w:rFonts w:asciiTheme="minorHAnsi" w:eastAsiaTheme="minorEastAsia" w:hAnsiTheme="minorHAnsi" w:cstheme="minorBidi"/>
            <w:noProof/>
            <w:szCs w:val="22"/>
          </w:rPr>
          <w:tab/>
        </w:r>
        <w:r w:rsidRPr="00BE709E">
          <w:rPr>
            <w:rStyle w:val="Hyperlink"/>
            <w:noProof/>
          </w:rPr>
          <w:t>Gesamtmodell</w:t>
        </w:r>
        <w:r>
          <w:rPr>
            <w:noProof/>
            <w:webHidden/>
          </w:rPr>
          <w:tab/>
        </w:r>
        <w:r>
          <w:rPr>
            <w:noProof/>
            <w:webHidden/>
          </w:rPr>
          <w:fldChar w:fldCharType="begin"/>
        </w:r>
        <w:r>
          <w:rPr>
            <w:noProof/>
            <w:webHidden/>
          </w:rPr>
          <w:instrText xml:space="preserve"> PAGEREF _Toc487535830 \h </w:instrText>
        </w:r>
        <w:r>
          <w:rPr>
            <w:noProof/>
            <w:webHidden/>
          </w:rPr>
        </w:r>
        <w:r>
          <w:rPr>
            <w:noProof/>
            <w:webHidden/>
          </w:rPr>
          <w:fldChar w:fldCharType="separate"/>
        </w:r>
        <w:r w:rsidR="000B7520">
          <w:rPr>
            <w:noProof/>
            <w:webHidden/>
          </w:rPr>
          <w:t>39</w:t>
        </w:r>
        <w:r>
          <w:rPr>
            <w:noProof/>
            <w:webHidden/>
          </w:rPr>
          <w:fldChar w:fldCharType="end"/>
        </w:r>
      </w:hyperlink>
    </w:p>
    <w:p w14:paraId="174058FF" w14:textId="71B1CF17" w:rsidR="00B26A79" w:rsidRDefault="00B26A79">
      <w:pPr>
        <w:pStyle w:val="Verzeichnis2"/>
        <w:rPr>
          <w:rFonts w:asciiTheme="minorHAnsi" w:eastAsiaTheme="minorEastAsia" w:hAnsiTheme="minorHAnsi" w:cstheme="minorBidi"/>
          <w:noProof/>
          <w:szCs w:val="22"/>
        </w:rPr>
      </w:pPr>
      <w:hyperlink w:anchor="_Toc487535831" w:history="1">
        <w:r w:rsidRPr="00BE709E">
          <w:rPr>
            <w:rStyle w:val="Hyperlink"/>
            <w:noProof/>
          </w:rPr>
          <w:t>7.5</w:t>
        </w:r>
        <w:r>
          <w:rPr>
            <w:rFonts w:asciiTheme="minorHAnsi" w:eastAsiaTheme="minorEastAsia" w:hAnsiTheme="minorHAnsi" w:cstheme="minorBidi"/>
            <w:noProof/>
            <w:szCs w:val="22"/>
          </w:rPr>
          <w:tab/>
        </w:r>
        <w:r w:rsidRPr="00BE709E">
          <w:rPr>
            <w:rStyle w:val="Hyperlink"/>
            <w:noProof/>
          </w:rPr>
          <w:t>Prozessunterstützung durch Geschäftsservices</w:t>
        </w:r>
        <w:r>
          <w:rPr>
            <w:noProof/>
            <w:webHidden/>
          </w:rPr>
          <w:tab/>
        </w:r>
        <w:r>
          <w:rPr>
            <w:noProof/>
            <w:webHidden/>
          </w:rPr>
          <w:fldChar w:fldCharType="begin"/>
        </w:r>
        <w:r>
          <w:rPr>
            <w:noProof/>
            <w:webHidden/>
          </w:rPr>
          <w:instrText xml:space="preserve"> PAGEREF _Toc487535831 \h </w:instrText>
        </w:r>
        <w:r>
          <w:rPr>
            <w:noProof/>
            <w:webHidden/>
          </w:rPr>
        </w:r>
        <w:r>
          <w:rPr>
            <w:noProof/>
            <w:webHidden/>
          </w:rPr>
          <w:fldChar w:fldCharType="separate"/>
        </w:r>
        <w:r w:rsidR="000B7520">
          <w:rPr>
            <w:noProof/>
            <w:webHidden/>
          </w:rPr>
          <w:t>40</w:t>
        </w:r>
        <w:r>
          <w:rPr>
            <w:noProof/>
            <w:webHidden/>
          </w:rPr>
          <w:fldChar w:fldCharType="end"/>
        </w:r>
      </w:hyperlink>
    </w:p>
    <w:p w14:paraId="1AA2EB08" w14:textId="5D424796" w:rsidR="00B26A79" w:rsidRDefault="00B26A79">
      <w:pPr>
        <w:pStyle w:val="Verzeichnis3"/>
        <w:rPr>
          <w:rFonts w:asciiTheme="minorHAnsi" w:eastAsiaTheme="minorEastAsia" w:hAnsiTheme="minorHAnsi" w:cstheme="minorBidi"/>
          <w:szCs w:val="22"/>
        </w:rPr>
      </w:pPr>
      <w:hyperlink w:anchor="_Toc487535832" w:history="1">
        <w:r w:rsidRPr="00BE709E">
          <w:rPr>
            <w:rStyle w:val="Hyperlink"/>
          </w:rPr>
          <w:t>7.5.1</w:t>
        </w:r>
        <w:r>
          <w:rPr>
            <w:rFonts w:asciiTheme="minorHAnsi" w:eastAsiaTheme="minorEastAsia" w:hAnsiTheme="minorHAnsi" w:cstheme="minorBidi"/>
            <w:szCs w:val="22"/>
          </w:rPr>
          <w:tab/>
        </w:r>
        <w:r w:rsidRPr="00BE709E">
          <w:rPr>
            <w:rStyle w:val="Hyperlink"/>
          </w:rPr>
          <w:t>Subjekt authentifizieren</w:t>
        </w:r>
        <w:r>
          <w:rPr>
            <w:webHidden/>
          </w:rPr>
          <w:tab/>
        </w:r>
        <w:r>
          <w:rPr>
            <w:webHidden/>
          </w:rPr>
          <w:fldChar w:fldCharType="begin"/>
        </w:r>
        <w:r>
          <w:rPr>
            <w:webHidden/>
          </w:rPr>
          <w:instrText xml:space="preserve"> PAGEREF _Toc487535832 \h </w:instrText>
        </w:r>
        <w:r>
          <w:rPr>
            <w:webHidden/>
          </w:rPr>
        </w:r>
        <w:r>
          <w:rPr>
            <w:webHidden/>
          </w:rPr>
          <w:fldChar w:fldCharType="separate"/>
        </w:r>
        <w:r w:rsidR="000B7520">
          <w:rPr>
            <w:webHidden/>
          </w:rPr>
          <w:t>40</w:t>
        </w:r>
        <w:r>
          <w:rPr>
            <w:webHidden/>
          </w:rPr>
          <w:fldChar w:fldCharType="end"/>
        </w:r>
      </w:hyperlink>
    </w:p>
    <w:p w14:paraId="771F54D0" w14:textId="5A064192" w:rsidR="00B26A79" w:rsidRDefault="00B26A79">
      <w:pPr>
        <w:pStyle w:val="Verzeichnis3"/>
        <w:rPr>
          <w:rFonts w:asciiTheme="minorHAnsi" w:eastAsiaTheme="minorEastAsia" w:hAnsiTheme="minorHAnsi" w:cstheme="minorBidi"/>
          <w:szCs w:val="22"/>
        </w:rPr>
      </w:pPr>
      <w:hyperlink w:anchor="_Toc487535833" w:history="1">
        <w:r w:rsidRPr="00BE709E">
          <w:rPr>
            <w:rStyle w:val="Hyperlink"/>
          </w:rPr>
          <w:t>7.5.2</w:t>
        </w:r>
        <w:r>
          <w:rPr>
            <w:rFonts w:asciiTheme="minorHAnsi" w:eastAsiaTheme="minorEastAsia" w:hAnsiTheme="minorHAnsi" w:cstheme="minorBidi"/>
            <w:szCs w:val="22"/>
          </w:rPr>
          <w:tab/>
        </w:r>
        <w:r w:rsidRPr="00BE709E">
          <w:rPr>
            <w:rStyle w:val="Hyperlink"/>
          </w:rPr>
          <w:t>Identität föderieren</w:t>
        </w:r>
        <w:r>
          <w:rPr>
            <w:webHidden/>
          </w:rPr>
          <w:tab/>
        </w:r>
        <w:r>
          <w:rPr>
            <w:webHidden/>
          </w:rPr>
          <w:fldChar w:fldCharType="begin"/>
        </w:r>
        <w:r>
          <w:rPr>
            <w:webHidden/>
          </w:rPr>
          <w:instrText xml:space="preserve"> PAGEREF _Toc487535833 \h </w:instrText>
        </w:r>
        <w:r>
          <w:rPr>
            <w:webHidden/>
          </w:rPr>
        </w:r>
        <w:r>
          <w:rPr>
            <w:webHidden/>
          </w:rPr>
          <w:fldChar w:fldCharType="separate"/>
        </w:r>
        <w:r w:rsidR="000B7520">
          <w:rPr>
            <w:webHidden/>
          </w:rPr>
          <w:t>40</w:t>
        </w:r>
        <w:r>
          <w:rPr>
            <w:webHidden/>
          </w:rPr>
          <w:fldChar w:fldCharType="end"/>
        </w:r>
      </w:hyperlink>
    </w:p>
    <w:p w14:paraId="0805B7A3" w14:textId="6B147B7C" w:rsidR="00B26A79" w:rsidRDefault="00B26A79">
      <w:pPr>
        <w:pStyle w:val="Verzeichnis3"/>
        <w:rPr>
          <w:rFonts w:asciiTheme="minorHAnsi" w:eastAsiaTheme="minorEastAsia" w:hAnsiTheme="minorHAnsi" w:cstheme="minorBidi"/>
          <w:szCs w:val="22"/>
        </w:rPr>
      </w:pPr>
      <w:hyperlink w:anchor="_Toc487535834" w:history="1">
        <w:r w:rsidRPr="00BE709E">
          <w:rPr>
            <w:rStyle w:val="Hyperlink"/>
          </w:rPr>
          <w:t>7.5.3</w:t>
        </w:r>
        <w:r>
          <w:rPr>
            <w:rFonts w:asciiTheme="minorHAnsi" w:eastAsiaTheme="minorEastAsia" w:hAnsiTheme="minorHAnsi" w:cstheme="minorBidi"/>
            <w:szCs w:val="22"/>
          </w:rPr>
          <w:tab/>
        </w:r>
        <w:r w:rsidRPr="00BE709E">
          <w:rPr>
            <w:rStyle w:val="Hyperlink"/>
          </w:rPr>
          <w:t>E-Identity autorisieren und Attribute offenlegen</w:t>
        </w:r>
        <w:r>
          <w:rPr>
            <w:webHidden/>
          </w:rPr>
          <w:tab/>
        </w:r>
        <w:r>
          <w:rPr>
            <w:webHidden/>
          </w:rPr>
          <w:fldChar w:fldCharType="begin"/>
        </w:r>
        <w:r>
          <w:rPr>
            <w:webHidden/>
          </w:rPr>
          <w:instrText xml:space="preserve"> PAGEREF _Toc487535834 \h </w:instrText>
        </w:r>
        <w:r>
          <w:rPr>
            <w:webHidden/>
          </w:rPr>
        </w:r>
        <w:r>
          <w:rPr>
            <w:webHidden/>
          </w:rPr>
          <w:fldChar w:fldCharType="separate"/>
        </w:r>
        <w:r w:rsidR="000B7520">
          <w:rPr>
            <w:webHidden/>
          </w:rPr>
          <w:t>41</w:t>
        </w:r>
        <w:r>
          <w:rPr>
            <w:webHidden/>
          </w:rPr>
          <w:fldChar w:fldCharType="end"/>
        </w:r>
      </w:hyperlink>
    </w:p>
    <w:p w14:paraId="5E62964B" w14:textId="1A215923" w:rsidR="00B26A79" w:rsidRDefault="00B26A79">
      <w:pPr>
        <w:pStyle w:val="Verzeichnis2"/>
        <w:rPr>
          <w:rFonts w:asciiTheme="minorHAnsi" w:eastAsiaTheme="minorEastAsia" w:hAnsiTheme="minorHAnsi" w:cstheme="minorBidi"/>
          <w:noProof/>
          <w:szCs w:val="22"/>
        </w:rPr>
      </w:pPr>
      <w:hyperlink w:anchor="_Toc487535835" w:history="1">
        <w:r w:rsidRPr="00BE709E">
          <w:rPr>
            <w:rStyle w:val="Hyperlink"/>
            <w:noProof/>
          </w:rPr>
          <w:t>7.6</w:t>
        </w:r>
        <w:r>
          <w:rPr>
            <w:rFonts w:asciiTheme="minorHAnsi" w:eastAsiaTheme="minorEastAsia" w:hAnsiTheme="minorHAnsi" w:cstheme="minorBidi"/>
            <w:noProof/>
            <w:szCs w:val="22"/>
          </w:rPr>
          <w:tab/>
        </w:r>
        <w:r w:rsidRPr="00BE709E">
          <w:rPr>
            <w:rStyle w:val="Hyperlink"/>
            <w:noProof/>
          </w:rPr>
          <w:t>Zuordnung Service zu Informationselemente</w:t>
        </w:r>
        <w:r>
          <w:rPr>
            <w:noProof/>
            <w:webHidden/>
          </w:rPr>
          <w:tab/>
        </w:r>
        <w:r>
          <w:rPr>
            <w:noProof/>
            <w:webHidden/>
          </w:rPr>
          <w:fldChar w:fldCharType="begin"/>
        </w:r>
        <w:r>
          <w:rPr>
            <w:noProof/>
            <w:webHidden/>
          </w:rPr>
          <w:instrText xml:space="preserve"> PAGEREF _Toc487535835 \h </w:instrText>
        </w:r>
        <w:r>
          <w:rPr>
            <w:noProof/>
            <w:webHidden/>
          </w:rPr>
        </w:r>
        <w:r>
          <w:rPr>
            <w:noProof/>
            <w:webHidden/>
          </w:rPr>
          <w:fldChar w:fldCharType="separate"/>
        </w:r>
        <w:r w:rsidR="000B7520">
          <w:rPr>
            <w:noProof/>
            <w:webHidden/>
          </w:rPr>
          <w:t>43</w:t>
        </w:r>
        <w:r>
          <w:rPr>
            <w:noProof/>
            <w:webHidden/>
          </w:rPr>
          <w:fldChar w:fldCharType="end"/>
        </w:r>
      </w:hyperlink>
    </w:p>
    <w:p w14:paraId="072CB04A" w14:textId="283768A2" w:rsidR="00B26A79" w:rsidRDefault="00B26A79">
      <w:pPr>
        <w:pStyle w:val="Verzeichnis2"/>
        <w:rPr>
          <w:rFonts w:asciiTheme="minorHAnsi" w:eastAsiaTheme="minorEastAsia" w:hAnsiTheme="minorHAnsi" w:cstheme="minorBidi"/>
          <w:noProof/>
          <w:szCs w:val="22"/>
        </w:rPr>
      </w:pPr>
      <w:hyperlink w:anchor="_Toc487535836" w:history="1">
        <w:r w:rsidRPr="00BE709E">
          <w:rPr>
            <w:rStyle w:val="Hyperlink"/>
            <w:noProof/>
          </w:rPr>
          <w:t>7.7</w:t>
        </w:r>
        <w:r>
          <w:rPr>
            <w:rFonts w:asciiTheme="minorHAnsi" w:eastAsiaTheme="minorEastAsia" w:hAnsiTheme="minorHAnsi" w:cstheme="minorBidi"/>
            <w:noProof/>
            <w:szCs w:val="22"/>
          </w:rPr>
          <w:tab/>
        </w:r>
        <w:r w:rsidRPr="00BE709E">
          <w:rPr>
            <w:rStyle w:val="Hyperlink"/>
            <w:noProof/>
          </w:rPr>
          <w:t>Zuständigkeiten für Geschäftsservices</w:t>
        </w:r>
        <w:r>
          <w:rPr>
            <w:noProof/>
            <w:webHidden/>
          </w:rPr>
          <w:tab/>
        </w:r>
        <w:r>
          <w:rPr>
            <w:noProof/>
            <w:webHidden/>
          </w:rPr>
          <w:fldChar w:fldCharType="begin"/>
        </w:r>
        <w:r>
          <w:rPr>
            <w:noProof/>
            <w:webHidden/>
          </w:rPr>
          <w:instrText xml:space="preserve"> PAGEREF _Toc487535836 \h </w:instrText>
        </w:r>
        <w:r>
          <w:rPr>
            <w:noProof/>
            <w:webHidden/>
          </w:rPr>
        </w:r>
        <w:r>
          <w:rPr>
            <w:noProof/>
            <w:webHidden/>
          </w:rPr>
          <w:fldChar w:fldCharType="separate"/>
        </w:r>
        <w:r w:rsidR="000B7520">
          <w:rPr>
            <w:noProof/>
            <w:webHidden/>
          </w:rPr>
          <w:t>44</w:t>
        </w:r>
        <w:r>
          <w:rPr>
            <w:noProof/>
            <w:webHidden/>
          </w:rPr>
          <w:fldChar w:fldCharType="end"/>
        </w:r>
      </w:hyperlink>
    </w:p>
    <w:p w14:paraId="5873AFB8" w14:textId="0B371C4C" w:rsidR="00B26A79" w:rsidRDefault="00B26A79">
      <w:pPr>
        <w:pStyle w:val="Verzeichnis1"/>
        <w:tabs>
          <w:tab w:val="left" w:pos="425"/>
        </w:tabs>
        <w:rPr>
          <w:rFonts w:asciiTheme="minorHAnsi" w:eastAsiaTheme="minorEastAsia" w:hAnsiTheme="minorHAnsi" w:cstheme="minorBidi"/>
          <w:b w:val="0"/>
          <w:noProof/>
          <w:szCs w:val="22"/>
        </w:rPr>
      </w:pPr>
      <w:hyperlink w:anchor="_Toc487535837" w:history="1">
        <w:r w:rsidRPr="00BE709E">
          <w:rPr>
            <w:rStyle w:val="Hyperlink"/>
            <w:noProof/>
          </w:rPr>
          <w:t>8</w:t>
        </w:r>
        <w:r>
          <w:rPr>
            <w:rFonts w:asciiTheme="minorHAnsi" w:eastAsiaTheme="minorEastAsia" w:hAnsiTheme="minorHAnsi" w:cstheme="minorBidi"/>
            <w:b w:val="0"/>
            <w:noProof/>
            <w:szCs w:val="22"/>
          </w:rPr>
          <w:tab/>
        </w:r>
        <w:r w:rsidRPr="00BE709E">
          <w:rPr>
            <w:rStyle w:val="Hyperlink"/>
            <w:noProof/>
          </w:rPr>
          <w:t>IAM für das IoT</w:t>
        </w:r>
        <w:r>
          <w:rPr>
            <w:noProof/>
            <w:webHidden/>
          </w:rPr>
          <w:tab/>
        </w:r>
        <w:r>
          <w:rPr>
            <w:noProof/>
            <w:webHidden/>
          </w:rPr>
          <w:fldChar w:fldCharType="begin"/>
        </w:r>
        <w:r>
          <w:rPr>
            <w:noProof/>
            <w:webHidden/>
          </w:rPr>
          <w:instrText xml:space="preserve"> PAGEREF _Toc487535837 \h </w:instrText>
        </w:r>
        <w:r>
          <w:rPr>
            <w:noProof/>
            <w:webHidden/>
          </w:rPr>
        </w:r>
        <w:r>
          <w:rPr>
            <w:noProof/>
            <w:webHidden/>
          </w:rPr>
          <w:fldChar w:fldCharType="separate"/>
        </w:r>
        <w:r w:rsidR="000B7520">
          <w:rPr>
            <w:noProof/>
            <w:webHidden/>
          </w:rPr>
          <w:t>45</w:t>
        </w:r>
        <w:r>
          <w:rPr>
            <w:noProof/>
            <w:webHidden/>
          </w:rPr>
          <w:fldChar w:fldCharType="end"/>
        </w:r>
      </w:hyperlink>
    </w:p>
    <w:p w14:paraId="6928FF75" w14:textId="6B225285" w:rsidR="00B26A79" w:rsidRDefault="00B26A79">
      <w:pPr>
        <w:pStyle w:val="Verzeichnis2"/>
        <w:rPr>
          <w:rFonts w:asciiTheme="minorHAnsi" w:eastAsiaTheme="minorEastAsia" w:hAnsiTheme="minorHAnsi" w:cstheme="minorBidi"/>
          <w:noProof/>
          <w:szCs w:val="22"/>
        </w:rPr>
      </w:pPr>
      <w:hyperlink w:anchor="_Toc487535838" w:history="1">
        <w:r w:rsidRPr="00BE709E">
          <w:rPr>
            <w:rStyle w:val="Hyperlink"/>
            <w:noProof/>
          </w:rPr>
          <w:t>8.1</w:t>
        </w:r>
        <w:r>
          <w:rPr>
            <w:rFonts w:asciiTheme="minorHAnsi" w:eastAsiaTheme="minorEastAsia" w:hAnsiTheme="minorHAnsi" w:cstheme="minorBidi"/>
            <w:noProof/>
            <w:szCs w:val="22"/>
          </w:rPr>
          <w:tab/>
        </w:r>
        <w:r w:rsidRPr="00BE709E">
          <w:rPr>
            <w:rStyle w:val="Hyperlink"/>
            <w:noProof/>
          </w:rPr>
          <w:t>Spezielle Eigenschaften von Dingen</w:t>
        </w:r>
        <w:r>
          <w:rPr>
            <w:noProof/>
            <w:webHidden/>
          </w:rPr>
          <w:tab/>
        </w:r>
        <w:r>
          <w:rPr>
            <w:noProof/>
            <w:webHidden/>
          </w:rPr>
          <w:fldChar w:fldCharType="begin"/>
        </w:r>
        <w:r>
          <w:rPr>
            <w:noProof/>
            <w:webHidden/>
          </w:rPr>
          <w:instrText xml:space="preserve"> PAGEREF _Toc487535838 \h </w:instrText>
        </w:r>
        <w:r>
          <w:rPr>
            <w:noProof/>
            <w:webHidden/>
          </w:rPr>
        </w:r>
        <w:r>
          <w:rPr>
            <w:noProof/>
            <w:webHidden/>
          </w:rPr>
          <w:fldChar w:fldCharType="separate"/>
        </w:r>
        <w:r w:rsidR="000B7520">
          <w:rPr>
            <w:noProof/>
            <w:webHidden/>
          </w:rPr>
          <w:t>45</w:t>
        </w:r>
        <w:r>
          <w:rPr>
            <w:noProof/>
            <w:webHidden/>
          </w:rPr>
          <w:fldChar w:fldCharType="end"/>
        </w:r>
      </w:hyperlink>
    </w:p>
    <w:p w14:paraId="64DD0EA2" w14:textId="79C570A2" w:rsidR="00B26A79" w:rsidRDefault="00B26A79">
      <w:pPr>
        <w:pStyle w:val="Verzeichnis2"/>
        <w:rPr>
          <w:rFonts w:asciiTheme="minorHAnsi" w:eastAsiaTheme="minorEastAsia" w:hAnsiTheme="minorHAnsi" w:cstheme="minorBidi"/>
          <w:noProof/>
          <w:szCs w:val="22"/>
        </w:rPr>
      </w:pPr>
      <w:hyperlink w:anchor="_Toc487535839" w:history="1">
        <w:r w:rsidRPr="00BE709E">
          <w:rPr>
            <w:rStyle w:val="Hyperlink"/>
            <w:noProof/>
          </w:rPr>
          <w:t>8.2</w:t>
        </w:r>
        <w:r>
          <w:rPr>
            <w:rFonts w:asciiTheme="minorHAnsi" w:eastAsiaTheme="minorEastAsia" w:hAnsiTheme="minorHAnsi" w:cstheme="minorBidi"/>
            <w:noProof/>
            <w:szCs w:val="22"/>
          </w:rPr>
          <w:tab/>
        </w:r>
        <w:r w:rsidRPr="00BE709E">
          <w:rPr>
            <w:rStyle w:val="Hyperlink"/>
            <w:noProof/>
          </w:rPr>
          <w:t>Auswirkung auf die IAM Informationsarchitektur</w:t>
        </w:r>
        <w:r>
          <w:rPr>
            <w:noProof/>
            <w:webHidden/>
          </w:rPr>
          <w:tab/>
        </w:r>
        <w:r>
          <w:rPr>
            <w:noProof/>
            <w:webHidden/>
          </w:rPr>
          <w:fldChar w:fldCharType="begin"/>
        </w:r>
        <w:r>
          <w:rPr>
            <w:noProof/>
            <w:webHidden/>
          </w:rPr>
          <w:instrText xml:space="preserve"> PAGEREF _Toc487535839 \h </w:instrText>
        </w:r>
        <w:r>
          <w:rPr>
            <w:noProof/>
            <w:webHidden/>
          </w:rPr>
        </w:r>
        <w:r>
          <w:rPr>
            <w:noProof/>
            <w:webHidden/>
          </w:rPr>
          <w:fldChar w:fldCharType="separate"/>
        </w:r>
        <w:r w:rsidR="000B7520">
          <w:rPr>
            <w:noProof/>
            <w:webHidden/>
          </w:rPr>
          <w:t>46</w:t>
        </w:r>
        <w:r>
          <w:rPr>
            <w:noProof/>
            <w:webHidden/>
          </w:rPr>
          <w:fldChar w:fldCharType="end"/>
        </w:r>
      </w:hyperlink>
    </w:p>
    <w:p w14:paraId="0F87429C" w14:textId="6D6EA18F" w:rsidR="00B26A79" w:rsidRDefault="00B26A79">
      <w:pPr>
        <w:pStyle w:val="Verzeichnis2"/>
        <w:rPr>
          <w:rFonts w:asciiTheme="minorHAnsi" w:eastAsiaTheme="minorEastAsia" w:hAnsiTheme="minorHAnsi" w:cstheme="minorBidi"/>
          <w:noProof/>
          <w:szCs w:val="22"/>
        </w:rPr>
      </w:pPr>
      <w:hyperlink w:anchor="_Toc487535840" w:history="1">
        <w:r w:rsidRPr="00BE709E">
          <w:rPr>
            <w:rStyle w:val="Hyperlink"/>
            <w:noProof/>
          </w:rPr>
          <w:t>8.3</w:t>
        </w:r>
        <w:r>
          <w:rPr>
            <w:rFonts w:asciiTheme="minorHAnsi" w:eastAsiaTheme="minorEastAsia" w:hAnsiTheme="minorHAnsi" w:cstheme="minorBidi"/>
            <w:noProof/>
            <w:szCs w:val="22"/>
          </w:rPr>
          <w:tab/>
        </w:r>
        <w:r w:rsidRPr="00BE709E">
          <w:rPr>
            <w:rStyle w:val="Hyperlink"/>
            <w:noProof/>
          </w:rPr>
          <w:t>Auswirkung auf die IAM Geschäftsservices</w:t>
        </w:r>
        <w:r>
          <w:rPr>
            <w:noProof/>
            <w:webHidden/>
          </w:rPr>
          <w:tab/>
        </w:r>
        <w:r>
          <w:rPr>
            <w:noProof/>
            <w:webHidden/>
          </w:rPr>
          <w:fldChar w:fldCharType="begin"/>
        </w:r>
        <w:r>
          <w:rPr>
            <w:noProof/>
            <w:webHidden/>
          </w:rPr>
          <w:instrText xml:space="preserve"> PAGEREF _Toc487535840 \h </w:instrText>
        </w:r>
        <w:r>
          <w:rPr>
            <w:noProof/>
            <w:webHidden/>
          </w:rPr>
        </w:r>
        <w:r>
          <w:rPr>
            <w:noProof/>
            <w:webHidden/>
          </w:rPr>
          <w:fldChar w:fldCharType="separate"/>
        </w:r>
        <w:r w:rsidR="000B7520">
          <w:rPr>
            <w:noProof/>
            <w:webHidden/>
          </w:rPr>
          <w:t>48</w:t>
        </w:r>
        <w:r>
          <w:rPr>
            <w:noProof/>
            <w:webHidden/>
          </w:rPr>
          <w:fldChar w:fldCharType="end"/>
        </w:r>
      </w:hyperlink>
    </w:p>
    <w:p w14:paraId="53130169" w14:textId="4B1DA36E" w:rsidR="00B26A79" w:rsidRDefault="00B26A79">
      <w:pPr>
        <w:pStyle w:val="Verzeichnis1"/>
        <w:tabs>
          <w:tab w:val="left" w:pos="425"/>
        </w:tabs>
        <w:rPr>
          <w:rFonts w:asciiTheme="minorHAnsi" w:eastAsiaTheme="minorEastAsia" w:hAnsiTheme="minorHAnsi" w:cstheme="minorBidi"/>
          <w:b w:val="0"/>
          <w:noProof/>
          <w:szCs w:val="22"/>
        </w:rPr>
      </w:pPr>
      <w:hyperlink w:anchor="_Toc487535841" w:history="1">
        <w:r w:rsidRPr="00BE709E">
          <w:rPr>
            <w:rStyle w:val="Hyperlink"/>
            <w:noProof/>
          </w:rPr>
          <w:t>9</w:t>
        </w:r>
        <w:r>
          <w:rPr>
            <w:rFonts w:asciiTheme="minorHAnsi" w:eastAsiaTheme="minorEastAsia" w:hAnsiTheme="minorHAnsi" w:cstheme="minorBidi"/>
            <w:b w:val="0"/>
            <w:noProof/>
            <w:szCs w:val="22"/>
          </w:rPr>
          <w:tab/>
        </w:r>
        <w:r w:rsidRPr="00BE709E">
          <w:rPr>
            <w:rStyle w:val="Hyperlink"/>
            <w:noProof/>
          </w:rPr>
          <w:t>Haftungsausschluss/Hinweise auf Rechte Dritter</w:t>
        </w:r>
        <w:r>
          <w:rPr>
            <w:noProof/>
            <w:webHidden/>
          </w:rPr>
          <w:tab/>
        </w:r>
        <w:r>
          <w:rPr>
            <w:noProof/>
            <w:webHidden/>
          </w:rPr>
          <w:fldChar w:fldCharType="begin"/>
        </w:r>
        <w:r>
          <w:rPr>
            <w:noProof/>
            <w:webHidden/>
          </w:rPr>
          <w:instrText xml:space="preserve"> PAGEREF _Toc487535841 \h </w:instrText>
        </w:r>
        <w:r>
          <w:rPr>
            <w:noProof/>
            <w:webHidden/>
          </w:rPr>
        </w:r>
        <w:r>
          <w:rPr>
            <w:noProof/>
            <w:webHidden/>
          </w:rPr>
          <w:fldChar w:fldCharType="separate"/>
        </w:r>
        <w:r w:rsidR="000B7520">
          <w:rPr>
            <w:noProof/>
            <w:webHidden/>
          </w:rPr>
          <w:t>49</w:t>
        </w:r>
        <w:r>
          <w:rPr>
            <w:noProof/>
            <w:webHidden/>
          </w:rPr>
          <w:fldChar w:fldCharType="end"/>
        </w:r>
      </w:hyperlink>
    </w:p>
    <w:p w14:paraId="1B29EF77" w14:textId="468397DD" w:rsidR="00B26A79" w:rsidRDefault="00B26A79">
      <w:pPr>
        <w:pStyle w:val="Verzeichnis1"/>
        <w:tabs>
          <w:tab w:val="left" w:pos="629"/>
        </w:tabs>
        <w:rPr>
          <w:rFonts w:asciiTheme="minorHAnsi" w:eastAsiaTheme="minorEastAsia" w:hAnsiTheme="minorHAnsi" w:cstheme="minorBidi"/>
          <w:b w:val="0"/>
          <w:noProof/>
          <w:szCs w:val="22"/>
        </w:rPr>
      </w:pPr>
      <w:hyperlink w:anchor="_Toc487535842" w:history="1">
        <w:r w:rsidRPr="00BE709E">
          <w:rPr>
            <w:rStyle w:val="Hyperlink"/>
            <w:noProof/>
          </w:rPr>
          <w:t>10</w:t>
        </w:r>
        <w:r>
          <w:rPr>
            <w:rFonts w:asciiTheme="minorHAnsi" w:eastAsiaTheme="minorEastAsia" w:hAnsiTheme="minorHAnsi" w:cstheme="minorBidi"/>
            <w:b w:val="0"/>
            <w:noProof/>
            <w:szCs w:val="22"/>
          </w:rPr>
          <w:tab/>
        </w:r>
        <w:r w:rsidRPr="00BE709E">
          <w:rPr>
            <w:rStyle w:val="Hyperlink"/>
            <w:noProof/>
          </w:rPr>
          <w:t>Urheberrechte</w:t>
        </w:r>
        <w:r>
          <w:rPr>
            <w:noProof/>
            <w:webHidden/>
          </w:rPr>
          <w:tab/>
        </w:r>
        <w:r>
          <w:rPr>
            <w:noProof/>
            <w:webHidden/>
          </w:rPr>
          <w:fldChar w:fldCharType="begin"/>
        </w:r>
        <w:r>
          <w:rPr>
            <w:noProof/>
            <w:webHidden/>
          </w:rPr>
          <w:instrText xml:space="preserve"> PAGEREF _Toc487535842 \h </w:instrText>
        </w:r>
        <w:r>
          <w:rPr>
            <w:noProof/>
            <w:webHidden/>
          </w:rPr>
        </w:r>
        <w:r>
          <w:rPr>
            <w:noProof/>
            <w:webHidden/>
          </w:rPr>
          <w:fldChar w:fldCharType="separate"/>
        </w:r>
        <w:r w:rsidR="000B7520">
          <w:rPr>
            <w:noProof/>
            <w:webHidden/>
          </w:rPr>
          <w:t>49</w:t>
        </w:r>
        <w:r>
          <w:rPr>
            <w:noProof/>
            <w:webHidden/>
          </w:rPr>
          <w:fldChar w:fldCharType="end"/>
        </w:r>
      </w:hyperlink>
    </w:p>
    <w:p w14:paraId="32D4654C" w14:textId="78AF37D2" w:rsidR="00B26A79" w:rsidRDefault="00B26A79">
      <w:pPr>
        <w:pStyle w:val="Verzeichnis1"/>
        <w:rPr>
          <w:rFonts w:asciiTheme="minorHAnsi" w:eastAsiaTheme="minorEastAsia" w:hAnsiTheme="minorHAnsi" w:cstheme="minorBidi"/>
          <w:b w:val="0"/>
          <w:noProof/>
          <w:szCs w:val="22"/>
        </w:rPr>
      </w:pPr>
      <w:hyperlink w:anchor="_Toc487535843" w:history="1">
        <w:r w:rsidRPr="00BE709E">
          <w:rPr>
            <w:rStyle w:val="Hyperlink"/>
            <w:noProof/>
          </w:rPr>
          <w:t>Anhang A – Referenzen &amp; Bibliographie</w:t>
        </w:r>
        <w:r>
          <w:rPr>
            <w:noProof/>
            <w:webHidden/>
          </w:rPr>
          <w:tab/>
        </w:r>
        <w:r>
          <w:rPr>
            <w:noProof/>
            <w:webHidden/>
          </w:rPr>
          <w:fldChar w:fldCharType="begin"/>
        </w:r>
        <w:r>
          <w:rPr>
            <w:noProof/>
            <w:webHidden/>
          </w:rPr>
          <w:instrText xml:space="preserve"> PAGEREF _Toc487535843 \h </w:instrText>
        </w:r>
        <w:r>
          <w:rPr>
            <w:noProof/>
            <w:webHidden/>
          </w:rPr>
        </w:r>
        <w:r>
          <w:rPr>
            <w:noProof/>
            <w:webHidden/>
          </w:rPr>
          <w:fldChar w:fldCharType="separate"/>
        </w:r>
        <w:r w:rsidR="000B7520">
          <w:rPr>
            <w:noProof/>
            <w:webHidden/>
          </w:rPr>
          <w:t>50</w:t>
        </w:r>
        <w:r>
          <w:rPr>
            <w:noProof/>
            <w:webHidden/>
          </w:rPr>
          <w:fldChar w:fldCharType="end"/>
        </w:r>
      </w:hyperlink>
    </w:p>
    <w:p w14:paraId="193EEFE0" w14:textId="3B780CC2" w:rsidR="00B26A79" w:rsidRDefault="00B26A79">
      <w:pPr>
        <w:pStyle w:val="Verzeichnis1"/>
        <w:rPr>
          <w:rFonts w:asciiTheme="minorHAnsi" w:eastAsiaTheme="minorEastAsia" w:hAnsiTheme="minorHAnsi" w:cstheme="minorBidi"/>
          <w:b w:val="0"/>
          <w:noProof/>
          <w:szCs w:val="22"/>
        </w:rPr>
      </w:pPr>
      <w:hyperlink w:anchor="_Toc487535844" w:history="1">
        <w:r w:rsidRPr="00BE709E">
          <w:rPr>
            <w:rStyle w:val="Hyperlink"/>
            <w:noProof/>
          </w:rPr>
          <w:t>Anhang B – Mitarbeit &amp; Überprüfung</w:t>
        </w:r>
        <w:r>
          <w:rPr>
            <w:noProof/>
            <w:webHidden/>
          </w:rPr>
          <w:tab/>
        </w:r>
        <w:r>
          <w:rPr>
            <w:noProof/>
            <w:webHidden/>
          </w:rPr>
          <w:fldChar w:fldCharType="begin"/>
        </w:r>
        <w:r>
          <w:rPr>
            <w:noProof/>
            <w:webHidden/>
          </w:rPr>
          <w:instrText xml:space="preserve"> PAGEREF _Toc487535844 \h </w:instrText>
        </w:r>
        <w:r>
          <w:rPr>
            <w:noProof/>
            <w:webHidden/>
          </w:rPr>
        </w:r>
        <w:r>
          <w:rPr>
            <w:noProof/>
            <w:webHidden/>
          </w:rPr>
          <w:fldChar w:fldCharType="separate"/>
        </w:r>
        <w:r w:rsidR="000B7520">
          <w:rPr>
            <w:noProof/>
            <w:webHidden/>
          </w:rPr>
          <w:t>51</w:t>
        </w:r>
        <w:r>
          <w:rPr>
            <w:noProof/>
            <w:webHidden/>
          </w:rPr>
          <w:fldChar w:fldCharType="end"/>
        </w:r>
      </w:hyperlink>
    </w:p>
    <w:p w14:paraId="1E8520FF" w14:textId="77AA2668" w:rsidR="00B26A79" w:rsidRDefault="00B26A79">
      <w:pPr>
        <w:pStyle w:val="Verzeichnis1"/>
        <w:rPr>
          <w:rFonts w:asciiTheme="minorHAnsi" w:eastAsiaTheme="minorEastAsia" w:hAnsiTheme="minorHAnsi" w:cstheme="minorBidi"/>
          <w:b w:val="0"/>
          <w:noProof/>
          <w:szCs w:val="22"/>
        </w:rPr>
      </w:pPr>
      <w:hyperlink w:anchor="_Toc487535845" w:history="1">
        <w:r w:rsidRPr="00BE709E">
          <w:rPr>
            <w:rStyle w:val="Hyperlink"/>
            <w:noProof/>
          </w:rPr>
          <w:t>Anhang C – Abkürzungen</w:t>
        </w:r>
        <w:r>
          <w:rPr>
            <w:noProof/>
            <w:webHidden/>
          </w:rPr>
          <w:tab/>
        </w:r>
        <w:r>
          <w:rPr>
            <w:noProof/>
            <w:webHidden/>
          </w:rPr>
          <w:fldChar w:fldCharType="begin"/>
        </w:r>
        <w:r>
          <w:rPr>
            <w:noProof/>
            <w:webHidden/>
          </w:rPr>
          <w:instrText xml:space="preserve"> PAGEREF _Toc487535845 \h </w:instrText>
        </w:r>
        <w:r>
          <w:rPr>
            <w:noProof/>
            <w:webHidden/>
          </w:rPr>
        </w:r>
        <w:r>
          <w:rPr>
            <w:noProof/>
            <w:webHidden/>
          </w:rPr>
          <w:fldChar w:fldCharType="separate"/>
        </w:r>
        <w:r w:rsidR="000B7520">
          <w:rPr>
            <w:noProof/>
            <w:webHidden/>
          </w:rPr>
          <w:t>52</w:t>
        </w:r>
        <w:r>
          <w:rPr>
            <w:noProof/>
            <w:webHidden/>
          </w:rPr>
          <w:fldChar w:fldCharType="end"/>
        </w:r>
      </w:hyperlink>
    </w:p>
    <w:p w14:paraId="744F8816" w14:textId="1DC05EA9" w:rsidR="00B26A79" w:rsidRDefault="00B26A79">
      <w:pPr>
        <w:pStyle w:val="Verzeichnis1"/>
        <w:rPr>
          <w:rFonts w:asciiTheme="minorHAnsi" w:eastAsiaTheme="minorEastAsia" w:hAnsiTheme="minorHAnsi" w:cstheme="minorBidi"/>
          <w:b w:val="0"/>
          <w:noProof/>
          <w:szCs w:val="22"/>
        </w:rPr>
      </w:pPr>
      <w:hyperlink w:anchor="_Toc487535846" w:history="1">
        <w:r w:rsidRPr="00BE709E">
          <w:rPr>
            <w:rStyle w:val="Hyperlink"/>
            <w:noProof/>
          </w:rPr>
          <w:t>Anhang D – Glossar</w:t>
        </w:r>
        <w:r>
          <w:rPr>
            <w:noProof/>
            <w:webHidden/>
          </w:rPr>
          <w:tab/>
        </w:r>
        <w:r>
          <w:rPr>
            <w:noProof/>
            <w:webHidden/>
          </w:rPr>
          <w:fldChar w:fldCharType="begin"/>
        </w:r>
        <w:r>
          <w:rPr>
            <w:noProof/>
            <w:webHidden/>
          </w:rPr>
          <w:instrText xml:space="preserve"> PAGEREF _Toc487535846 \h </w:instrText>
        </w:r>
        <w:r>
          <w:rPr>
            <w:noProof/>
            <w:webHidden/>
          </w:rPr>
        </w:r>
        <w:r>
          <w:rPr>
            <w:noProof/>
            <w:webHidden/>
          </w:rPr>
          <w:fldChar w:fldCharType="separate"/>
        </w:r>
        <w:r w:rsidR="000B7520">
          <w:rPr>
            <w:noProof/>
            <w:webHidden/>
          </w:rPr>
          <w:t>53</w:t>
        </w:r>
        <w:r>
          <w:rPr>
            <w:noProof/>
            <w:webHidden/>
          </w:rPr>
          <w:fldChar w:fldCharType="end"/>
        </w:r>
      </w:hyperlink>
    </w:p>
    <w:p w14:paraId="2A24AFB3" w14:textId="22C1FC9F" w:rsidR="00B26A79" w:rsidRDefault="00B26A79">
      <w:pPr>
        <w:pStyle w:val="Verzeichnis1"/>
        <w:rPr>
          <w:rFonts w:asciiTheme="minorHAnsi" w:eastAsiaTheme="minorEastAsia" w:hAnsiTheme="minorHAnsi" w:cstheme="minorBidi"/>
          <w:b w:val="0"/>
          <w:noProof/>
          <w:szCs w:val="22"/>
        </w:rPr>
      </w:pPr>
      <w:hyperlink w:anchor="_Toc487535847" w:history="1">
        <w:r w:rsidRPr="00BE709E">
          <w:rPr>
            <w:rStyle w:val="Hyperlink"/>
            <w:noProof/>
          </w:rPr>
          <w:t>Anhang E – Identity Federation Modelle</w:t>
        </w:r>
        <w:r>
          <w:rPr>
            <w:noProof/>
            <w:webHidden/>
          </w:rPr>
          <w:tab/>
        </w:r>
        <w:r>
          <w:rPr>
            <w:noProof/>
            <w:webHidden/>
          </w:rPr>
          <w:fldChar w:fldCharType="begin"/>
        </w:r>
        <w:r>
          <w:rPr>
            <w:noProof/>
            <w:webHidden/>
          </w:rPr>
          <w:instrText xml:space="preserve"> PAGEREF _Toc487535847 \h </w:instrText>
        </w:r>
        <w:r>
          <w:rPr>
            <w:noProof/>
            <w:webHidden/>
          </w:rPr>
        </w:r>
        <w:r>
          <w:rPr>
            <w:noProof/>
            <w:webHidden/>
          </w:rPr>
          <w:fldChar w:fldCharType="separate"/>
        </w:r>
        <w:r w:rsidR="000B7520">
          <w:rPr>
            <w:noProof/>
            <w:webHidden/>
          </w:rPr>
          <w:t>61</w:t>
        </w:r>
        <w:r>
          <w:rPr>
            <w:noProof/>
            <w:webHidden/>
          </w:rPr>
          <w:fldChar w:fldCharType="end"/>
        </w:r>
      </w:hyperlink>
    </w:p>
    <w:p w14:paraId="5C753BAB" w14:textId="6CA82FD3" w:rsidR="00B26A79" w:rsidRDefault="00B26A79">
      <w:pPr>
        <w:pStyle w:val="Verzeichnis2"/>
        <w:rPr>
          <w:rFonts w:asciiTheme="minorHAnsi" w:eastAsiaTheme="minorEastAsia" w:hAnsiTheme="minorHAnsi" w:cstheme="minorBidi"/>
          <w:noProof/>
          <w:szCs w:val="22"/>
        </w:rPr>
      </w:pPr>
      <w:hyperlink w:anchor="_Toc487535848" w:history="1">
        <w:r w:rsidRPr="00BE709E">
          <w:rPr>
            <w:rStyle w:val="Hyperlink"/>
            <w:noProof/>
          </w:rPr>
          <w:t>E.1 – RP-zentriertes Modell</w:t>
        </w:r>
        <w:r>
          <w:rPr>
            <w:noProof/>
            <w:webHidden/>
          </w:rPr>
          <w:tab/>
        </w:r>
        <w:r>
          <w:rPr>
            <w:noProof/>
            <w:webHidden/>
          </w:rPr>
          <w:fldChar w:fldCharType="begin"/>
        </w:r>
        <w:r>
          <w:rPr>
            <w:noProof/>
            <w:webHidden/>
          </w:rPr>
          <w:instrText xml:space="preserve"> PAGEREF _Toc487535848 \h </w:instrText>
        </w:r>
        <w:r>
          <w:rPr>
            <w:noProof/>
            <w:webHidden/>
          </w:rPr>
        </w:r>
        <w:r>
          <w:rPr>
            <w:noProof/>
            <w:webHidden/>
          </w:rPr>
          <w:fldChar w:fldCharType="separate"/>
        </w:r>
        <w:r w:rsidR="000B7520">
          <w:rPr>
            <w:noProof/>
            <w:webHidden/>
          </w:rPr>
          <w:t>61</w:t>
        </w:r>
        <w:r>
          <w:rPr>
            <w:noProof/>
            <w:webHidden/>
          </w:rPr>
          <w:fldChar w:fldCharType="end"/>
        </w:r>
      </w:hyperlink>
    </w:p>
    <w:p w14:paraId="187F0091" w14:textId="23524A6E" w:rsidR="00B26A79" w:rsidRDefault="00B26A79">
      <w:pPr>
        <w:pStyle w:val="Verzeichnis2"/>
        <w:rPr>
          <w:rFonts w:asciiTheme="minorHAnsi" w:eastAsiaTheme="minorEastAsia" w:hAnsiTheme="minorHAnsi" w:cstheme="minorBidi"/>
          <w:noProof/>
          <w:szCs w:val="22"/>
        </w:rPr>
      </w:pPr>
      <w:hyperlink w:anchor="_Toc487535849" w:history="1">
        <w:r w:rsidRPr="00BE709E">
          <w:rPr>
            <w:rStyle w:val="Hyperlink"/>
            <w:noProof/>
          </w:rPr>
          <w:t>E.2 – IdP/AA-zentriertes Modell</w:t>
        </w:r>
        <w:r>
          <w:rPr>
            <w:noProof/>
            <w:webHidden/>
          </w:rPr>
          <w:tab/>
        </w:r>
        <w:r>
          <w:rPr>
            <w:noProof/>
            <w:webHidden/>
          </w:rPr>
          <w:fldChar w:fldCharType="begin"/>
        </w:r>
        <w:r>
          <w:rPr>
            <w:noProof/>
            <w:webHidden/>
          </w:rPr>
          <w:instrText xml:space="preserve"> PAGEREF _Toc487535849 \h </w:instrText>
        </w:r>
        <w:r>
          <w:rPr>
            <w:noProof/>
            <w:webHidden/>
          </w:rPr>
        </w:r>
        <w:r>
          <w:rPr>
            <w:noProof/>
            <w:webHidden/>
          </w:rPr>
          <w:fldChar w:fldCharType="separate"/>
        </w:r>
        <w:r w:rsidR="000B7520">
          <w:rPr>
            <w:noProof/>
            <w:webHidden/>
          </w:rPr>
          <w:t>61</w:t>
        </w:r>
        <w:r>
          <w:rPr>
            <w:noProof/>
            <w:webHidden/>
          </w:rPr>
          <w:fldChar w:fldCharType="end"/>
        </w:r>
      </w:hyperlink>
    </w:p>
    <w:p w14:paraId="5B456E4D" w14:textId="00EEEDD0" w:rsidR="00B26A79" w:rsidRDefault="00B26A79">
      <w:pPr>
        <w:pStyle w:val="Verzeichnis2"/>
        <w:rPr>
          <w:rFonts w:asciiTheme="minorHAnsi" w:eastAsiaTheme="minorEastAsia" w:hAnsiTheme="minorHAnsi" w:cstheme="minorBidi"/>
          <w:noProof/>
          <w:szCs w:val="22"/>
        </w:rPr>
      </w:pPr>
      <w:hyperlink w:anchor="_Toc487535850" w:history="1">
        <w:r w:rsidRPr="00BE709E">
          <w:rPr>
            <w:rStyle w:val="Hyperlink"/>
            <w:noProof/>
          </w:rPr>
          <w:t>E.3 – Cross Domain Modell</w:t>
        </w:r>
        <w:r>
          <w:rPr>
            <w:noProof/>
            <w:webHidden/>
          </w:rPr>
          <w:tab/>
        </w:r>
        <w:r>
          <w:rPr>
            <w:noProof/>
            <w:webHidden/>
          </w:rPr>
          <w:fldChar w:fldCharType="begin"/>
        </w:r>
        <w:r>
          <w:rPr>
            <w:noProof/>
            <w:webHidden/>
          </w:rPr>
          <w:instrText xml:space="preserve"> PAGEREF _Toc487535850 \h </w:instrText>
        </w:r>
        <w:r>
          <w:rPr>
            <w:noProof/>
            <w:webHidden/>
          </w:rPr>
        </w:r>
        <w:r>
          <w:rPr>
            <w:noProof/>
            <w:webHidden/>
          </w:rPr>
          <w:fldChar w:fldCharType="separate"/>
        </w:r>
        <w:r w:rsidR="000B7520">
          <w:rPr>
            <w:noProof/>
            <w:webHidden/>
          </w:rPr>
          <w:t>62</w:t>
        </w:r>
        <w:r>
          <w:rPr>
            <w:noProof/>
            <w:webHidden/>
          </w:rPr>
          <w:fldChar w:fldCharType="end"/>
        </w:r>
      </w:hyperlink>
    </w:p>
    <w:p w14:paraId="11A55F96" w14:textId="71BA7D04" w:rsidR="00B26A79" w:rsidRDefault="00B26A79">
      <w:pPr>
        <w:pStyle w:val="Verzeichnis2"/>
        <w:rPr>
          <w:rFonts w:asciiTheme="minorHAnsi" w:eastAsiaTheme="minorEastAsia" w:hAnsiTheme="minorHAnsi" w:cstheme="minorBidi"/>
          <w:noProof/>
          <w:szCs w:val="22"/>
        </w:rPr>
      </w:pPr>
      <w:hyperlink w:anchor="_Toc487535851" w:history="1">
        <w:r w:rsidRPr="00BE709E">
          <w:rPr>
            <w:rStyle w:val="Hyperlink"/>
            <w:noProof/>
          </w:rPr>
          <w:t>E.4 – Zentralisierte Metadaten und Discovery</w:t>
        </w:r>
        <w:r>
          <w:rPr>
            <w:noProof/>
            <w:webHidden/>
          </w:rPr>
          <w:tab/>
        </w:r>
        <w:r>
          <w:rPr>
            <w:noProof/>
            <w:webHidden/>
          </w:rPr>
          <w:fldChar w:fldCharType="begin"/>
        </w:r>
        <w:r>
          <w:rPr>
            <w:noProof/>
            <w:webHidden/>
          </w:rPr>
          <w:instrText xml:space="preserve"> PAGEREF _Toc487535851 \h </w:instrText>
        </w:r>
        <w:r>
          <w:rPr>
            <w:noProof/>
            <w:webHidden/>
          </w:rPr>
        </w:r>
        <w:r>
          <w:rPr>
            <w:noProof/>
            <w:webHidden/>
          </w:rPr>
          <w:fldChar w:fldCharType="separate"/>
        </w:r>
        <w:r w:rsidR="000B7520">
          <w:rPr>
            <w:noProof/>
            <w:webHidden/>
          </w:rPr>
          <w:t>62</w:t>
        </w:r>
        <w:r>
          <w:rPr>
            <w:noProof/>
            <w:webHidden/>
          </w:rPr>
          <w:fldChar w:fldCharType="end"/>
        </w:r>
      </w:hyperlink>
    </w:p>
    <w:p w14:paraId="1050A848" w14:textId="30FA7359" w:rsidR="00B26A79" w:rsidRDefault="00B26A79">
      <w:pPr>
        <w:pStyle w:val="Verzeichnis2"/>
        <w:rPr>
          <w:rFonts w:asciiTheme="minorHAnsi" w:eastAsiaTheme="minorEastAsia" w:hAnsiTheme="minorHAnsi" w:cstheme="minorBidi"/>
          <w:noProof/>
          <w:szCs w:val="22"/>
        </w:rPr>
      </w:pPr>
      <w:hyperlink w:anchor="_Toc487535852" w:history="1">
        <w:r w:rsidRPr="00BE709E">
          <w:rPr>
            <w:rStyle w:val="Hyperlink"/>
            <w:noProof/>
          </w:rPr>
          <w:t>E.5 – Hub-'n'-Spoke Modell</w:t>
        </w:r>
        <w:r>
          <w:rPr>
            <w:noProof/>
            <w:webHidden/>
          </w:rPr>
          <w:tab/>
        </w:r>
        <w:r>
          <w:rPr>
            <w:noProof/>
            <w:webHidden/>
          </w:rPr>
          <w:fldChar w:fldCharType="begin"/>
        </w:r>
        <w:r>
          <w:rPr>
            <w:noProof/>
            <w:webHidden/>
          </w:rPr>
          <w:instrText xml:space="preserve"> PAGEREF _Toc487535852 \h </w:instrText>
        </w:r>
        <w:r>
          <w:rPr>
            <w:noProof/>
            <w:webHidden/>
          </w:rPr>
        </w:r>
        <w:r>
          <w:rPr>
            <w:noProof/>
            <w:webHidden/>
          </w:rPr>
          <w:fldChar w:fldCharType="separate"/>
        </w:r>
        <w:r w:rsidR="000B7520">
          <w:rPr>
            <w:noProof/>
            <w:webHidden/>
          </w:rPr>
          <w:t>63</w:t>
        </w:r>
        <w:r>
          <w:rPr>
            <w:noProof/>
            <w:webHidden/>
          </w:rPr>
          <w:fldChar w:fldCharType="end"/>
        </w:r>
      </w:hyperlink>
    </w:p>
    <w:p w14:paraId="01547AC6" w14:textId="7D4B1B49" w:rsidR="00B26A79" w:rsidRDefault="00B26A79">
      <w:pPr>
        <w:pStyle w:val="Verzeichnis1"/>
        <w:rPr>
          <w:rFonts w:asciiTheme="minorHAnsi" w:eastAsiaTheme="minorEastAsia" w:hAnsiTheme="minorHAnsi" w:cstheme="minorBidi"/>
          <w:b w:val="0"/>
          <w:noProof/>
          <w:szCs w:val="22"/>
        </w:rPr>
      </w:pPr>
      <w:hyperlink w:anchor="_Toc487535853" w:history="1">
        <w:r w:rsidRPr="00BE709E">
          <w:rPr>
            <w:rStyle w:val="Hyperlink"/>
            <w:noProof/>
          </w:rPr>
          <w:t>Anhang F – Änderungen gegenüber Version 2.00</w:t>
        </w:r>
        <w:r>
          <w:rPr>
            <w:noProof/>
            <w:webHidden/>
          </w:rPr>
          <w:tab/>
        </w:r>
        <w:r>
          <w:rPr>
            <w:noProof/>
            <w:webHidden/>
          </w:rPr>
          <w:fldChar w:fldCharType="begin"/>
        </w:r>
        <w:r>
          <w:rPr>
            <w:noProof/>
            <w:webHidden/>
          </w:rPr>
          <w:instrText xml:space="preserve"> PAGEREF _Toc487535853 \h </w:instrText>
        </w:r>
        <w:r>
          <w:rPr>
            <w:noProof/>
            <w:webHidden/>
          </w:rPr>
        </w:r>
        <w:r>
          <w:rPr>
            <w:noProof/>
            <w:webHidden/>
          </w:rPr>
          <w:fldChar w:fldCharType="separate"/>
        </w:r>
        <w:r w:rsidR="000B7520">
          <w:rPr>
            <w:noProof/>
            <w:webHidden/>
          </w:rPr>
          <w:t>65</w:t>
        </w:r>
        <w:r>
          <w:rPr>
            <w:noProof/>
            <w:webHidden/>
          </w:rPr>
          <w:fldChar w:fldCharType="end"/>
        </w:r>
      </w:hyperlink>
    </w:p>
    <w:p w14:paraId="381DDEA0" w14:textId="48E11FE5" w:rsidR="002B47A3" w:rsidRDefault="00C859CF" w:rsidP="00A0625E">
      <w:pPr>
        <w:pStyle w:val="Leerzeile"/>
        <w:spacing w:before="60" w:afterLines="60" w:after="144" w:line="240" w:lineRule="exact"/>
      </w:pPr>
      <w:r>
        <w:fldChar w:fldCharType="end"/>
      </w:r>
    </w:p>
    <w:p w14:paraId="6CF27983" w14:textId="77777777" w:rsidR="007E5391" w:rsidRDefault="007E5391" w:rsidP="000C3A3C">
      <w:pPr>
        <w:pStyle w:val="berschrift11"/>
        <w:numPr>
          <w:ilvl w:val="0"/>
          <w:numId w:val="0"/>
        </w:numPr>
      </w:pPr>
    </w:p>
    <w:p w14:paraId="562F8697" w14:textId="77777777" w:rsidR="0089338E" w:rsidRPr="003F6E31" w:rsidRDefault="0089338E" w:rsidP="0089338E">
      <w:pPr>
        <w:pStyle w:val="Nebentitel"/>
      </w:pPr>
      <w:r>
        <w:t>Abbildungs</w:t>
      </w:r>
      <w:r w:rsidR="00306799">
        <w:t>verzeichnis</w:t>
      </w:r>
    </w:p>
    <w:p w14:paraId="0C946881" w14:textId="7D9834EF" w:rsidR="00B26A79" w:rsidRDefault="000B3386">
      <w:pPr>
        <w:pStyle w:val="Abbildungsverzeichnis"/>
        <w:rPr>
          <w:rFonts w:asciiTheme="minorHAnsi" w:eastAsiaTheme="minorEastAsia" w:hAnsiTheme="minorHAnsi" w:cstheme="minorBidi"/>
          <w:noProof/>
          <w:szCs w:val="22"/>
        </w:rPr>
      </w:pPr>
      <w:r>
        <w:fldChar w:fldCharType="begin"/>
      </w:r>
      <w:r>
        <w:instrText xml:space="preserve"> TOC \h \z \c "Abbildung" </w:instrText>
      </w:r>
      <w:r>
        <w:fldChar w:fldCharType="separate"/>
      </w:r>
      <w:hyperlink w:anchor="_Toc487535878" w:history="1">
        <w:r w:rsidR="00B26A79" w:rsidRPr="00665D59">
          <w:rPr>
            <w:rStyle w:val="Hyperlink"/>
            <w:noProof/>
          </w:rPr>
          <w:t>Abbildung 1 IAM im Überblick</w:t>
        </w:r>
        <w:r w:rsidR="00B26A79">
          <w:rPr>
            <w:noProof/>
            <w:webHidden/>
          </w:rPr>
          <w:tab/>
        </w:r>
        <w:r w:rsidR="00B26A79">
          <w:rPr>
            <w:noProof/>
            <w:webHidden/>
          </w:rPr>
          <w:fldChar w:fldCharType="begin"/>
        </w:r>
        <w:r w:rsidR="00B26A79">
          <w:rPr>
            <w:noProof/>
            <w:webHidden/>
          </w:rPr>
          <w:instrText xml:space="preserve"> PAGEREF _Toc487535878 \h </w:instrText>
        </w:r>
        <w:r w:rsidR="00B26A79">
          <w:rPr>
            <w:noProof/>
            <w:webHidden/>
          </w:rPr>
        </w:r>
        <w:r w:rsidR="00B26A79">
          <w:rPr>
            <w:noProof/>
            <w:webHidden/>
          </w:rPr>
          <w:fldChar w:fldCharType="separate"/>
        </w:r>
        <w:r w:rsidR="000B7520">
          <w:rPr>
            <w:noProof/>
            <w:webHidden/>
          </w:rPr>
          <w:t>7</w:t>
        </w:r>
        <w:r w:rsidR="00B26A79">
          <w:rPr>
            <w:noProof/>
            <w:webHidden/>
          </w:rPr>
          <w:fldChar w:fldCharType="end"/>
        </w:r>
      </w:hyperlink>
    </w:p>
    <w:p w14:paraId="3479C480" w14:textId="01054742" w:rsidR="00B26A79" w:rsidRDefault="00B26A79">
      <w:pPr>
        <w:pStyle w:val="Abbildungsverzeichnis"/>
        <w:rPr>
          <w:rFonts w:asciiTheme="minorHAnsi" w:eastAsiaTheme="minorEastAsia" w:hAnsiTheme="minorHAnsi" w:cstheme="minorBidi"/>
          <w:noProof/>
          <w:szCs w:val="22"/>
        </w:rPr>
      </w:pPr>
      <w:hyperlink w:anchor="_Toc487535879" w:history="1">
        <w:r w:rsidRPr="00665D59">
          <w:rPr>
            <w:rStyle w:val="Hyperlink"/>
            <w:noProof/>
          </w:rPr>
          <w:t>Abbildung 2: Einordnung des eCH-0107 Standards</w:t>
        </w:r>
        <w:r>
          <w:rPr>
            <w:noProof/>
            <w:webHidden/>
          </w:rPr>
          <w:tab/>
        </w:r>
        <w:r>
          <w:rPr>
            <w:noProof/>
            <w:webHidden/>
          </w:rPr>
          <w:fldChar w:fldCharType="begin"/>
        </w:r>
        <w:r>
          <w:rPr>
            <w:noProof/>
            <w:webHidden/>
          </w:rPr>
          <w:instrText xml:space="preserve"> PAGEREF _Toc487535879 \h </w:instrText>
        </w:r>
        <w:r>
          <w:rPr>
            <w:noProof/>
            <w:webHidden/>
          </w:rPr>
        </w:r>
        <w:r>
          <w:rPr>
            <w:noProof/>
            <w:webHidden/>
          </w:rPr>
          <w:fldChar w:fldCharType="separate"/>
        </w:r>
        <w:r w:rsidR="000B7520">
          <w:rPr>
            <w:noProof/>
            <w:webHidden/>
          </w:rPr>
          <w:t>8</w:t>
        </w:r>
        <w:r>
          <w:rPr>
            <w:noProof/>
            <w:webHidden/>
          </w:rPr>
          <w:fldChar w:fldCharType="end"/>
        </w:r>
      </w:hyperlink>
    </w:p>
    <w:p w14:paraId="3E743FB6" w14:textId="77BFF426" w:rsidR="00B26A79" w:rsidRDefault="00B26A79">
      <w:pPr>
        <w:pStyle w:val="Abbildungsverzeichnis"/>
        <w:rPr>
          <w:rFonts w:asciiTheme="minorHAnsi" w:eastAsiaTheme="minorEastAsia" w:hAnsiTheme="minorHAnsi" w:cstheme="minorBidi"/>
          <w:noProof/>
          <w:szCs w:val="22"/>
        </w:rPr>
      </w:pPr>
      <w:hyperlink w:anchor="_Toc487535880" w:history="1">
        <w:r w:rsidRPr="00665D59">
          <w:rPr>
            <w:rStyle w:val="Hyperlink"/>
            <w:noProof/>
          </w:rPr>
          <w:t>Abbildung 3 Stakeholder und deren Zusammenarbeit</w:t>
        </w:r>
        <w:r>
          <w:rPr>
            <w:noProof/>
            <w:webHidden/>
          </w:rPr>
          <w:tab/>
        </w:r>
        <w:r>
          <w:rPr>
            <w:noProof/>
            <w:webHidden/>
          </w:rPr>
          <w:fldChar w:fldCharType="begin"/>
        </w:r>
        <w:r>
          <w:rPr>
            <w:noProof/>
            <w:webHidden/>
          </w:rPr>
          <w:instrText xml:space="preserve"> PAGEREF _Toc487535880 \h </w:instrText>
        </w:r>
        <w:r>
          <w:rPr>
            <w:noProof/>
            <w:webHidden/>
          </w:rPr>
        </w:r>
        <w:r>
          <w:rPr>
            <w:noProof/>
            <w:webHidden/>
          </w:rPr>
          <w:fldChar w:fldCharType="separate"/>
        </w:r>
        <w:r w:rsidR="000B7520">
          <w:rPr>
            <w:noProof/>
            <w:webHidden/>
          </w:rPr>
          <w:t>11</w:t>
        </w:r>
        <w:r>
          <w:rPr>
            <w:noProof/>
            <w:webHidden/>
          </w:rPr>
          <w:fldChar w:fldCharType="end"/>
        </w:r>
      </w:hyperlink>
    </w:p>
    <w:p w14:paraId="0CBD0176" w14:textId="7D893A37" w:rsidR="00B26A79" w:rsidRDefault="00B26A79">
      <w:pPr>
        <w:pStyle w:val="Abbildungsverzeichnis"/>
        <w:rPr>
          <w:rFonts w:asciiTheme="minorHAnsi" w:eastAsiaTheme="minorEastAsia" w:hAnsiTheme="minorHAnsi" w:cstheme="minorBidi"/>
          <w:noProof/>
          <w:szCs w:val="22"/>
        </w:rPr>
      </w:pPr>
      <w:hyperlink w:anchor="_Toc487535881" w:history="1">
        <w:r w:rsidRPr="00665D59">
          <w:rPr>
            <w:rStyle w:val="Hyperlink"/>
            <w:noProof/>
          </w:rPr>
          <w:t>Abbildung 4 Zuständigkeiten der Stakeholder</w:t>
        </w:r>
        <w:r>
          <w:rPr>
            <w:noProof/>
            <w:webHidden/>
          </w:rPr>
          <w:tab/>
        </w:r>
        <w:r>
          <w:rPr>
            <w:noProof/>
            <w:webHidden/>
          </w:rPr>
          <w:fldChar w:fldCharType="begin"/>
        </w:r>
        <w:r>
          <w:rPr>
            <w:noProof/>
            <w:webHidden/>
          </w:rPr>
          <w:instrText xml:space="preserve"> PAGEREF _Toc487535881 \h </w:instrText>
        </w:r>
        <w:r>
          <w:rPr>
            <w:noProof/>
            <w:webHidden/>
          </w:rPr>
        </w:r>
        <w:r>
          <w:rPr>
            <w:noProof/>
            <w:webHidden/>
          </w:rPr>
          <w:fldChar w:fldCharType="separate"/>
        </w:r>
        <w:r w:rsidR="000B7520">
          <w:rPr>
            <w:noProof/>
            <w:webHidden/>
          </w:rPr>
          <w:t>13</w:t>
        </w:r>
        <w:r>
          <w:rPr>
            <w:noProof/>
            <w:webHidden/>
          </w:rPr>
          <w:fldChar w:fldCharType="end"/>
        </w:r>
      </w:hyperlink>
    </w:p>
    <w:p w14:paraId="49EDC543" w14:textId="3EDAD4E5" w:rsidR="00B26A79" w:rsidRDefault="00B26A79">
      <w:pPr>
        <w:pStyle w:val="Abbildungsverzeichnis"/>
        <w:rPr>
          <w:rFonts w:asciiTheme="minorHAnsi" w:eastAsiaTheme="minorEastAsia" w:hAnsiTheme="minorHAnsi" w:cstheme="minorBidi"/>
          <w:noProof/>
          <w:szCs w:val="22"/>
        </w:rPr>
      </w:pPr>
      <w:hyperlink w:anchor="_Toc487535882" w:history="1">
        <w:r w:rsidRPr="00665D59">
          <w:rPr>
            <w:rStyle w:val="Hyperlink"/>
            <w:noProof/>
          </w:rPr>
          <w:t>Abbildung 5 Informationsmodell</w:t>
        </w:r>
        <w:r>
          <w:rPr>
            <w:noProof/>
            <w:webHidden/>
          </w:rPr>
          <w:tab/>
        </w:r>
        <w:r>
          <w:rPr>
            <w:noProof/>
            <w:webHidden/>
          </w:rPr>
          <w:fldChar w:fldCharType="begin"/>
        </w:r>
        <w:r>
          <w:rPr>
            <w:noProof/>
            <w:webHidden/>
          </w:rPr>
          <w:instrText xml:space="preserve"> PAGEREF _Toc487535882 \h </w:instrText>
        </w:r>
        <w:r>
          <w:rPr>
            <w:noProof/>
            <w:webHidden/>
          </w:rPr>
        </w:r>
        <w:r>
          <w:rPr>
            <w:noProof/>
            <w:webHidden/>
          </w:rPr>
          <w:fldChar w:fldCharType="separate"/>
        </w:r>
        <w:r w:rsidR="000B7520">
          <w:rPr>
            <w:noProof/>
            <w:webHidden/>
          </w:rPr>
          <w:t>17</w:t>
        </w:r>
        <w:r>
          <w:rPr>
            <w:noProof/>
            <w:webHidden/>
          </w:rPr>
          <w:fldChar w:fldCharType="end"/>
        </w:r>
      </w:hyperlink>
    </w:p>
    <w:p w14:paraId="41B57A6D" w14:textId="0E7FC7BF" w:rsidR="00B26A79" w:rsidRDefault="00B26A79">
      <w:pPr>
        <w:pStyle w:val="Abbildungsverzeichnis"/>
        <w:rPr>
          <w:rFonts w:asciiTheme="minorHAnsi" w:eastAsiaTheme="minorEastAsia" w:hAnsiTheme="minorHAnsi" w:cstheme="minorBidi"/>
          <w:noProof/>
          <w:szCs w:val="22"/>
        </w:rPr>
      </w:pPr>
      <w:hyperlink w:anchor="_Toc487535883" w:history="1">
        <w:r w:rsidRPr="00665D59">
          <w:rPr>
            <w:rStyle w:val="Hyperlink"/>
            <w:noProof/>
          </w:rPr>
          <w:t>Abbildung 6 Subjekt Definition</w:t>
        </w:r>
        <w:r>
          <w:rPr>
            <w:noProof/>
            <w:webHidden/>
          </w:rPr>
          <w:tab/>
        </w:r>
        <w:r>
          <w:rPr>
            <w:noProof/>
            <w:webHidden/>
          </w:rPr>
          <w:fldChar w:fldCharType="begin"/>
        </w:r>
        <w:r>
          <w:rPr>
            <w:noProof/>
            <w:webHidden/>
          </w:rPr>
          <w:instrText xml:space="preserve"> PAGEREF _Toc487535883 \h </w:instrText>
        </w:r>
        <w:r>
          <w:rPr>
            <w:noProof/>
            <w:webHidden/>
          </w:rPr>
        </w:r>
        <w:r>
          <w:rPr>
            <w:noProof/>
            <w:webHidden/>
          </w:rPr>
          <w:fldChar w:fldCharType="separate"/>
        </w:r>
        <w:r w:rsidR="000B7520">
          <w:rPr>
            <w:noProof/>
            <w:webHidden/>
          </w:rPr>
          <w:t>19</w:t>
        </w:r>
        <w:r>
          <w:rPr>
            <w:noProof/>
            <w:webHidden/>
          </w:rPr>
          <w:fldChar w:fldCharType="end"/>
        </w:r>
      </w:hyperlink>
    </w:p>
    <w:p w14:paraId="6A266E54" w14:textId="4F021D48" w:rsidR="00B26A79" w:rsidRDefault="00B26A79">
      <w:pPr>
        <w:pStyle w:val="Abbildungsverzeichnis"/>
        <w:rPr>
          <w:rFonts w:asciiTheme="minorHAnsi" w:eastAsiaTheme="minorEastAsia" w:hAnsiTheme="minorHAnsi" w:cstheme="minorBidi"/>
          <w:noProof/>
          <w:szCs w:val="22"/>
        </w:rPr>
      </w:pPr>
      <w:hyperlink w:anchor="_Toc487535884" w:history="1">
        <w:r w:rsidRPr="00665D59">
          <w:rPr>
            <w:rStyle w:val="Hyperlink"/>
            <w:noProof/>
          </w:rPr>
          <w:t>Abbildung 7 IAM-Prozesslandkarte</w:t>
        </w:r>
        <w:r>
          <w:rPr>
            <w:noProof/>
            <w:webHidden/>
          </w:rPr>
          <w:tab/>
        </w:r>
        <w:r>
          <w:rPr>
            <w:noProof/>
            <w:webHidden/>
          </w:rPr>
          <w:fldChar w:fldCharType="begin"/>
        </w:r>
        <w:r>
          <w:rPr>
            <w:noProof/>
            <w:webHidden/>
          </w:rPr>
          <w:instrText xml:space="preserve"> PAGEREF _Toc487535884 \h </w:instrText>
        </w:r>
        <w:r>
          <w:rPr>
            <w:noProof/>
            <w:webHidden/>
          </w:rPr>
        </w:r>
        <w:r>
          <w:rPr>
            <w:noProof/>
            <w:webHidden/>
          </w:rPr>
          <w:fldChar w:fldCharType="separate"/>
        </w:r>
        <w:r w:rsidR="000B7520">
          <w:rPr>
            <w:noProof/>
            <w:webHidden/>
          </w:rPr>
          <w:t>22</w:t>
        </w:r>
        <w:r>
          <w:rPr>
            <w:noProof/>
            <w:webHidden/>
          </w:rPr>
          <w:fldChar w:fldCharType="end"/>
        </w:r>
      </w:hyperlink>
    </w:p>
    <w:p w14:paraId="5F637856" w14:textId="300D044F" w:rsidR="00B26A79" w:rsidRDefault="00B26A79">
      <w:pPr>
        <w:pStyle w:val="Abbildungsverzeichnis"/>
        <w:rPr>
          <w:rFonts w:asciiTheme="minorHAnsi" w:eastAsiaTheme="minorEastAsia" w:hAnsiTheme="minorHAnsi" w:cstheme="minorBidi"/>
          <w:noProof/>
          <w:szCs w:val="22"/>
        </w:rPr>
      </w:pPr>
      <w:hyperlink w:anchor="_Toc487535885" w:history="1">
        <w:r w:rsidRPr="00665D59">
          <w:rPr>
            <w:rStyle w:val="Hyperlink"/>
            <w:noProof/>
          </w:rPr>
          <w:t>Abbildung 8 Geschäftsservices – Definitionszeit</w:t>
        </w:r>
        <w:r>
          <w:rPr>
            <w:noProof/>
            <w:webHidden/>
          </w:rPr>
          <w:tab/>
        </w:r>
        <w:r>
          <w:rPr>
            <w:noProof/>
            <w:webHidden/>
          </w:rPr>
          <w:fldChar w:fldCharType="begin"/>
        </w:r>
        <w:r>
          <w:rPr>
            <w:noProof/>
            <w:webHidden/>
          </w:rPr>
          <w:instrText xml:space="preserve"> PAGEREF _Toc487535885 \h </w:instrText>
        </w:r>
        <w:r>
          <w:rPr>
            <w:noProof/>
            <w:webHidden/>
          </w:rPr>
        </w:r>
        <w:r>
          <w:rPr>
            <w:noProof/>
            <w:webHidden/>
          </w:rPr>
          <w:fldChar w:fldCharType="separate"/>
        </w:r>
        <w:r w:rsidR="000B7520">
          <w:rPr>
            <w:noProof/>
            <w:webHidden/>
          </w:rPr>
          <w:t>29</w:t>
        </w:r>
        <w:r>
          <w:rPr>
            <w:noProof/>
            <w:webHidden/>
          </w:rPr>
          <w:fldChar w:fldCharType="end"/>
        </w:r>
      </w:hyperlink>
    </w:p>
    <w:p w14:paraId="060C63B2" w14:textId="6F545494" w:rsidR="00B26A79" w:rsidRDefault="00B26A79">
      <w:pPr>
        <w:pStyle w:val="Abbildungsverzeichnis"/>
        <w:rPr>
          <w:rFonts w:asciiTheme="minorHAnsi" w:eastAsiaTheme="minorEastAsia" w:hAnsiTheme="minorHAnsi" w:cstheme="minorBidi"/>
          <w:noProof/>
          <w:szCs w:val="22"/>
        </w:rPr>
      </w:pPr>
      <w:hyperlink w:anchor="_Toc487535886" w:history="1">
        <w:r w:rsidRPr="00665D59">
          <w:rPr>
            <w:rStyle w:val="Hyperlink"/>
            <w:noProof/>
          </w:rPr>
          <w:t>Abbildung 9 Geschäftsservices – Laufzeit</w:t>
        </w:r>
        <w:r>
          <w:rPr>
            <w:noProof/>
            <w:webHidden/>
          </w:rPr>
          <w:tab/>
        </w:r>
        <w:r>
          <w:rPr>
            <w:noProof/>
            <w:webHidden/>
          </w:rPr>
          <w:fldChar w:fldCharType="begin"/>
        </w:r>
        <w:r>
          <w:rPr>
            <w:noProof/>
            <w:webHidden/>
          </w:rPr>
          <w:instrText xml:space="preserve"> PAGEREF _Toc487535886 \h </w:instrText>
        </w:r>
        <w:r>
          <w:rPr>
            <w:noProof/>
            <w:webHidden/>
          </w:rPr>
        </w:r>
        <w:r>
          <w:rPr>
            <w:noProof/>
            <w:webHidden/>
          </w:rPr>
          <w:fldChar w:fldCharType="separate"/>
        </w:r>
        <w:r w:rsidR="000B7520">
          <w:rPr>
            <w:noProof/>
            <w:webHidden/>
          </w:rPr>
          <w:t>34</w:t>
        </w:r>
        <w:r>
          <w:rPr>
            <w:noProof/>
            <w:webHidden/>
          </w:rPr>
          <w:fldChar w:fldCharType="end"/>
        </w:r>
      </w:hyperlink>
    </w:p>
    <w:p w14:paraId="24595F16" w14:textId="04C4E128" w:rsidR="00B26A79" w:rsidRDefault="00B26A79">
      <w:pPr>
        <w:pStyle w:val="Abbildungsverzeichnis"/>
        <w:rPr>
          <w:rFonts w:asciiTheme="minorHAnsi" w:eastAsiaTheme="minorEastAsia" w:hAnsiTheme="minorHAnsi" w:cstheme="minorBidi"/>
          <w:noProof/>
          <w:szCs w:val="22"/>
        </w:rPr>
      </w:pPr>
      <w:hyperlink w:anchor="_Toc487535887" w:history="1">
        <w:r w:rsidRPr="00665D59">
          <w:rPr>
            <w:rStyle w:val="Hyperlink"/>
            <w:noProof/>
          </w:rPr>
          <w:t>Abbildung 10 Geschäftsservices – Übersicht</w:t>
        </w:r>
        <w:r>
          <w:rPr>
            <w:noProof/>
            <w:webHidden/>
          </w:rPr>
          <w:tab/>
        </w:r>
        <w:r>
          <w:rPr>
            <w:noProof/>
            <w:webHidden/>
          </w:rPr>
          <w:fldChar w:fldCharType="begin"/>
        </w:r>
        <w:r>
          <w:rPr>
            <w:noProof/>
            <w:webHidden/>
          </w:rPr>
          <w:instrText xml:space="preserve"> PAGEREF _Toc487535887 \h </w:instrText>
        </w:r>
        <w:r>
          <w:rPr>
            <w:noProof/>
            <w:webHidden/>
          </w:rPr>
        </w:r>
        <w:r>
          <w:rPr>
            <w:noProof/>
            <w:webHidden/>
          </w:rPr>
          <w:fldChar w:fldCharType="separate"/>
        </w:r>
        <w:r w:rsidR="000B7520">
          <w:rPr>
            <w:noProof/>
            <w:webHidden/>
          </w:rPr>
          <w:t>39</w:t>
        </w:r>
        <w:r>
          <w:rPr>
            <w:noProof/>
            <w:webHidden/>
          </w:rPr>
          <w:fldChar w:fldCharType="end"/>
        </w:r>
      </w:hyperlink>
    </w:p>
    <w:p w14:paraId="13A1840B" w14:textId="310EF937" w:rsidR="00B26A79" w:rsidRDefault="00B26A79">
      <w:pPr>
        <w:pStyle w:val="Abbildungsverzeichnis"/>
        <w:rPr>
          <w:rFonts w:asciiTheme="minorHAnsi" w:eastAsiaTheme="minorEastAsia" w:hAnsiTheme="minorHAnsi" w:cstheme="minorBidi"/>
          <w:noProof/>
          <w:szCs w:val="22"/>
        </w:rPr>
      </w:pPr>
      <w:hyperlink w:anchor="_Toc487535888" w:history="1">
        <w:r w:rsidRPr="00665D59">
          <w:rPr>
            <w:rStyle w:val="Hyperlink"/>
            <w:noProof/>
          </w:rPr>
          <w:t>Abbildung 11 Prozessunterstützung Subjekt authentifizieren</w:t>
        </w:r>
        <w:r>
          <w:rPr>
            <w:noProof/>
            <w:webHidden/>
          </w:rPr>
          <w:tab/>
        </w:r>
        <w:r>
          <w:rPr>
            <w:noProof/>
            <w:webHidden/>
          </w:rPr>
          <w:fldChar w:fldCharType="begin"/>
        </w:r>
        <w:r>
          <w:rPr>
            <w:noProof/>
            <w:webHidden/>
          </w:rPr>
          <w:instrText xml:space="preserve"> PAGEREF _Toc487535888 \h </w:instrText>
        </w:r>
        <w:r>
          <w:rPr>
            <w:noProof/>
            <w:webHidden/>
          </w:rPr>
        </w:r>
        <w:r>
          <w:rPr>
            <w:noProof/>
            <w:webHidden/>
          </w:rPr>
          <w:fldChar w:fldCharType="separate"/>
        </w:r>
        <w:r w:rsidR="000B7520">
          <w:rPr>
            <w:noProof/>
            <w:webHidden/>
          </w:rPr>
          <w:t>40</w:t>
        </w:r>
        <w:r>
          <w:rPr>
            <w:noProof/>
            <w:webHidden/>
          </w:rPr>
          <w:fldChar w:fldCharType="end"/>
        </w:r>
      </w:hyperlink>
    </w:p>
    <w:p w14:paraId="3653648D" w14:textId="6C438C8E" w:rsidR="00B26A79" w:rsidRDefault="00B26A79">
      <w:pPr>
        <w:pStyle w:val="Abbildungsverzeichnis"/>
        <w:rPr>
          <w:rFonts w:asciiTheme="minorHAnsi" w:eastAsiaTheme="minorEastAsia" w:hAnsiTheme="minorHAnsi" w:cstheme="minorBidi"/>
          <w:noProof/>
          <w:szCs w:val="22"/>
        </w:rPr>
      </w:pPr>
      <w:hyperlink w:anchor="_Toc487535889" w:history="1">
        <w:r w:rsidRPr="00665D59">
          <w:rPr>
            <w:rStyle w:val="Hyperlink"/>
            <w:noProof/>
          </w:rPr>
          <w:t>Abbildung 12 Prozessunterstützung Identität föderieren</w:t>
        </w:r>
        <w:r>
          <w:rPr>
            <w:noProof/>
            <w:webHidden/>
          </w:rPr>
          <w:tab/>
        </w:r>
        <w:r>
          <w:rPr>
            <w:noProof/>
            <w:webHidden/>
          </w:rPr>
          <w:fldChar w:fldCharType="begin"/>
        </w:r>
        <w:r>
          <w:rPr>
            <w:noProof/>
            <w:webHidden/>
          </w:rPr>
          <w:instrText xml:space="preserve"> PAGEREF _Toc487535889 \h </w:instrText>
        </w:r>
        <w:r>
          <w:rPr>
            <w:noProof/>
            <w:webHidden/>
          </w:rPr>
        </w:r>
        <w:r>
          <w:rPr>
            <w:noProof/>
            <w:webHidden/>
          </w:rPr>
          <w:fldChar w:fldCharType="separate"/>
        </w:r>
        <w:r w:rsidR="000B7520">
          <w:rPr>
            <w:noProof/>
            <w:webHidden/>
          </w:rPr>
          <w:t>40</w:t>
        </w:r>
        <w:r>
          <w:rPr>
            <w:noProof/>
            <w:webHidden/>
          </w:rPr>
          <w:fldChar w:fldCharType="end"/>
        </w:r>
      </w:hyperlink>
    </w:p>
    <w:p w14:paraId="384544CC" w14:textId="5D7D1182" w:rsidR="00B26A79" w:rsidRDefault="00B26A79">
      <w:pPr>
        <w:pStyle w:val="Abbildungsverzeichnis"/>
        <w:rPr>
          <w:rFonts w:asciiTheme="minorHAnsi" w:eastAsiaTheme="minorEastAsia" w:hAnsiTheme="minorHAnsi" w:cstheme="minorBidi"/>
          <w:noProof/>
          <w:szCs w:val="22"/>
        </w:rPr>
      </w:pPr>
      <w:hyperlink w:anchor="_Toc487535890" w:history="1">
        <w:r w:rsidRPr="00665D59">
          <w:rPr>
            <w:rStyle w:val="Hyperlink"/>
            <w:noProof/>
          </w:rPr>
          <w:t>Abbildung 13 Prozessunterstützung E-Identity autorisieren und Attribute offenlegen</w:t>
        </w:r>
        <w:r>
          <w:rPr>
            <w:noProof/>
            <w:webHidden/>
          </w:rPr>
          <w:tab/>
        </w:r>
        <w:r>
          <w:rPr>
            <w:noProof/>
            <w:webHidden/>
          </w:rPr>
          <w:fldChar w:fldCharType="begin"/>
        </w:r>
        <w:r>
          <w:rPr>
            <w:noProof/>
            <w:webHidden/>
          </w:rPr>
          <w:instrText xml:space="preserve"> PAGEREF _Toc487535890 \h </w:instrText>
        </w:r>
        <w:r>
          <w:rPr>
            <w:noProof/>
            <w:webHidden/>
          </w:rPr>
        </w:r>
        <w:r>
          <w:rPr>
            <w:noProof/>
            <w:webHidden/>
          </w:rPr>
          <w:fldChar w:fldCharType="separate"/>
        </w:r>
        <w:r w:rsidR="000B7520">
          <w:rPr>
            <w:noProof/>
            <w:webHidden/>
          </w:rPr>
          <w:t>41</w:t>
        </w:r>
        <w:r>
          <w:rPr>
            <w:noProof/>
            <w:webHidden/>
          </w:rPr>
          <w:fldChar w:fldCharType="end"/>
        </w:r>
      </w:hyperlink>
    </w:p>
    <w:p w14:paraId="546D1C33" w14:textId="3213EAD8" w:rsidR="00B26A79" w:rsidRDefault="00B26A79">
      <w:pPr>
        <w:pStyle w:val="Abbildungsverzeichnis"/>
        <w:rPr>
          <w:rFonts w:asciiTheme="minorHAnsi" w:eastAsiaTheme="minorEastAsia" w:hAnsiTheme="minorHAnsi" w:cstheme="minorBidi"/>
          <w:noProof/>
          <w:szCs w:val="22"/>
        </w:rPr>
      </w:pPr>
      <w:hyperlink w:anchor="_Toc487535891" w:history="1">
        <w:r w:rsidRPr="00665D59">
          <w:rPr>
            <w:rStyle w:val="Hyperlink"/>
            <w:noProof/>
          </w:rPr>
          <w:t>Abbildung 14 Definition Subjekt</w:t>
        </w:r>
        <w:r>
          <w:rPr>
            <w:noProof/>
            <w:webHidden/>
          </w:rPr>
          <w:tab/>
        </w:r>
        <w:r>
          <w:rPr>
            <w:noProof/>
            <w:webHidden/>
          </w:rPr>
          <w:fldChar w:fldCharType="begin"/>
        </w:r>
        <w:r>
          <w:rPr>
            <w:noProof/>
            <w:webHidden/>
          </w:rPr>
          <w:instrText xml:space="preserve"> PAGEREF _Toc487535891 \h </w:instrText>
        </w:r>
        <w:r>
          <w:rPr>
            <w:noProof/>
            <w:webHidden/>
          </w:rPr>
        </w:r>
        <w:r>
          <w:rPr>
            <w:noProof/>
            <w:webHidden/>
          </w:rPr>
          <w:fldChar w:fldCharType="separate"/>
        </w:r>
        <w:r w:rsidR="000B7520">
          <w:rPr>
            <w:noProof/>
            <w:webHidden/>
          </w:rPr>
          <w:t>59</w:t>
        </w:r>
        <w:r>
          <w:rPr>
            <w:noProof/>
            <w:webHidden/>
          </w:rPr>
          <w:fldChar w:fldCharType="end"/>
        </w:r>
      </w:hyperlink>
    </w:p>
    <w:p w14:paraId="78DFC56A" w14:textId="49F6147F" w:rsidR="00B26A79" w:rsidRDefault="00B26A79">
      <w:pPr>
        <w:pStyle w:val="Abbildungsverzeichnis"/>
        <w:rPr>
          <w:rFonts w:asciiTheme="minorHAnsi" w:eastAsiaTheme="minorEastAsia" w:hAnsiTheme="minorHAnsi" w:cstheme="minorBidi"/>
          <w:noProof/>
          <w:szCs w:val="22"/>
        </w:rPr>
      </w:pPr>
      <w:hyperlink w:anchor="_Toc487535892" w:history="1">
        <w:r w:rsidRPr="00665D59">
          <w:rPr>
            <w:rStyle w:val="Hyperlink"/>
            <w:noProof/>
          </w:rPr>
          <w:t>Abbildung 15 RP-zentriertes Modell</w:t>
        </w:r>
        <w:r>
          <w:rPr>
            <w:noProof/>
            <w:webHidden/>
          </w:rPr>
          <w:tab/>
        </w:r>
        <w:r>
          <w:rPr>
            <w:noProof/>
            <w:webHidden/>
          </w:rPr>
          <w:fldChar w:fldCharType="begin"/>
        </w:r>
        <w:r>
          <w:rPr>
            <w:noProof/>
            <w:webHidden/>
          </w:rPr>
          <w:instrText xml:space="preserve"> PAGEREF _Toc487535892 \h </w:instrText>
        </w:r>
        <w:r>
          <w:rPr>
            <w:noProof/>
            <w:webHidden/>
          </w:rPr>
        </w:r>
        <w:r>
          <w:rPr>
            <w:noProof/>
            <w:webHidden/>
          </w:rPr>
          <w:fldChar w:fldCharType="separate"/>
        </w:r>
        <w:r w:rsidR="000B7520">
          <w:rPr>
            <w:noProof/>
            <w:webHidden/>
          </w:rPr>
          <w:t>61</w:t>
        </w:r>
        <w:r>
          <w:rPr>
            <w:noProof/>
            <w:webHidden/>
          </w:rPr>
          <w:fldChar w:fldCharType="end"/>
        </w:r>
      </w:hyperlink>
    </w:p>
    <w:p w14:paraId="3BA55B22" w14:textId="5A5ACE2F" w:rsidR="00B26A79" w:rsidRDefault="00B26A79">
      <w:pPr>
        <w:pStyle w:val="Abbildungsverzeichnis"/>
        <w:rPr>
          <w:rFonts w:asciiTheme="minorHAnsi" w:eastAsiaTheme="minorEastAsia" w:hAnsiTheme="minorHAnsi" w:cstheme="minorBidi"/>
          <w:noProof/>
          <w:szCs w:val="22"/>
        </w:rPr>
      </w:pPr>
      <w:hyperlink w:anchor="_Toc487535893" w:history="1">
        <w:r w:rsidRPr="00665D59">
          <w:rPr>
            <w:rStyle w:val="Hyperlink"/>
            <w:noProof/>
          </w:rPr>
          <w:t>Abbildung 16 IdP/AA-zentriertes Modell</w:t>
        </w:r>
        <w:r>
          <w:rPr>
            <w:noProof/>
            <w:webHidden/>
          </w:rPr>
          <w:tab/>
        </w:r>
        <w:r>
          <w:rPr>
            <w:noProof/>
            <w:webHidden/>
          </w:rPr>
          <w:fldChar w:fldCharType="begin"/>
        </w:r>
        <w:r>
          <w:rPr>
            <w:noProof/>
            <w:webHidden/>
          </w:rPr>
          <w:instrText xml:space="preserve"> PAGEREF _Toc487535893 \h </w:instrText>
        </w:r>
        <w:r>
          <w:rPr>
            <w:noProof/>
            <w:webHidden/>
          </w:rPr>
        </w:r>
        <w:r>
          <w:rPr>
            <w:noProof/>
            <w:webHidden/>
          </w:rPr>
          <w:fldChar w:fldCharType="separate"/>
        </w:r>
        <w:r w:rsidR="000B7520">
          <w:rPr>
            <w:noProof/>
            <w:webHidden/>
          </w:rPr>
          <w:t>62</w:t>
        </w:r>
        <w:r>
          <w:rPr>
            <w:noProof/>
            <w:webHidden/>
          </w:rPr>
          <w:fldChar w:fldCharType="end"/>
        </w:r>
      </w:hyperlink>
    </w:p>
    <w:p w14:paraId="51A60948" w14:textId="13A63482" w:rsidR="00B26A79" w:rsidRDefault="00B26A79">
      <w:pPr>
        <w:pStyle w:val="Abbildungsverzeichnis"/>
        <w:rPr>
          <w:rFonts w:asciiTheme="minorHAnsi" w:eastAsiaTheme="minorEastAsia" w:hAnsiTheme="minorHAnsi" w:cstheme="minorBidi"/>
          <w:noProof/>
          <w:szCs w:val="22"/>
        </w:rPr>
      </w:pPr>
      <w:hyperlink w:anchor="_Toc487535894" w:history="1">
        <w:r w:rsidRPr="00665D59">
          <w:rPr>
            <w:rStyle w:val="Hyperlink"/>
            <w:noProof/>
            <w:lang w:val="en-GB"/>
          </w:rPr>
          <w:t>Abbildung 17 Cross Domain Modell</w:t>
        </w:r>
        <w:r>
          <w:rPr>
            <w:noProof/>
            <w:webHidden/>
          </w:rPr>
          <w:tab/>
        </w:r>
        <w:r>
          <w:rPr>
            <w:noProof/>
            <w:webHidden/>
          </w:rPr>
          <w:fldChar w:fldCharType="begin"/>
        </w:r>
        <w:r>
          <w:rPr>
            <w:noProof/>
            <w:webHidden/>
          </w:rPr>
          <w:instrText xml:space="preserve"> PAGEREF _Toc487535894 \h </w:instrText>
        </w:r>
        <w:r>
          <w:rPr>
            <w:noProof/>
            <w:webHidden/>
          </w:rPr>
        </w:r>
        <w:r>
          <w:rPr>
            <w:noProof/>
            <w:webHidden/>
          </w:rPr>
          <w:fldChar w:fldCharType="separate"/>
        </w:r>
        <w:r w:rsidR="000B7520">
          <w:rPr>
            <w:noProof/>
            <w:webHidden/>
          </w:rPr>
          <w:t>62</w:t>
        </w:r>
        <w:r>
          <w:rPr>
            <w:noProof/>
            <w:webHidden/>
          </w:rPr>
          <w:fldChar w:fldCharType="end"/>
        </w:r>
      </w:hyperlink>
    </w:p>
    <w:p w14:paraId="69BEF881" w14:textId="2B332DB1" w:rsidR="00B26A79" w:rsidRDefault="00B26A79">
      <w:pPr>
        <w:pStyle w:val="Abbildungsverzeichnis"/>
        <w:rPr>
          <w:rFonts w:asciiTheme="minorHAnsi" w:eastAsiaTheme="minorEastAsia" w:hAnsiTheme="minorHAnsi" w:cstheme="minorBidi"/>
          <w:noProof/>
          <w:szCs w:val="22"/>
        </w:rPr>
      </w:pPr>
      <w:hyperlink w:anchor="_Toc487535895" w:history="1">
        <w:r w:rsidRPr="00665D59">
          <w:rPr>
            <w:rStyle w:val="Hyperlink"/>
            <w:noProof/>
          </w:rPr>
          <w:t>Abbildung 18 Zentralisierte Metadaten und Discovery Service</w:t>
        </w:r>
        <w:r>
          <w:rPr>
            <w:noProof/>
            <w:webHidden/>
          </w:rPr>
          <w:tab/>
        </w:r>
        <w:r>
          <w:rPr>
            <w:noProof/>
            <w:webHidden/>
          </w:rPr>
          <w:fldChar w:fldCharType="begin"/>
        </w:r>
        <w:r>
          <w:rPr>
            <w:noProof/>
            <w:webHidden/>
          </w:rPr>
          <w:instrText xml:space="preserve"> PAGEREF _Toc487535895 \h </w:instrText>
        </w:r>
        <w:r>
          <w:rPr>
            <w:noProof/>
            <w:webHidden/>
          </w:rPr>
        </w:r>
        <w:r>
          <w:rPr>
            <w:noProof/>
            <w:webHidden/>
          </w:rPr>
          <w:fldChar w:fldCharType="separate"/>
        </w:r>
        <w:r w:rsidR="000B7520">
          <w:rPr>
            <w:noProof/>
            <w:webHidden/>
          </w:rPr>
          <w:t>63</w:t>
        </w:r>
        <w:r>
          <w:rPr>
            <w:noProof/>
            <w:webHidden/>
          </w:rPr>
          <w:fldChar w:fldCharType="end"/>
        </w:r>
      </w:hyperlink>
    </w:p>
    <w:p w14:paraId="5E505589" w14:textId="164114AD" w:rsidR="00B26A79" w:rsidRDefault="00B26A79">
      <w:pPr>
        <w:pStyle w:val="Abbildungsverzeichnis"/>
        <w:rPr>
          <w:rFonts w:asciiTheme="minorHAnsi" w:eastAsiaTheme="minorEastAsia" w:hAnsiTheme="minorHAnsi" w:cstheme="minorBidi"/>
          <w:noProof/>
          <w:szCs w:val="22"/>
        </w:rPr>
      </w:pPr>
      <w:hyperlink w:anchor="_Toc487535896" w:history="1">
        <w:r w:rsidRPr="00665D59">
          <w:rPr>
            <w:rStyle w:val="Hyperlink"/>
            <w:noProof/>
          </w:rPr>
          <w:t>Abbildung 19 Hub-'n'-Spoke Modell</w:t>
        </w:r>
        <w:r>
          <w:rPr>
            <w:noProof/>
            <w:webHidden/>
          </w:rPr>
          <w:tab/>
        </w:r>
        <w:r>
          <w:rPr>
            <w:noProof/>
            <w:webHidden/>
          </w:rPr>
          <w:fldChar w:fldCharType="begin"/>
        </w:r>
        <w:r>
          <w:rPr>
            <w:noProof/>
            <w:webHidden/>
          </w:rPr>
          <w:instrText xml:space="preserve"> PAGEREF _Toc487535896 \h </w:instrText>
        </w:r>
        <w:r>
          <w:rPr>
            <w:noProof/>
            <w:webHidden/>
          </w:rPr>
        </w:r>
        <w:r>
          <w:rPr>
            <w:noProof/>
            <w:webHidden/>
          </w:rPr>
          <w:fldChar w:fldCharType="separate"/>
        </w:r>
        <w:r w:rsidR="000B7520">
          <w:rPr>
            <w:noProof/>
            <w:webHidden/>
          </w:rPr>
          <w:t>63</w:t>
        </w:r>
        <w:r>
          <w:rPr>
            <w:noProof/>
            <w:webHidden/>
          </w:rPr>
          <w:fldChar w:fldCharType="end"/>
        </w:r>
      </w:hyperlink>
    </w:p>
    <w:p w14:paraId="095F8B95" w14:textId="77777777" w:rsidR="0089338E" w:rsidRDefault="000B3386">
      <w:pPr>
        <w:pStyle w:val="Leerzeile"/>
      </w:pPr>
      <w:r>
        <w:fldChar w:fldCharType="end"/>
      </w:r>
    </w:p>
    <w:p w14:paraId="317A9B96" w14:textId="77777777" w:rsidR="000B3386" w:rsidRDefault="000B3386">
      <w:pPr>
        <w:pStyle w:val="Leerzeile"/>
      </w:pPr>
    </w:p>
    <w:p w14:paraId="47AF95C5" w14:textId="77777777" w:rsidR="00EE52B9" w:rsidRPr="003F6E31" w:rsidRDefault="00EE52B9" w:rsidP="00EE52B9">
      <w:pPr>
        <w:pStyle w:val="Nebentitel"/>
      </w:pPr>
      <w:r>
        <w:t>Tabellen</w:t>
      </w:r>
      <w:r w:rsidR="00306799">
        <w:t>verzeichnis</w:t>
      </w:r>
    </w:p>
    <w:p w14:paraId="1A0BF273" w14:textId="270B5B50" w:rsidR="00B26A79" w:rsidRDefault="00EE52B9">
      <w:pPr>
        <w:pStyle w:val="Abbildungsverzeichnis"/>
        <w:rPr>
          <w:rFonts w:asciiTheme="minorHAnsi" w:eastAsiaTheme="minorEastAsia" w:hAnsiTheme="minorHAnsi" w:cstheme="minorBidi"/>
          <w:noProof/>
          <w:szCs w:val="22"/>
        </w:rPr>
      </w:pPr>
      <w:r>
        <w:fldChar w:fldCharType="begin"/>
      </w:r>
      <w:r>
        <w:instrText xml:space="preserve"> TOC \h \z \c "Tabelle" </w:instrText>
      </w:r>
      <w:r>
        <w:fldChar w:fldCharType="separate"/>
      </w:r>
      <w:hyperlink w:anchor="_Toc487535873" w:history="1">
        <w:r w:rsidR="00B26A79" w:rsidRPr="00EE076C">
          <w:rPr>
            <w:rStyle w:val="Hyperlink"/>
            <w:noProof/>
          </w:rPr>
          <w:t>Tabelle 1 Farbverwendung im Dokument</w:t>
        </w:r>
        <w:r w:rsidR="00B26A79">
          <w:rPr>
            <w:noProof/>
            <w:webHidden/>
          </w:rPr>
          <w:tab/>
        </w:r>
        <w:r w:rsidR="00B26A79">
          <w:rPr>
            <w:noProof/>
            <w:webHidden/>
          </w:rPr>
          <w:fldChar w:fldCharType="begin"/>
        </w:r>
        <w:r w:rsidR="00B26A79">
          <w:rPr>
            <w:noProof/>
            <w:webHidden/>
          </w:rPr>
          <w:instrText xml:space="preserve"> PAGEREF _Toc487535873 \h </w:instrText>
        </w:r>
        <w:r w:rsidR="00B26A79">
          <w:rPr>
            <w:noProof/>
            <w:webHidden/>
          </w:rPr>
        </w:r>
        <w:r w:rsidR="00B26A79">
          <w:rPr>
            <w:noProof/>
            <w:webHidden/>
          </w:rPr>
          <w:fldChar w:fldCharType="separate"/>
        </w:r>
        <w:r w:rsidR="000B7520">
          <w:rPr>
            <w:noProof/>
            <w:webHidden/>
          </w:rPr>
          <w:t>7</w:t>
        </w:r>
        <w:r w:rsidR="00B26A79">
          <w:rPr>
            <w:noProof/>
            <w:webHidden/>
          </w:rPr>
          <w:fldChar w:fldCharType="end"/>
        </w:r>
      </w:hyperlink>
    </w:p>
    <w:p w14:paraId="5760E46B" w14:textId="11E1C2CB" w:rsidR="00B26A79" w:rsidRDefault="00B26A79">
      <w:pPr>
        <w:pStyle w:val="Abbildungsverzeichnis"/>
        <w:rPr>
          <w:rFonts w:asciiTheme="minorHAnsi" w:eastAsiaTheme="minorEastAsia" w:hAnsiTheme="minorHAnsi" w:cstheme="minorBidi"/>
          <w:noProof/>
          <w:szCs w:val="22"/>
        </w:rPr>
      </w:pPr>
      <w:hyperlink w:anchor="_Toc487535874" w:history="1">
        <w:r w:rsidRPr="00EE076C">
          <w:rPr>
            <w:rStyle w:val="Hyperlink"/>
            <w:noProof/>
          </w:rPr>
          <w:t>Tabelle 2 Übersicht des normativen Charakters der Kapitel</w:t>
        </w:r>
        <w:r>
          <w:rPr>
            <w:noProof/>
            <w:webHidden/>
          </w:rPr>
          <w:tab/>
        </w:r>
        <w:r>
          <w:rPr>
            <w:noProof/>
            <w:webHidden/>
          </w:rPr>
          <w:fldChar w:fldCharType="begin"/>
        </w:r>
        <w:r>
          <w:rPr>
            <w:noProof/>
            <w:webHidden/>
          </w:rPr>
          <w:instrText xml:space="preserve"> PAGEREF _Toc487535874 \h </w:instrText>
        </w:r>
        <w:r>
          <w:rPr>
            <w:noProof/>
            <w:webHidden/>
          </w:rPr>
        </w:r>
        <w:r>
          <w:rPr>
            <w:noProof/>
            <w:webHidden/>
          </w:rPr>
          <w:fldChar w:fldCharType="separate"/>
        </w:r>
        <w:r w:rsidR="000B7520">
          <w:rPr>
            <w:noProof/>
            <w:webHidden/>
          </w:rPr>
          <w:t>10</w:t>
        </w:r>
        <w:r>
          <w:rPr>
            <w:noProof/>
            <w:webHidden/>
          </w:rPr>
          <w:fldChar w:fldCharType="end"/>
        </w:r>
      </w:hyperlink>
    </w:p>
    <w:p w14:paraId="3B27B104" w14:textId="53C6BD89" w:rsidR="00B26A79" w:rsidRDefault="00B26A79">
      <w:pPr>
        <w:pStyle w:val="Abbildungsverzeichnis"/>
        <w:rPr>
          <w:rFonts w:asciiTheme="minorHAnsi" w:eastAsiaTheme="minorEastAsia" w:hAnsiTheme="minorHAnsi" w:cstheme="minorBidi"/>
          <w:noProof/>
          <w:szCs w:val="22"/>
        </w:rPr>
      </w:pPr>
      <w:hyperlink w:anchor="_Toc487535875" w:history="1">
        <w:r w:rsidRPr="00EE076C">
          <w:rPr>
            <w:rStyle w:val="Hyperlink"/>
            <w:noProof/>
          </w:rPr>
          <w:t>Tabelle 3 Beschreibung der Elemente des Informationsmodels</w:t>
        </w:r>
        <w:r>
          <w:rPr>
            <w:noProof/>
            <w:webHidden/>
          </w:rPr>
          <w:tab/>
        </w:r>
        <w:r>
          <w:rPr>
            <w:noProof/>
            <w:webHidden/>
          </w:rPr>
          <w:fldChar w:fldCharType="begin"/>
        </w:r>
        <w:r>
          <w:rPr>
            <w:noProof/>
            <w:webHidden/>
          </w:rPr>
          <w:instrText xml:space="preserve"> PAGEREF _Toc487535875 \h </w:instrText>
        </w:r>
        <w:r>
          <w:rPr>
            <w:noProof/>
            <w:webHidden/>
          </w:rPr>
        </w:r>
        <w:r>
          <w:rPr>
            <w:noProof/>
            <w:webHidden/>
          </w:rPr>
          <w:fldChar w:fldCharType="separate"/>
        </w:r>
        <w:r w:rsidR="000B7520">
          <w:rPr>
            <w:noProof/>
            <w:webHidden/>
          </w:rPr>
          <w:t>21</w:t>
        </w:r>
        <w:r>
          <w:rPr>
            <w:noProof/>
            <w:webHidden/>
          </w:rPr>
          <w:fldChar w:fldCharType="end"/>
        </w:r>
      </w:hyperlink>
    </w:p>
    <w:p w14:paraId="7CBEBF9D" w14:textId="6EBC4EA7" w:rsidR="00B26A79" w:rsidRDefault="00B26A79">
      <w:pPr>
        <w:pStyle w:val="Abbildungsverzeichnis"/>
        <w:rPr>
          <w:rFonts w:asciiTheme="minorHAnsi" w:eastAsiaTheme="minorEastAsia" w:hAnsiTheme="minorHAnsi" w:cstheme="minorBidi"/>
          <w:noProof/>
          <w:szCs w:val="22"/>
        </w:rPr>
      </w:pPr>
      <w:hyperlink w:anchor="_Toc487535876" w:history="1">
        <w:r w:rsidRPr="00EE076C">
          <w:rPr>
            <w:rStyle w:val="Hyperlink"/>
            <w:noProof/>
          </w:rPr>
          <w:t>Tabelle 4 Beziehung zwischen Services und Semantik des Informationsmodells</w:t>
        </w:r>
        <w:r>
          <w:rPr>
            <w:noProof/>
            <w:webHidden/>
          </w:rPr>
          <w:tab/>
        </w:r>
        <w:r>
          <w:rPr>
            <w:noProof/>
            <w:webHidden/>
          </w:rPr>
          <w:fldChar w:fldCharType="begin"/>
        </w:r>
        <w:r>
          <w:rPr>
            <w:noProof/>
            <w:webHidden/>
          </w:rPr>
          <w:instrText xml:space="preserve"> PAGEREF _Toc487535876 \h </w:instrText>
        </w:r>
        <w:r>
          <w:rPr>
            <w:noProof/>
            <w:webHidden/>
          </w:rPr>
        </w:r>
        <w:r>
          <w:rPr>
            <w:noProof/>
            <w:webHidden/>
          </w:rPr>
          <w:fldChar w:fldCharType="separate"/>
        </w:r>
        <w:r w:rsidR="000B7520">
          <w:rPr>
            <w:noProof/>
            <w:webHidden/>
          </w:rPr>
          <w:t>43</w:t>
        </w:r>
        <w:r>
          <w:rPr>
            <w:noProof/>
            <w:webHidden/>
          </w:rPr>
          <w:fldChar w:fldCharType="end"/>
        </w:r>
      </w:hyperlink>
    </w:p>
    <w:p w14:paraId="3CC9F015" w14:textId="421319A5" w:rsidR="00B26A79" w:rsidRDefault="00B26A79">
      <w:pPr>
        <w:pStyle w:val="Abbildungsverzeichnis"/>
        <w:rPr>
          <w:rFonts w:asciiTheme="minorHAnsi" w:eastAsiaTheme="minorEastAsia" w:hAnsiTheme="minorHAnsi" w:cstheme="minorBidi"/>
          <w:noProof/>
          <w:szCs w:val="22"/>
        </w:rPr>
      </w:pPr>
      <w:hyperlink w:anchor="_Toc487535877" w:history="1">
        <w:r w:rsidRPr="00EE076C">
          <w:rPr>
            <w:rStyle w:val="Hyperlink"/>
            <w:noProof/>
          </w:rPr>
          <w:t>Tabelle 5 Beziehung zwischen Geschäftsservices und Stakeholder</w:t>
        </w:r>
        <w:r>
          <w:rPr>
            <w:noProof/>
            <w:webHidden/>
          </w:rPr>
          <w:tab/>
        </w:r>
        <w:r>
          <w:rPr>
            <w:noProof/>
            <w:webHidden/>
          </w:rPr>
          <w:fldChar w:fldCharType="begin"/>
        </w:r>
        <w:r>
          <w:rPr>
            <w:noProof/>
            <w:webHidden/>
          </w:rPr>
          <w:instrText xml:space="preserve"> PAGEREF _Toc487535877 \h </w:instrText>
        </w:r>
        <w:r>
          <w:rPr>
            <w:noProof/>
            <w:webHidden/>
          </w:rPr>
        </w:r>
        <w:r>
          <w:rPr>
            <w:noProof/>
            <w:webHidden/>
          </w:rPr>
          <w:fldChar w:fldCharType="separate"/>
        </w:r>
        <w:r w:rsidR="000B7520">
          <w:rPr>
            <w:noProof/>
            <w:webHidden/>
          </w:rPr>
          <w:t>44</w:t>
        </w:r>
        <w:r>
          <w:rPr>
            <w:noProof/>
            <w:webHidden/>
          </w:rPr>
          <w:fldChar w:fldCharType="end"/>
        </w:r>
      </w:hyperlink>
    </w:p>
    <w:p w14:paraId="722C2F96" w14:textId="77777777" w:rsidR="00EE52B9" w:rsidRPr="003F6E31" w:rsidRDefault="00EE52B9">
      <w:pPr>
        <w:pStyle w:val="Leerzeile"/>
      </w:pPr>
      <w:r>
        <w:fldChar w:fldCharType="end"/>
      </w:r>
    </w:p>
    <w:p w14:paraId="242A8B4C" w14:textId="55AD83EF" w:rsidR="007E5391" w:rsidRPr="003F6E31" w:rsidRDefault="007E5391" w:rsidP="00216BDD">
      <w:pPr>
        <w:pStyle w:val="berschrift1"/>
      </w:pPr>
      <w:r w:rsidRPr="003F6E31">
        <w:br w:type="page"/>
      </w:r>
      <w:bookmarkStart w:id="1" w:name="_Ref366230894"/>
      <w:bookmarkStart w:id="2" w:name="_Toc366590229"/>
      <w:bookmarkStart w:id="3" w:name="_Toc487535777"/>
      <w:r w:rsidRPr="003F6E31">
        <w:lastRenderedPageBreak/>
        <w:t xml:space="preserve">Status des </w:t>
      </w:r>
      <w:r w:rsidRPr="00216BDD">
        <w:t>Dokuments</w:t>
      </w:r>
      <w:bookmarkEnd w:id="1"/>
      <w:bookmarkEnd w:id="2"/>
      <w:bookmarkEnd w:id="3"/>
    </w:p>
    <w:p w14:paraId="3485FF6A" w14:textId="77777777" w:rsidR="00632000" w:rsidRPr="005E2FAE" w:rsidRDefault="00632000" w:rsidP="00632000">
      <w:pPr>
        <w:rPr>
          <w:color w:val="000000" w:themeColor="text1"/>
        </w:rPr>
      </w:pPr>
      <w:r w:rsidRPr="005E2FAE">
        <w:rPr>
          <w:color w:val="000000" w:themeColor="text1"/>
        </w:rPr>
        <w:t xml:space="preserve">Das vorliegende Dokument wurde vom Expertenausschuss </w:t>
      </w:r>
      <w:r w:rsidRPr="005E2FAE">
        <w:rPr>
          <w:b/>
          <w:i/>
          <w:color w:val="000000" w:themeColor="text1"/>
        </w:rPr>
        <w:t>genehmigt.</w:t>
      </w:r>
      <w:r w:rsidRPr="005E2FAE">
        <w:rPr>
          <w:color w:val="000000" w:themeColor="text1"/>
        </w:rPr>
        <w:t xml:space="preserve"> Es hat für das definierte Einsatzgebiet im festgelegten Gültigkeitsbereich normative Kraft.</w:t>
      </w:r>
    </w:p>
    <w:p w14:paraId="13A45529" w14:textId="77777777" w:rsidR="007E5391" w:rsidRPr="003F6E31" w:rsidRDefault="007E5391"/>
    <w:p w14:paraId="09C692AF" w14:textId="2DFF47F5" w:rsidR="00A0625E" w:rsidRPr="003F6E31" w:rsidRDefault="00A0625E" w:rsidP="00A0625E">
      <w:bookmarkStart w:id="4" w:name="_Ref366230804"/>
      <w:bookmarkStart w:id="5" w:name="_Ref366230824"/>
      <w:bookmarkStart w:id="6" w:name="_Ref366230839"/>
      <w:bookmarkStart w:id="7" w:name="_Ref366230849"/>
      <w:bookmarkStart w:id="8" w:name="_Ref366230910"/>
      <w:bookmarkStart w:id="9" w:name="_Ref366230919"/>
      <w:bookmarkStart w:id="10" w:name="_Ref366230926"/>
      <w:bookmarkStart w:id="11" w:name="_Toc366590230"/>
    </w:p>
    <w:p w14:paraId="2263BC98" w14:textId="77777777" w:rsidR="00F151D7" w:rsidRPr="003F6E31" w:rsidRDefault="007E5391" w:rsidP="00FA22BE">
      <w:pPr>
        <w:pStyle w:val="berschrift1"/>
      </w:pPr>
      <w:bookmarkStart w:id="12" w:name="_Ref474321848"/>
      <w:bookmarkStart w:id="13" w:name="_Toc487535778"/>
      <w:r w:rsidRPr="003F6E31">
        <w:t>Einleitung</w:t>
      </w:r>
      <w:bookmarkEnd w:id="4"/>
      <w:bookmarkEnd w:id="5"/>
      <w:bookmarkEnd w:id="6"/>
      <w:bookmarkEnd w:id="7"/>
      <w:bookmarkEnd w:id="8"/>
      <w:bookmarkEnd w:id="9"/>
      <w:bookmarkEnd w:id="10"/>
      <w:bookmarkEnd w:id="11"/>
      <w:bookmarkEnd w:id="12"/>
      <w:bookmarkEnd w:id="13"/>
    </w:p>
    <w:p w14:paraId="6746DD9F" w14:textId="77777777" w:rsidR="00F04E7E" w:rsidRDefault="00F04E7E" w:rsidP="00AC31AB">
      <w:pPr>
        <w:pStyle w:val="berschrift2"/>
      </w:pPr>
      <w:bookmarkStart w:id="14" w:name="_Toc366590231"/>
      <w:bookmarkStart w:id="15" w:name="_Toc487535779"/>
      <w:r>
        <w:t>Überblick</w:t>
      </w:r>
      <w:bookmarkEnd w:id="14"/>
      <w:bookmarkEnd w:id="15"/>
    </w:p>
    <w:p w14:paraId="24B104C4" w14:textId="77777777" w:rsidR="00361072" w:rsidRPr="003F6E31" w:rsidRDefault="00361072" w:rsidP="00361072">
      <w:r w:rsidRPr="003F6E31">
        <w:t>Die Nutzung des Internets hat in den letzten Jahren kontinuierlich zugenommen. Immer häufiger wird das Internet nicht nur als Informationsquelle, sondern auch zum Tätigen von Geschäften verwendet</w:t>
      </w:r>
      <w:r>
        <w:t>.</w:t>
      </w:r>
    </w:p>
    <w:p w14:paraId="36108B2D" w14:textId="3B239BB2" w:rsidR="00361072" w:rsidRDefault="00391EAA" w:rsidP="00CF21B9">
      <w:r w:rsidRPr="00166A9E">
        <w:t xml:space="preserve">Internetbasierte Geschäftsprozesse setzen vertrauenswürdige </w:t>
      </w:r>
      <w:r w:rsidR="00B23FA0">
        <w:t>Subjekte</w:t>
      </w:r>
      <w:r w:rsidRPr="00166A9E">
        <w:t xml:space="preserve"> und damit verbunden Wissen um d</w:t>
      </w:r>
      <w:r w:rsidR="00CF5749" w:rsidRPr="00166A9E">
        <w:t>i</w:t>
      </w:r>
      <w:r w:rsidRPr="00166A9E">
        <w:t xml:space="preserve">e Handlungspartner voraus. Entsprechende Dienste </w:t>
      </w:r>
      <w:r w:rsidR="00361072" w:rsidRPr="00166A9E">
        <w:t>wurde</w:t>
      </w:r>
      <w:r w:rsidRPr="00166A9E">
        <w:t>n</w:t>
      </w:r>
      <w:r w:rsidR="00361072" w:rsidRPr="00166A9E">
        <w:t xml:space="preserve"> bisher erfolgreich </w:t>
      </w:r>
      <w:r w:rsidR="00361072" w:rsidRPr="003F6E31">
        <w:t xml:space="preserve">durch die </w:t>
      </w:r>
      <w:r w:rsidR="00AB745A">
        <w:t>organisationsinterne</w:t>
      </w:r>
      <w:r w:rsidR="00361072" w:rsidRPr="003F6E31">
        <w:t xml:space="preserve"> Identitäts- und Zugriffsverwaltung (</w:t>
      </w:r>
      <w:r w:rsidR="00D82E4A" w:rsidRPr="00D40CC4">
        <w:rPr>
          <w:i/>
        </w:rPr>
        <w:t xml:space="preserve">Identity and Access Management, </w:t>
      </w:r>
      <w:r w:rsidR="00361072" w:rsidRPr="00D40CC4">
        <w:rPr>
          <w:i/>
        </w:rPr>
        <w:t>IAM</w:t>
      </w:r>
      <w:r w:rsidR="00361072" w:rsidRPr="003F6E31">
        <w:t xml:space="preserve">) gewährleistet. In </w:t>
      </w:r>
      <w:r>
        <w:t xml:space="preserve">organisationsübergreifenden Anwendungsfällen </w:t>
      </w:r>
      <w:r w:rsidR="00361072" w:rsidRPr="003F6E31">
        <w:t xml:space="preserve">trifft das </w:t>
      </w:r>
      <w:r>
        <w:t xml:space="preserve">interne </w:t>
      </w:r>
      <w:r w:rsidR="00361072" w:rsidRPr="003F6E31">
        <w:t xml:space="preserve">IAM aber auf </w:t>
      </w:r>
      <w:r>
        <w:t xml:space="preserve">seine </w:t>
      </w:r>
      <w:r w:rsidR="00361072" w:rsidRPr="003F6E31">
        <w:t xml:space="preserve">Grenzen: es kann nicht oder nur durch hohen Aufwand über mehrere Domänen hinweg verwendet werden. </w:t>
      </w:r>
      <w:r w:rsidR="00361072">
        <w:t>Der hier</w:t>
      </w:r>
      <w:r w:rsidR="00361072" w:rsidRPr="003F6E31">
        <w:t xml:space="preserve"> vorliegende </w:t>
      </w:r>
      <w:r w:rsidR="00361072">
        <w:t>Standard</w:t>
      </w:r>
      <w:r w:rsidR="00361072" w:rsidRPr="003F6E31">
        <w:t xml:space="preserve"> definiert die Aufgaben und Design</w:t>
      </w:r>
      <w:r w:rsidR="00361072">
        <w:t>-</w:t>
      </w:r>
      <w:r w:rsidR="00361072" w:rsidRPr="003F6E31">
        <w:t>Prinzipien für die Gestaltung von föderier</w:t>
      </w:r>
      <w:r w:rsidR="00AB745A">
        <w:t>ten IAM-</w:t>
      </w:r>
      <w:r w:rsidR="00361072" w:rsidRPr="003F6E31">
        <w:t>Systemen</w:t>
      </w:r>
      <w:r w:rsidR="00361072">
        <w:t>, damit die genannte Grenze überwunden werden kann</w:t>
      </w:r>
      <w:r w:rsidR="00361072" w:rsidRPr="003F6E31">
        <w:t xml:space="preserve">. Sie sind beim Bereitstellen von Lösungen im E-Government Schweiz zu berücksichtigen, damit lokale Anwendungen und Dienste organisationsübergreifend genutzt werden können. </w:t>
      </w:r>
      <w:r w:rsidR="00361072">
        <w:t>Der Standard</w:t>
      </w:r>
      <w:r w:rsidR="00361072" w:rsidRPr="003F6E31">
        <w:t xml:space="preserve"> dient als </w:t>
      </w:r>
      <w:r w:rsidR="004B3926">
        <w:t>Grundlage</w:t>
      </w:r>
      <w:r w:rsidR="004B3926" w:rsidRPr="003F6E31">
        <w:t xml:space="preserve"> </w:t>
      </w:r>
      <w:r w:rsidR="00361072" w:rsidRPr="003F6E31">
        <w:t>für alle, welche im E-Government-Umfeld Lösungen entwerfen, die potentiell oder bereits aktuell für extern Zugreifende bereit</w:t>
      </w:r>
      <w:r w:rsidR="004B3926">
        <w:t>ge</w:t>
      </w:r>
      <w:r w:rsidR="00361072" w:rsidRPr="003F6E31">
        <w:t>stellt werden (Internet-eS</w:t>
      </w:r>
      <w:r w:rsidR="00BC71FF">
        <w:t>ervices).</w:t>
      </w:r>
    </w:p>
    <w:p w14:paraId="33B80B20" w14:textId="77777777" w:rsidR="00D879A4" w:rsidRPr="00D879A4" w:rsidRDefault="00D879A4" w:rsidP="00CF21B9">
      <w:r w:rsidRPr="003F6E31">
        <w:t>Im E-Government</w:t>
      </w:r>
      <w:r w:rsidR="00D82E4A">
        <w:t>-</w:t>
      </w:r>
      <w:r w:rsidRPr="003F6E31">
        <w:t xml:space="preserve">Umfeld geht </w:t>
      </w:r>
      <w:r w:rsidR="00207B58" w:rsidRPr="003F6E31">
        <w:t>es</w:t>
      </w:r>
      <w:r w:rsidR="00207B58">
        <w:t>,</w:t>
      </w:r>
      <w:r w:rsidR="00207B58" w:rsidRPr="003F6E31">
        <w:t xml:space="preserve"> </w:t>
      </w:r>
      <w:r w:rsidR="00207B58">
        <w:t xml:space="preserve">wie im </w:t>
      </w:r>
      <w:r w:rsidR="000421FD">
        <w:t xml:space="preserve">gesamten </w:t>
      </w:r>
      <w:r w:rsidR="00207B58">
        <w:t>E-Society-Kontext (</w:t>
      </w:r>
      <w:r w:rsidR="00207B58" w:rsidRPr="003F6E31">
        <w:t>E-Government</w:t>
      </w:r>
      <w:r w:rsidR="00207B58">
        <w:t>, E-Health,</w:t>
      </w:r>
      <w:r w:rsidR="00207B58" w:rsidRPr="003F6E31">
        <w:t xml:space="preserve"> E-Economy</w:t>
      </w:r>
      <w:r w:rsidR="00207B58">
        <w:t xml:space="preserve">), </w:t>
      </w:r>
      <w:r w:rsidRPr="003F6E31">
        <w:t xml:space="preserve">vereinfacht darum, dass </w:t>
      </w:r>
      <w:r w:rsidRPr="00D40CC4">
        <w:rPr>
          <w:i/>
        </w:rPr>
        <w:t>Subjekte</w:t>
      </w:r>
      <w:r w:rsidRPr="003F6E31">
        <w:t xml:space="preserve"> (Verwaltungen, Bürger, Organisationen, Firmen, spezifische Applikationen) </w:t>
      </w:r>
      <w:r w:rsidRPr="00D40CC4">
        <w:rPr>
          <w:i/>
        </w:rPr>
        <w:t>Ressourcen</w:t>
      </w:r>
      <w:r w:rsidRPr="003F6E31">
        <w:t xml:space="preserve"> (Services der Gemeinden, der Kantone, des Bundes</w:t>
      </w:r>
      <w:r>
        <w:t xml:space="preserve"> oder Dritter</w:t>
      </w:r>
      <w:r w:rsidRPr="003F6E31">
        <w:t xml:space="preserve">) verwenden möchten. Eine besondere Herausforderung ist die Tatsache, dass </w:t>
      </w:r>
      <w:r w:rsidRPr="00D40CC4">
        <w:rPr>
          <w:i/>
        </w:rPr>
        <w:t>Ressourcen</w:t>
      </w:r>
      <w:r w:rsidRPr="003F6E31">
        <w:t xml:space="preserve"> und </w:t>
      </w:r>
      <w:r w:rsidRPr="00D40CC4">
        <w:rPr>
          <w:i/>
        </w:rPr>
        <w:t>Subjekte</w:t>
      </w:r>
      <w:r w:rsidRPr="003F6E31">
        <w:t xml:space="preserve"> sich in unterschiedlich</w:t>
      </w:r>
      <w:r w:rsidR="000242C8">
        <w:t xml:space="preserve">en </w:t>
      </w:r>
      <w:r w:rsidR="000242C8" w:rsidRPr="00D40CC4">
        <w:rPr>
          <w:i/>
        </w:rPr>
        <w:t>Domänen</w:t>
      </w:r>
      <w:r w:rsidR="000242C8">
        <w:t xml:space="preserve"> </w:t>
      </w:r>
      <w:r w:rsidRPr="003F6E31">
        <w:t>befinden können</w:t>
      </w:r>
      <w:r w:rsidR="00BC71FF">
        <w:t>.</w:t>
      </w:r>
    </w:p>
    <w:p w14:paraId="368F92EF" w14:textId="77777777" w:rsidR="00F04E7E" w:rsidRDefault="00F04E7E" w:rsidP="00A0370D">
      <w:pPr>
        <w:pStyle w:val="berschrift3"/>
      </w:pPr>
      <w:bookmarkStart w:id="16" w:name="_Toc366590232"/>
      <w:bookmarkStart w:id="17" w:name="_Toc487535780"/>
      <w:r>
        <w:t>Einführung IAM</w:t>
      </w:r>
      <w:bookmarkEnd w:id="16"/>
      <w:bookmarkEnd w:id="17"/>
    </w:p>
    <w:p w14:paraId="3D04992A" w14:textId="77777777" w:rsidR="00A23100" w:rsidRDefault="00A72C14" w:rsidP="00F04E7E">
      <w:pPr>
        <w:pStyle w:val="Textkrper"/>
      </w:pPr>
      <w:r>
        <w:t xml:space="preserve">Die Kernelemente eines </w:t>
      </w:r>
      <w:r w:rsidRPr="00D40CC4">
        <w:rPr>
          <w:i/>
        </w:rPr>
        <w:t>IAM</w:t>
      </w:r>
      <w:r>
        <w:t xml:space="preserve"> sind für das Verständnis </w:t>
      </w:r>
      <w:r w:rsidR="006130D5">
        <w:t xml:space="preserve">des Standards </w:t>
      </w:r>
      <w:r>
        <w:t xml:space="preserve">essentiell und werden daher in diesem </w:t>
      </w:r>
      <w:r w:rsidR="00F36AC4">
        <w:t xml:space="preserve">Abschnitt </w:t>
      </w:r>
      <w:r>
        <w:t>kurz erläutert.</w:t>
      </w:r>
    </w:p>
    <w:p w14:paraId="7474BEE4" w14:textId="38B15095" w:rsidR="00F04E7E" w:rsidRDefault="007D6DB2" w:rsidP="00F96E75">
      <w:pPr>
        <w:pStyle w:val="Textkrper"/>
      </w:pPr>
      <w:r>
        <w:t>I</w:t>
      </w:r>
      <w:r w:rsidR="00532685">
        <w:t>n der nachfolgenden</w:t>
      </w:r>
      <w:r w:rsidR="00F96E75">
        <w:t xml:space="preserve"> </w:t>
      </w:r>
      <w:r w:rsidR="00E84E78">
        <w:fldChar w:fldCharType="begin"/>
      </w:r>
      <w:r w:rsidR="00E84E78">
        <w:instrText xml:space="preserve"> REF _Ref473710060 \h </w:instrText>
      </w:r>
      <w:r w:rsidR="00E84E78">
        <w:fldChar w:fldCharType="separate"/>
      </w:r>
      <w:ins w:id="18" w:author="Marc Kunz" w:date="2017-07-11T11:31:00Z">
        <w:r w:rsidR="000B7520" w:rsidRPr="003F6E31">
          <w:t xml:space="preserve">Abbildung </w:t>
        </w:r>
        <w:r w:rsidR="000B7520">
          <w:rPr>
            <w:noProof/>
          </w:rPr>
          <w:t>1</w:t>
        </w:r>
      </w:ins>
      <w:del w:id="19" w:author="Marc Kunz" w:date="2017-07-11T11:31:00Z">
        <w:r w:rsidR="00F84986" w:rsidRPr="003F6E31" w:rsidDel="000B7520">
          <w:delText xml:space="preserve">Abbildung </w:delText>
        </w:r>
        <w:r w:rsidR="00F84986" w:rsidDel="000B7520">
          <w:rPr>
            <w:noProof/>
          </w:rPr>
          <w:delText>1</w:delText>
        </w:r>
      </w:del>
      <w:r w:rsidR="00E84E78">
        <w:fldChar w:fldCharType="end"/>
      </w:r>
      <w:r w:rsidR="00E84E78">
        <w:t xml:space="preserve"> </w:t>
      </w:r>
      <w:r w:rsidR="00532685">
        <w:t>werden die Kernelemente des IAM dargestellt.</w:t>
      </w:r>
      <w:r w:rsidR="003454B6">
        <w:t xml:space="preserve"> Im Zentrum aller IAM-Bemühungen steht, dass der Zugriff eines </w:t>
      </w:r>
      <w:r w:rsidR="003454B6" w:rsidRPr="003054D5">
        <w:rPr>
          <w:i/>
        </w:rPr>
        <w:t>Subjekts</w:t>
      </w:r>
      <w:r w:rsidR="003454B6">
        <w:t xml:space="preserve"> auf eine </w:t>
      </w:r>
      <w:r w:rsidR="003454B6" w:rsidRPr="003054D5">
        <w:rPr>
          <w:i/>
        </w:rPr>
        <w:t>Ressource</w:t>
      </w:r>
      <w:r w:rsidR="003454B6">
        <w:t xml:space="preserve"> kontrolliert erfolgt.</w:t>
      </w:r>
    </w:p>
    <w:p w14:paraId="3DCC1A7A" w14:textId="6A924729" w:rsidR="00F04E7E" w:rsidRPr="009C6003" w:rsidRDefault="00F04E7E" w:rsidP="009B722F">
      <w:pPr>
        <w:pStyle w:val="Abbildung"/>
        <w:rPr>
          <w:lang w:val="de-CH"/>
        </w:rPr>
      </w:pPr>
    </w:p>
    <w:p w14:paraId="60AC877F" w14:textId="34A0DE36" w:rsidR="00DB3B3F" w:rsidRDefault="00DB3B3F" w:rsidP="000C3A3C">
      <w:pPr>
        <w:pStyle w:val="Beschriftung"/>
      </w:pPr>
      <w:bookmarkStart w:id="20" w:name="_Ref364176603"/>
      <w:bookmarkStart w:id="21" w:name="_Ref365289887"/>
      <w:bookmarkStart w:id="22" w:name="_Toc365305280"/>
      <w:bookmarkStart w:id="23" w:name="_Toc366242215"/>
      <w:r>
        <w:rPr>
          <w:noProof/>
        </w:rPr>
        <w:drawing>
          <wp:inline distT="0" distB="0" distL="0" distR="0" wp14:anchorId="43233832" wp14:editId="0566466C">
            <wp:extent cx="3781425" cy="1800225"/>
            <wp:effectExtent l="0" t="0" r="9525" b="9525"/>
            <wp:docPr id="24" name="Grafik 24" descr="C:\Users\lua\Projekte\eCH-0107\Version3.0\Abbildungen\png\01_IAM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a\Projekte\eCH-0107\Version3.0\Abbildungen\png\01_IAM_overvie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1425" cy="1800225"/>
                    </a:xfrm>
                    <a:prstGeom prst="rect">
                      <a:avLst/>
                    </a:prstGeom>
                    <a:noFill/>
                    <a:ln>
                      <a:noFill/>
                    </a:ln>
                  </pic:spPr>
                </pic:pic>
              </a:graphicData>
            </a:graphic>
          </wp:inline>
        </w:drawing>
      </w:r>
    </w:p>
    <w:p w14:paraId="5A2098A7" w14:textId="2C96A00F" w:rsidR="00F04E7E" w:rsidRPr="003F6E31" w:rsidRDefault="00F04E7E" w:rsidP="00E67B10">
      <w:pPr>
        <w:pStyle w:val="Beschriftung"/>
      </w:pPr>
      <w:bookmarkStart w:id="24" w:name="_Ref473710060"/>
      <w:bookmarkStart w:id="25" w:name="_Toc487535878"/>
      <w:r w:rsidRPr="003F6E31">
        <w:t xml:space="preserve">Abbildung </w:t>
      </w:r>
      <w:fldSimple w:instr=" SEQ Abbildung \* ARABIC ">
        <w:r w:rsidR="000B7520">
          <w:rPr>
            <w:noProof/>
          </w:rPr>
          <w:t>1</w:t>
        </w:r>
      </w:fldSimple>
      <w:bookmarkEnd w:id="20"/>
      <w:bookmarkEnd w:id="24"/>
      <w:r w:rsidR="004A1D98">
        <w:rPr>
          <w:noProof/>
        </w:rPr>
        <w:t xml:space="preserve"> </w:t>
      </w:r>
      <w:r w:rsidRPr="003F6E31">
        <w:t>IAM im Überblick</w:t>
      </w:r>
      <w:bookmarkEnd w:id="21"/>
      <w:bookmarkEnd w:id="22"/>
      <w:bookmarkEnd w:id="23"/>
      <w:bookmarkEnd w:id="25"/>
    </w:p>
    <w:p w14:paraId="2F8D32CF" w14:textId="77777777" w:rsidR="000421FD" w:rsidRDefault="00532685" w:rsidP="00F04E7E">
      <w:pPr>
        <w:pStyle w:val="Textkrper"/>
      </w:pPr>
      <w:r>
        <w:t>Die Elemente</w:t>
      </w:r>
      <w:r w:rsidR="007B1CFF">
        <w:t xml:space="preserve"> </w:t>
      </w:r>
      <w:r w:rsidR="004D2360" w:rsidRPr="0030135E">
        <w:rPr>
          <w:i/>
        </w:rPr>
        <w:t>Zugriff kontrollieren</w:t>
      </w:r>
      <w:r w:rsidR="004D2360">
        <w:t xml:space="preserve"> </w:t>
      </w:r>
      <w:r>
        <w:t xml:space="preserve">und </w:t>
      </w:r>
      <w:r w:rsidR="004D2360" w:rsidRPr="0030135E">
        <w:rPr>
          <w:i/>
        </w:rPr>
        <w:t>IAM definieren</w:t>
      </w:r>
      <w:r w:rsidR="004D2360">
        <w:t xml:space="preserve"> </w:t>
      </w:r>
      <w:r>
        <w:t xml:space="preserve">stellen die Kernprozesse dar, welche vom </w:t>
      </w:r>
      <w:r w:rsidRPr="00D40CC4">
        <w:rPr>
          <w:i/>
        </w:rPr>
        <w:t>Subjekt</w:t>
      </w:r>
      <w:r>
        <w:t xml:space="preserve"> und der </w:t>
      </w:r>
      <w:r w:rsidRPr="00D40CC4">
        <w:rPr>
          <w:i/>
        </w:rPr>
        <w:t>Ressource</w:t>
      </w:r>
      <w:r>
        <w:t xml:space="preserve"> genutzt werden.</w:t>
      </w:r>
      <w:r w:rsidR="007B1CFF">
        <w:t xml:space="preserve"> Die</w:t>
      </w:r>
      <w:r w:rsidR="006130D5">
        <w:t>se</w:t>
      </w:r>
      <w:r w:rsidR="007B1CFF">
        <w:t xml:space="preserve"> Kernprozesse werden zu unterschiedlichen Zeitpunkten verwendet, welche durch die hellblaue und dunkelblaue Farbe symbolisiert w</w:t>
      </w:r>
      <w:r w:rsidR="000421FD">
        <w:t>e</w:t>
      </w:r>
      <w:r w:rsidR="007B1CFF">
        <w:t>rd</w:t>
      </w:r>
      <w:r w:rsidR="000421FD">
        <w:t>en</w:t>
      </w:r>
      <w:r w:rsidR="007B1CFF">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3"/>
        <w:gridCol w:w="7798"/>
      </w:tblGrid>
      <w:tr w:rsidR="009C40FF" w14:paraId="4FDC3D4F" w14:textId="77777777" w:rsidTr="009C6003">
        <w:trPr>
          <w:cantSplit/>
        </w:trPr>
        <w:tc>
          <w:tcPr>
            <w:tcW w:w="1281" w:type="dxa"/>
            <w:shd w:val="clear" w:color="auto" w:fill="A6A6A6" w:themeFill="background1" w:themeFillShade="A6"/>
          </w:tcPr>
          <w:p w14:paraId="56E2F781" w14:textId="77777777" w:rsidR="009C40FF" w:rsidRDefault="009C40FF" w:rsidP="009E6E98">
            <w:pPr>
              <w:pStyle w:val="Textkrper"/>
              <w:spacing w:after="0"/>
              <w:rPr>
                <w:rFonts w:cs="Arial"/>
                <w:szCs w:val="22"/>
              </w:rPr>
            </w:pPr>
            <w:r>
              <w:rPr>
                <w:rFonts w:cs="Arial"/>
                <w:szCs w:val="22"/>
              </w:rPr>
              <w:t>grau</w:t>
            </w:r>
          </w:p>
        </w:tc>
        <w:tc>
          <w:tcPr>
            <w:tcW w:w="8006" w:type="dxa"/>
            <w:shd w:val="clear" w:color="auto" w:fill="auto"/>
          </w:tcPr>
          <w:p w14:paraId="5C3DF491" w14:textId="77777777" w:rsidR="009C40FF" w:rsidRPr="005C7CE7" w:rsidRDefault="009C40FF">
            <w:r w:rsidRPr="005C7CE7">
              <w:t>Grau visualisiert in diesem Dokument Elemente, die bereits vor der Definitionszeit aktiv sind (z.B. Governance).</w:t>
            </w:r>
          </w:p>
        </w:tc>
      </w:tr>
      <w:tr w:rsidR="000421FD" w14:paraId="09818329" w14:textId="77777777" w:rsidTr="009C6003">
        <w:tc>
          <w:tcPr>
            <w:tcW w:w="1281" w:type="dxa"/>
            <w:shd w:val="clear" w:color="auto" w:fill="6699FF"/>
            <w:hideMark/>
          </w:tcPr>
          <w:p w14:paraId="4F28E959" w14:textId="77777777" w:rsidR="000421FD" w:rsidRDefault="000421FD" w:rsidP="000421FD">
            <w:pPr>
              <w:pStyle w:val="Textkrper"/>
              <w:spacing w:after="0"/>
              <w:rPr>
                <w:rFonts w:cs="Arial"/>
                <w:szCs w:val="22"/>
              </w:rPr>
            </w:pPr>
            <w:r>
              <w:rPr>
                <w:rFonts w:cs="Arial"/>
                <w:szCs w:val="22"/>
              </w:rPr>
              <w:t>hellblau</w:t>
            </w:r>
          </w:p>
        </w:tc>
        <w:tc>
          <w:tcPr>
            <w:tcW w:w="8006" w:type="dxa"/>
            <w:shd w:val="clear" w:color="auto" w:fill="auto"/>
            <w:hideMark/>
          </w:tcPr>
          <w:p w14:paraId="6F8CD984" w14:textId="77777777" w:rsidR="000421FD" w:rsidRPr="005C7CE7" w:rsidRDefault="000421FD" w:rsidP="000421FD">
            <w:pPr>
              <w:rPr>
                <w:rFonts w:cs="Arial"/>
              </w:rPr>
            </w:pPr>
            <w:r w:rsidRPr="005C7CE7">
              <w:t>Die hellblaue Farbe wird in diesem Dokument konsequent für die Definitionszeit verwendet, während der alle Informationen den Informationselementen zugeordnet (also definiert) werden.</w:t>
            </w:r>
          </w:p>
        </w:tc>
      </w:tr>
      <w:tr w:rsidR="000421FD" w14:paraId="3803D706" w14:textId="77777777" w:rsidTr="009C6003">
        <w:tc>
          <w:tcPr>
            <w:tcW w:w="1281" w:type="dxa"/>
            <w:shd w:val="clear" w:color="auto" w:fill="0000BE"/>
          </w:tcPr>
          <w:p w14:paraId="48916614" w14:textId="77777777" w:rsidR="000421FD" w:rsidRDefault="000421FD" w:rsidP="000421FD">
            <w:pPr>
              <w:pStyle w:val="Textkrper"/>
              <w:spacing w:after="0"/>
              <w:rPr>
                <w:rFonts w:cs="Arial"/>
                <w:szCs w:val="22"/>
              </w:rPr>
            </w:pPr>
            <w:r>
              <w:rPr>
                <w:rFonts w:cs="Arial"/>
                <w:szCs w:val="22"/>
              </w:rPr>
              <w:t>dunkelblau</w:t>
            </w:r>
          </w:p>
        </w:tc>
        <w:tc>
          <w:tcPr>
            <w:tcW w:w="8006" w:type="dxa"/>
            <w:shd w:val="clear" w:color="auto" w:fill="auto"/>
          </w:tcPr>
          <w:p w14:paraId="0D05F139" w14:textId="77777777" w:rsidR="000421FD" w:rsidRPr="005C7CE7" w:rsidRDefault="000421FD" w:rsidP="000421FD">
            <w:r w:rsidRPr="005C7CE7">
              <w:t>Die dunkelblaue Farbe wird durchgehend für die Laufzeit verwendet. Zur Laufzeit wird der Zugriff basierend auf den definierten Informationselementen kontrolliert (gewährt oder abgelehnt).</w:t>
            </w:r>
          </w:p>
        </w:tc>
      </w:tr>
      <w:tr w:rsidR="000421FD" w14:paraId="19D36B8F" w14:textId="77777777" w:rsidTr="009C6003">
        <w:tc>
          <w:tcPr>
            <w:tcW w:w="1281" w:type="dxa"/>
            <w:shd w:val="clear" w:color="auto" w:fill="92D050"/>
          </w:tcPr>
          <w:p w14:paraId="065CC751" w14:textId="77777777" w:rsidR="000421FD" w:rsidRDefault="000421FD" w:rsidP="000421FD">
            <w:pPr>
              <w:pStyle w:val="Textkrper"/>
              <w:spacing w:after="0"/>
              <w:rPr>
                <w:rFonts w:cs="Arial"/>
                <w:szCs w:val="22"/>
              </w:rPr>
            </w:pPr>
            <w:r>
              <w:rPr>
                <w:rFonts w:cs="Arial"/>
                <w:szCs w:val="22"/>
              </w:rPr>
              <w:t>hellgrün</w:t>
            </w:r>
          </w:p>
        </w:tc>
        <w:tc>
          <w:tcPr>
            <w:tcW w:w="8006" w:type="dxa"/>
            <w:shd w:val="clear" w:color="auto" w:fill="auto"/>
          </w:tcPr>
          <w:p w14:paraId="30572281" w14:textId="77777777" w:rsidR="000421FD" w:rsidRPr="005C7CE7" w:rsidRDefault="001E77AF" w:rsidP="00321AEF">
            <w:r w:rsidRPr="005C7CE7">
              <w:t xml:space="preserve">Die </w:t>
            </w:r>
            <w:r w:rsidRPr="005C7CE7">
              <w:rPr>
                <w:rFonts w:cs="Arial"/>
                <w:szCs w:val="22"/>
              </w:rPr>
              <w:t>hellgrün</w:t>
            </w:r>
            <w:r w:rsidR="002D3012" w:rsidRPr="005C7CE7">
              <w:rPr>
                <w:rFonts w:cs="Arial"/>
                <w:szCs w:val="22"/>
              </w:rPr>
              <w:t>e</w:t>
            </w:r>
            <w:r w:rsidRPr="005C7CE7">
              <w:t xml:space="preserve"> Farbe wird in diesem Dokument konsequent für </w:t>
            </w:r>
            <w:r w:rsidR="000421FD" w:rsidRPr="005C7CE7">
              <w:t>Realweltobjekte</w:t>
            </w:r>
            <w:r w:rsidRPr="005C7CE7">
              <w:t xml:space="preserve"> verwendet.</w:t>
            </w:r>
          </w:p>
        </w:tc>
      </w:tr>
    </w:tbl>
    <w:p w14:paraId="5ED2055E" w14:textId="02CBB523" w:rsidR="001E77AF" w:rsidRDefault="001E77AF" w:rsidP="00E67B10">
      <w:pPr>
        <w:pStyle w:val="Beschriftung"/>
      </w:pPr>
      <w:bookmarkStart w:id="26" w:name="_Ref473285265"/>
      <w:bookmarkStart w:id="27" w:name="_Toc366242233"/>
      <w:bookmarkStart w:id="28" w:name="_Toc487535873"/>
      <w:r>
        <w:t xml:space="preserve">Tabelle </w:t>
      </w:r>
      <w:fldSimple w:instr=" SEQ Tabelle \* ARABIC ">
        <w:r w:rsidR="000B7520">
          <w:rPr>
            <w:noProof/>
          </w:rPr>
          <w:t>1</w:t>
        </w:r>
      </w:fldSimple>
      <w:bookmarkEnd w:id="26"/>
      <w:r w:rsidR="004A1D98">
        <w:t xml:space="preserve"> </w:t>
      </w:r>
      <w:r>
        <w:t>Farbverwendung im Dokument</w:t>
      </w:r>
      <w:bookmarkEnd w:id="27"/>
      <w:bookmarkEnd w:id="28"/>
    </w:p>
    <w:p w14:paraId="3A24DEBC" w14:textId="798BF0B5" w:rsidR="000421FD" w:rsidRDefault="00532685" w:rsidP="00F04E7E">
      <w:pPr>
        <w:pStyle w:val="Textkrper"/>
      </w:pPr>
      <w:r w:rsidRPr="00234CD1">
        <w:rPr>
          <w:i/>
        </w:rPr>
        <w:t>Subjekt</w:t>
      </w:r>
      <w:r>
        <w:t xml:space="preserve"> und </w:t>
      </w:r>
      <w:r w:rsidRPr="00234CD1">
        <w:rPr>
          <w:i/>
        </w:rPr>
        <w:t>Ressource</w:t>
      </w:r>
      <w:r>
        <w:t xml:space="preserve"> sind </w:t>
      </w:r>
      <w:r w:rsidR="000421FD">
        <w:t>Realweltobjekte</w:t>
      </w:r>
      <w:r>
        <w:t xml:space="preserve">, die </w:t>
      </w:r>
      <w:r w:rsidR="009A67F3">
        <w:t xml:space="preserve">ihre Ziele </w:t>
      </w:r>
      <w:r>
        <w:t xml:space="preserve">mit Hilfe der </w:t>
      </w:r>
      <w:r w:rsidR="00E662A2">
        <w:t>IAM-</w:t>
      </w:r>
      <w:r>
        <w:t>Prozesse erreichen. Das Zi</w:t>
      </w:r>
      <w:r w:rsidR="00BA70C3">
        <w:t xml:space="preserve">el des </w:t>
      </w:r>
      <w:r w:rsidR="00BA70C3" w:rsidRPr="00234CD1">
        <w:rPr>
          <w:i/>
        </w:rPr>
        <w:t>Subjekts</w:t>
      </w:r>
      <w:r w:rsidR="00BA70C3">
        <w:t xml:space="preserve"> ist der Zugriff</w:t>
      </w:r>
      <w:r>
        <w:t xml:space="preserve"> auf die gewünschte </w:t>
      </w:r>
      <w:r w:rsidRPr="00234CD1">
        <w:rPr>
          <w:i/>
        </w:rPr>
        <w:t>Ressource</w:t>
      </w:r>
      <w:r w:rsidR="009A67F3">
        <w:t>.</w:t>
      </w:r>
      <w:r>
        <w:t xml:space="preserve"> </w:t>
      </w:r>
      <w:r w:rsidR="009A67F3">
        <w:t>D</w:t>
      </w:r>
      <w:r>
        <w:t xml:space="preserve">as Ziel der </w:t>
      </w:r>
      <w:r w:rsidRPr="00234CD1">
        <w:rPr>
          <w:i/>
        </w:rPr>
        <w:t>Ressource</w:t>
      </w:r>
      <w:r>
        <w:t xml:space="preserve"> ist</w:t>
      </w:r>
      <w:r w:rsidR="00BA70C3">
        <w:t>,</w:t>
      </w:r>
      <w:r>
        <w:t xml:space="preserve"> </w:t>
      </w:r>
      <w:r w:rsidR="000E189E">
        <w:t>sich</w:t>
      </w:r>
      <w:r w:rsidR="00BA70C3">
        <w:t xml:space="preserve"> vor unberechtigten </w:t>
      </w:r>
      <w:r>
        <w:t>Zugriffe</w:t>
      </w:r>
      <w:r w:rsidR="00BA70C3">
        <w:t>n</w:t>
      </w:r>
      <w:r>
        <w:t xml:space="preserve"> auf Informationen </w:t>
      </w:r>
      <w:r w:rsidR="009A67F3">
        <w:t xml:space="preserve">und Services </w:t>
      </w:r>
      <w:r>
        <w:t xml:space="preserve">zu </w:t>
      </w:r>
      <w:r w:rsidR="00BA70C3">
        <w:t>schützen</w:t>
      </w:r>
      <w:r>
        <w:t xml:space="preserve">. </w:t>
      </w:r>
    </w:p>
    <w:p w14:paraId="3381A83E" w14:textId="65802FC5" w:rsidR="008C2187" w:rsidRDefault="00532685" w:rsidP="00F04E7E">
      <w:pPr>
        <w:pStyle w:val="Textkrper"/>
      </w:pPr>
      <w:r>
        <w:t xml:space="preserve">Damit die Kernprozesse auch in der digitalen Welt funktionieren, werden den Objekten der Realwelt </w:t>
      </w:r>
      <w:r w:rsidR="00736723">
        <w:t>(</w:t>
      </w:r>
      <w:r w:rsidR="00736723" w:rsidRPr="00234CD1">
        <w:rPr>
          <w:i/>
        </w:rPr>
        <w:t>Subjekt</w:t>
      </w:r>
      <w:r w:rsidR="00736723">
        <w:t xml:space="preserve">, </w:t>
      </w:r>
      <w:r w:rsidR="00736723" w:rsidRPr="00234CD1">
        <w:rPr>
          <w:i/>
        </w:rPr>
        <w:t>Ressource</w:t>
      </w:r>
      <w:r w:rsidR="00736723">
        <w:t xml:space="preserve">) </w:t>
      </w:r>
      <w:r>
        <w:t>digitale Abbildungen</w:t>
      </w:r>
      <w:r w:rsidR="00BA70C3">
        <w:t>,</w:t>
      </w:r>
      <w:r>
        <w:t xml:space="preserve"> sogenannte Informationselemente</w:t>
      </w:r>
      <w:r w:rsidR="00BA70C3">
        <w:t>,</w:t>
      </w:r>
      <w:r>
        <w:t xml:space="preserve"> zugeordnet. Zum </w:t>
      </w:r>
      <w:r w:rsidRPr="00234CD1">
        <w:rPr>
          <w:i/>
        </w:rPr>
        <w:t>Subjekt</w:t>
      </w:r>
      <w:r>
        <w:t xml:space="preserve"> </w:t>
      </w:r>
      <w:r w:rsidR="003454B6">
        <w:t xml:space="preserve">(grün) </w:t>
      </w:r>
      <w:r>
        <w:t xml:space="preserve">wird die </w:t>
      </w:r>
      <w:r w:rsidR="001D7A52">
        <w:rPr>
          <w:i/>
        </w:rPr>
        <w:t>E-Identity</w:t>
      </w:r>
      <w:r>
        <w:t xml:space="preserve"> </w:t>
      </w:r>
      <w:r w:rsidR="003454B6">
        <w:t xml:space="preserve">(hellblau) </w:t>
      </w:r>
      <w:r>
        <w:t xml:space="preserve">und der </w:t>
      </w:r>
      <w:r w:rsidRPr="00234CD1">
        <w:rPr>
          <w:i/>
        </w:rPr>
        <w:t>Ressource</w:t>
      </w:r>
      <w:r w:rsidR="003454B6">
        <w:t xml:space="preserve"> (grün)</w:t>
      </w:r>
      <w:r>
        <w:t xml:space="preserve"> die </w:t>
      </w:r>
      <w:r w:rsidR="001D7A52">
        <w:rPr>
          <w:i/>
        </w:rPr>
        <w:t>E-Ressource</w:t>
      </w:r>
      <w:r>
        <w:t xml:space="preserve"> </w:t>
      </w:r>
      <w:r w:rsidR="003454B6">
        <w:t xml:space="preserve">(hellblau) </w:t>
      </w:r>
      <w:r>
        <w:t xml:space="preserve">zugeordnet. </w:t>
      </w:r>
      <w:r w:rsidR="008C2187">
        <w:t xml:space="preserve">Die </w:t>
      </w:r>
      <w:r w:rsidR="008C2187" w:rsidRPr="00234CD1">
        <w:rPr>
          <w:i/>
        </w:rPr>
        <w:t>Ressource</w:t>
      </w:r>
      <w:r w:rsidR="008C2187">
        <w:t xml:space="preserve"> legt zur </w:t>
      </w:r>
      <w:r w:rsidR="00BA70C3">
        <w:t>Umsetzung</w:t>
      </w:r>
      <w:r>
        <w:t xml:space="preserve"> </w:t>
      </w:r>
      <w:r w:rsidR="008C2187">
        <w:t>ihr</w:t>
      </w:r>
      <w:r>
        <w:t>e</w:t>
      </w:r>
      <w:r w:rsidR="00BA70C3">
        <w:t>r</w:t>
      </w:r>
      <w:r>
        <w:t xml:space="preserve"> Ziele </w:t>
      </w:r>
      <w:r w:rsidR="00BA70C3">
        <w:t xml:space="preserve">im </w:t>
      </w:r>
      <w:r>
        <w:t xml:space="preserve">Informationselement </w:t>
      </w:r>
      <w:r w:rsidR="00736723">
        <w:t xml:space="preserve">Berechtigung </w:t>
      </w:r>
      <w:r w:rsidR="00234CD1">
        <w:t xml:space="preserve">(Zugangsregel/Zugriffsrecht) </w:t>
      </w:r>
      <w:r w:rsidR="00BA70C3">
        <w:t>fest</w:t>
      </w:r>
      <w:r>
        <w:t xml:space="preserve">, welche </w:t>
      </w:r>
      <w:r w:rsidR="001D7A52">
        <w:rPr>
          <w:i/>
        </w:rPr>
        <w:t>E-Identity</w:t>
      </w:r>
      <w:r>
        <w:t xml:space="preserve"> </w:t>
      </w:r>
      <w:r w:rsidR="007F67CC">
        <w:t xml:space="preserve">unter welchen Bedingungen </w:t>
      </w:r>
      <w:r>
        <w:t xml:space="preserve">auf welche </w:t>
      </w:r>
      <w:r w:rsidRPr="00234CD1">
        <w:rPr>
          <w:i/>
        </w:rPr>
        <w:t>Ressource</w:t>
      </w:r>
      <w:r>
        <w:t xml:space="preserve"> zugreifen darf.</w:t>
      </w:r>
      <w:r w:rsidR="00AC6CAF">
        <w:t xml:space="preserve"> </w:t>
      </w:r>
    </w:p>
    <w:p w14:paraId="1020131D" w14:textId="05B553B3" w:rsidR="00AC6CAF" w:rsidRDefault="00AC6CAF" w:rsidP="00F04E7E">
      <w:pPr>
        <w:pStyle w:val="Textkrper"/>
      </w:pPr>
      <w:r w:rsidRPr="005617BD">
        <w:t xml:space="preserve">Der Prozess </w:t>
      </w:r>
      <w:r w:rsidRPr="005617BD">
        <w:rPr>
          <w:i/>
        </w:rPr>
        <w:t>IAM steuern</w:t>
      </w:r>
      <w:r w:rsidR="002C01A3" w:rsidRPr="005617BD">
        <w:rPr>
          <w:i/>
        </w:rPr>
        <w:t xml:space="preserve"> und führen</w:t>
      </w:r>
      <w:r w:rsidRPr="005617BD">
        <w:t xml:space="preserve"> beschreibt die </w:t>
      </w:r>
      <w:r w:rsidR="008C2187" w:rsidRPr="005617BD">
        <w:t xml:space="preserve">Aktivitäten </w:t>
      </w:r>
      <w:r w:rsidRPr="005617BD">
        <w:t xml:space="preserve">für die Definition der notwendigen Vorgaben und Rahmenbedingungen </w:t>
      </w:r>
      <w:r w:rsidR="002C01A3" w:rsidRPr="005617BD">
        <w:t xml:space="preserve">und die Führung </w:t>
      </w:r>
      <w:r w:rsidRPr="005617BD">
        <w:t>für den Betrieb einer IAM Umgebung.</w:t>
      </w:r>
    </w:p>
    <w:p w14:paraId="398A090A" w14:textId="77777777" w:rsidR="00632000" w:rsidRDefault="00632000" w:rsidP="00A0370D">
      <w:pPr>
        <w:pStyle w:val="berschrift3"/>
      </w:pPr>
      <w:bookmarkStart w:id="29" w:name="_Toc366590233"/>
      <w:bookmarkStart w:id="30" w:name="_Toc487535781"/>
      <w:r w:rsidRPr="00F04E7E">
        <w:lastRenderedPageBreak/>
        <w:t>Föderiertes</w:t>
      </w:r>
      <w:r w:rsidRPr="003F6E31">
        <w:t xml:space="preserve"> IAM</w:t>
      </w:r>
      <w:bookmarkEnd w:id="29"/>
      <w:bookmarkEnd w:id="30"/>
    </w:p>
    <w:p w14:paraId="7FC6B48C" w14:textId="14C6197A" w:rsidR="00852AE8" w:rsidRDefault="00050D48" w:rsidP="00852AE8">
      <w:pPr>
        <w:pStyle w:val="Textkrper"/>
      </w:pPr>
      <w:r w:rsidRPr="005617BD">
        <w:t xml:space="preserve">Im Unterschied zum </w:t>
      </w:r>
      <w:r w:rsidR="000242C8" w:rsidRPr="005617BD">
        <w:t xml:space="preserve">organisationsinternen </w:t>
      </w:r>
      <w:r w:rsidRPr="005617BD">
        <w:t xml:space="preserve">IAM geht das </w:t>
      </w:r>
      <w:r w:rsidRPr="005617BD">
        <w:rPr>
          <w:i/>
        </w:rPr>
        <w:t>föderierte</w:t>
      </w:r>
      <w:r w:rsidRPr="005617BD">
        <w:t xml:space="preserve"> </w:t>
      </w:r>
      <w:r w:rsidRPr="005617BD">
        <w:rPr>
          <w:i/>
        </w:rPr>
        <w:t>IAM</w:t>
      </w:r>
      <w:r w:rsidRPr="005617BD">
        <w:t xml:space="preserve"> von organisationsübergreifenden </w:t>
      </w:r>
      <w:r w:rsidR="00314ABF" w:rsidRPr="005617BD">
        <w:rPr>
          <w:i/>
        </w:rPr>
        <w:t>E-Identities</w:t>
      </w:r>
      <w:r w:rsidR="004A1D98" w:rsidRPr="005617BD">
        <w:rPr>
          <w:i/>
        </w:rPr>
        <w:t xml:space="preserve"> </w:t>
      </w:r>
      <w:r w:rsidRPr="005617BD">
        <w:t xml:space="preserve">aus. Die </w:t>
      </w:r>
      <w:r w:rsidR="001D7A52" w:rsidRPr="005617BD">
        <w:rPr>
          <w:i/>
        </w:rPr>
        <w:t>E-Identity</w:t>
      </w:r>
      <w:r w:rsidR="006A6D97" w:rsidRPr="005617BD">
        <w:t xml:space="preserve"> </w:t>
      </w:r>
      <w:r w:rsidRPr="005617BD">
        <w:t xml:space="preserve">für ein </w:t>
      </w:r>
      <w:r w:rsidRPr="005617BD">
        <w:rPr>
          <w:i/>
        </w:rPr>
        <w:t>Subjekt</w:t>
      </w:r>
      <w:r w:rsidRPr="005617BD">
        <w:t xml:space="preserve"> wird in der </w:t>
      </w:r>
      <w:r w:rsidRPr="005617BD">
        <w:rPr>
          <w:i/>
        </w:rPr>
        <w:t>Domäne</w:t>
      </w:r>
      <w:r w:rsidRPr="005617BD">
        <w:t xml:space="preserve"> A erstellt, kann aber auch </w:t>
      </w:r>
      <w:r w:rsidR="00361072" w:rsidRPr="005617BD">
        <w:t>Informationen</w:t>
      </w:r>
      <w:r w:rsidRPr="005617BD">
        <w:t xml:space="preserve"> in der </w:t>
      </w:r>
      <w:r w:rsidRPr="005617BD">
        <w:rPr>
          <w:i/>
        </w:rPr>
        <w:t>Domäne</w:t>
      </w:r>
      <w:r w:rsidRPr="005617BD">
        <w:t xml:space="preserve"> B besitzen, die der </w:t>
      </w:r>
      <w:r w:rsidR="001D7A52" w:rsidRPr="005617BD">
        <w:rPr>
          <w:i/>
        </w:rPr>
        <w:t>E-Identity</w:t>
      </w:r>
      <w:r w:rsidRPr="005617BD">
        <w:t xml:space="preserve"> der </w:t>
      </w:r>
      <w:r w:rsidRPr="005617BD">
        <w:rPr>
          <w:i/>
        </w:rPr>
        <w:t>Domäne</w:t>
      </w:r>
      <w:r w:rsidRPr="005617BD">
        <w:t xml:space="preserve"> A zugeordnet sind. </w:t>
      </w:r>
      <w:r w:rsidR="00CE277A" w:rsidRPr="005617BD">
        <w:t xml:space="preserve">Weiter </w:t>
      </w:r>
      <w:r w:rsidRPr="005617BD">
        <w:t>ist es möglich</w:t>
      </w:r>
      <w:r w:rsidR="00734830" w:rsidRPr="005617BD">
        <w:t>,</w:t>
      </w:r>
      <w:r w:rsidRPr="005617BD">
        <w:t xml:space="preserve"> das</w:t>
      </w:r>
      <w:r w:rsidR="00734830" w:rsidRPr="005617BD">
        <w:t>s</w:t>
      </w:r>
      <w:r w:rsidRPr="005617BD">
        <w:t xml:space="preserve"> Subjekte mit der </w:t>
      </w:r>
      <w:r w:rsidR="001D7A52" w:rsidRPr="005617BD">
        <w:rPr>
          <w:i/>
        </w:rPr>
        <w:t>E-Identity</w:t>
      </w:r>
      <w:r w:rsidRPr="005617BD">
        <w:t xml:space="preserve"> aus </w:t>
      </w:r>
      <w:r w:rsidRPr="005617BD">
        <w:rPr>
          <w:i/>
        </w:rPr>
        <w:t>Domäne</w:t>
      </w:r>
      <w:r w:rsidRPr="005617BD">
        <w:t xml:space="preserve"> A auf </w:t>
      </w:r>
      <w:r w:rsidRPr="005617BD">
        <w:rPr>
          <w:i/>
        </w:rPr>
        <w:t>Ressourcen</w:t>
      </w:r>
      <w:r w:rsidRPr="005617BD">
        <w:t xml:space="preserve"> aus der </w:t>
      </w:r>
      <w:r w:rsidRPr="005617BD">
        <w:rPr>
          <w:i/>
        </w:rPr>
        <w:t>Domäne</w:t>
      </w:r>
      <w:r w:rsidRPr="005617BD">
        <w:t xml:space="preserve"> B zugreifen können. Damit ein </w:t>
      </w:r>
      <w:r w:rsidRPr="005617BD">
        <w:rPr>
          <w:i/>
        </w:rPr>
        <w:t>föderiertes</w:t>
      </w:r>
      <w:r w:rsidRPr="005617BD">
        <w:t xml:space="preserve"> </w:t>
      </w:r>
      <w:r w:rsidRPr="005617BD">
        <w:rPr>
          <w:i/>
        </w:rPr>
        <w:t>IAM</w:t>
      </w:r>
      <w:r w:rsidRPr="005617BD">
        <w:t xml:space="preserve"> etabliert werden kann, müssen sich die verschiedenen </w:t>
      </w:r>
      <w:r w:rsidRPr="005617BD">
        <w:rPr>
          <w:i/>
        </w:rPr>
        <w:t>Domänen</w:t>
      </w:r>
      <w:r w:rsidRPr="005617BD">
        <w:t xml:space="preserve"> vertrauen. </w:t>
      </w:r>
      <w:r w:rsidR="00940A1A" w:rsidRPr="005617BD">
        <w:t>Dieses Vertrauen stützt sich au</w:t>
      </w:r>
      <w:r w:rsidR="00B430C1" w:rsidRPr="005617BD">
        <w:t>f</w:t>
      </w:r>
      <w:r w:rsidR="00940A1A" w:rsidRPr="005617BD">
        <w:t xml:space="preserve"> explizite und implizite Vereinbarungen ab.</w:t>
      </w:r>
      <w:bookmarkStart w:id="31" w:name="_Toc366590234"/>
    </w:p>
    <w:p w14:paraId="5EA82D15" w14:textId="05095267" w:rsidR="00F04E7E" w:rsidRDefault="00F04E7E" w:rsidP="00852AE8">
      <w:pPr>
        <w:pStyle w:val="berschrift3"/>
      </w:pPr>
      <w:bookmarkStart w:id="32" w:name="_Toc487535782"/>
      <w:r>
        <w:t>Anwendungsgebiet</w:t>
      </w:r>
      <w:bookmarkEnd w:id="31"/>
      <w:bookmarkEnd w:id="32"/>
    </w:p>
    <w:p w14:paraId="163BA9AA" w14:textId="72BB97E5" w:rsidR="00CF5748" w:rsidRDefault="007D6DB2" w:rsidP="000C3A3C">
      <w:r>
        <w:t xml:space="preserve">Die Vision der Vernetzten Verwaltung und die damit verbundenen übergreifenden Prozesse im schweizerischen E-Government </w:t>
      </w:r>
      <w:r w:rsidR="00734830">
        <w:t>bedingen</w:t>
      </w:r>
      <w:r>
        <w:t xml:space="preserve"> eine behördenübergreifende </w:t>
      </w:r>
      <w:r w:rsidRPr="00A431BB">
        <w:rPr>
          <w:i/>
        </w:rPr>
        <w:t>Identitäts- und Berechtigungsverwaltung</w:t>
      </w:r>
      <w:r>
        <w:t xml:space="preserve">. </w:t>
      </w:r>
      <w:r w:rsidR="00CE277A" w:rsidRPr="003F6E31">
        <w:t>D</w:t>
      </w:r>
      <w:r w:rsidR="002D3012">
        <w:t>er</w:t>
      </w:r>
      <w:r w:rsidR="00CE277A" w:rsidRPr="003F6E31">
        <w:t xml:space="preserve"> vorliegende </w:t>
      </w:r>
      <w:r w:rsidR="00CE277A">
        <w:t>Standard e</w:t>
      </w:r>
      <w:r w:rsidR="00C22F5D">
        <w:t>CH</w:t>
      </w:r>
      <w:r w:rsidR="00CE277A">
        <w:t>-0107 bildet die Basis der IAM-Standardisierung. Er</w:t>
      </w:r>
      <w:r w:rsidR="00CE277A" w:rsidRPr="003F6E31">
        <w:t xml:space="preserve"> definiert die Prinzipien, die Regeln und den Ordnungsrahmen für die IAM-Systemgestaltung, welche beim Bereitstellen von </w:t>
      </w:r>
      <w:r w:rsidR="00CE277A">
        <w:t xml:space="preserve">organisationsübergreifenden </w:t>
      </w:r>
      <w:r w:rsidR="00CE277A" w:rsidRPr="003F6E31">
        <w:t xml:space="preserve">IAM-Lösungen im föderalen E-Government Schweiz </w:t>
      </w:r>
      <w:r w:rsidR="00CC12D1">
        <w:t xml:space="preserve">zu </w:t>
      </w:r>
      <w:r w:rsidR="00CE277A" w:rsidRPr="003F6E31">
        <w:t>berücksichtigen</w:t>
      </w:r>
      <w:r w:rsidR="00CC12D1">
        <w:t xml:space="preserve"> sind</w:t>
      </w:r>
      <w:r w:rsidR="00CE277A">
        <w:t>.</w:t>
      </w:r>
      <w:r w:rsidR="00CF5748" w:rsidDel="00CF5748">
        <w:t xml:space="preserve"> </w:t>
      </w:r>
    </w:p>
    <w:p w14:paraId="13A2B8E2" w14:textId="77777777" w:rsidR="00CF5748" w:rsidRDefault="00CF5748">
      <w:pPr>
        <w:pStyle w:val="Abbildung"/>
      </w:pPr>
      <w:r>
        <w:rPr>
          <w:lang w:val="de-CH" w:eastAsia="de-CH"/>
        </w:rPr>
        <w:drawing>
          <wp:inline distT="0" distB="0" distL="0" distR="0" wp14:anchorId="5845A7D1" wp14:editId="54A6DB01">
            <wp:extent cx="5760085" cy="2447925"/>
            <wp:effectExtent l="0" t="0" r="0" b="9525"/>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bbildungen-eCH-0107_Ergaenzung_1.png"/>
                    <pic:cNvPicPr/>
                  </pic:nvPicPr>
                  <pic:blipFill rotWithShape="1">
                    <a:blip r:embed="rId23"/>
                    <a:srcRect b="5745"/>
                    <a:stretch/>
                  </pic:blipFill>
                  <pic:spPr bwMode="auto">
                    <a:xfrm>
                      <a:off x="0" y="0"/>
                      <a:ext cx="5760085" cy="2447925"/>
                    </a:xfrm>
                    <a:prstGeom prst="rect">
                      <a:avLst/>
                    </a:prstGeom>
                    <a:ln>
                      <a:noFill/>
                    </a:ln>
                    <a:extLst>
                      <a:ext uri="{53640926-AAD7-44D8-BBD7-CCE9431645EC}">
                        <a14:shadowObscured xmlns:a14="http://schemas.microsoft.com/office/drawing/2010/main"/>
                      </a:ext>
                    </a:extLst>
                  </pic:spPr>
                </pic:pic>
              </a:graphicData>
            </a:graphic>
          </wp:inline>
        </w:drawing>
      </w:r>
    </w:p>
    <w:p w14:paraId="649B81C7" w14:textId="44F47692" w:rsidR="00CF5748" w:rsidRDefault="00CF5748">
      <w:pPr>
        <w:pStyle w:val="Beschriftung"/>
      </w:pPr>
      <w:bookmarkStart w:id="33" w:name="_Toc487535879"/>
      <w:r>
        <w:t xml:space="preserve">Abbildung </w:t>
      </w:r>
      <w:fldSimple w:instr=" SEQ Abbildung \* ARABIC ">
        <w:r w:rsidR="000B7520">
          <w:rPr>
            <w:noProof/>
          </w:rPr>
          <w:t>2</w:t>
        </w:r>
      </w:fldSimple>
      <w:r>
        <w:t>: Einordnung des eCH-0107 Standards</w:t>
      </w:r>
      <w:bookmarkEnd w:id="33"/>
    </w:p>
    <w:p w14:paraId="6173F0E4" w14:textId="77777777" w:rsidR="007D6DB2" w:rsidRDefault="007D6DB2" w:rsidP="007D6DB2">
      <w:r>
        <w:t xml:space="preserve">Unter </w:t>
      </w:r>
      <w:r w:rsidR="00CA6370">
        <w:t xml:space="preserve">dem Standard </w:t>
      </w:r>
      <w:r>
        <w:t>eCH-0107 positionieren sich die Konzepte für föderierte IAM</w:t>
      </w:r>
      <w:r w:rsidR="00BF0976">
        <w:t>-</w:t>
      </w:r>
      <w:r>
        <w:t xml:space="preserve">Lösungen und ergänzende Hilfsmittel. Die Konzepte sind konkrete </w:t>
      </w:r>
      <w:r w:rsidR="00CE277A">
        <w:t>Beschreibungen</w:t>
      </w:r>
      <w:r w:rsidR="00734830">
        <w:t>,</w:t>
      </w:r>
      <w:r>
        <w:t xml:space="preserve"> wie ein IAM</w:t>
      </w:r>
      <w:r w:rsidR="002D3012">
        <w:t>-</w:t>
      </w:r>
      <w:r>
        <w:t>Lösungsvorschlag auss</w:t>
      </w:r>
      <w:r w:rsidR="00734830">
        <w:t>i</w:t>
      </w:r>
      <w:r>
        <w:t>eh</w:t>
      </w:r>
      <w:r w:rsidR="00734830">
        <w:t>t,</w:t>
      </w:r>
      <w:r>
        <w:t xml:space="preserve"> und beinhalten Teilkonzepte und Architekturen, die für die Umsetzung berücksichtigt werden müssen. </w:t>
      </w:r>
      <w:r w:rsidR="00553571">
        <w:t xml:space="preserve">Daneben werden den Konzepten Hilfsmittel zur Seite gestellt, die ergänzende Informationen zur Verfügung stellen und die für mehr als ein Konzept relevant sind. Die </w:t>
      </w:r>
      <w:r w:rsidR="00BE51BE">
        <w:t xml:space="preserve">dargestellten </w:t>
      </w:r>
      <w:r w:rsidR="00553571">
        <w:t>Qualitäts- und Maturitätsmodell</w:t>
      </w:r>
      <w:r w:rsidR="00BE51BE">
        <w:t>e</w:t>
      </w:r>
      <w:r w:rsidR="00553571">
        <w:t xml:space="preserve"> sind Beispiele für Hilfsmittel und sind nicht abschliessen</w:t>
      </w:r>
      <w:r w:rsidR="00734830">
        <w:t>d</w:t>
      </w:r>
      <w:r w:rsidR="00BC71FF">
        <w:t>.</w:t>
      </w:r>
    </w:p>
    <w:p w14:paraId="37ED4C58" w14:textId="77777777" w:rsidR="00C03329" w:rsidRDefault="00AC31AB" w:rsidP="00C03329">
      <w:pPr>
        <w:pStyle w:val="Textkrper"/>
      </w:pPr>
      <w:r>
        <w:t xml:space="preserve">Die </w:t>
      </w:r>
      <w:r w:rsidR="00C03329" w:rsidRPr="00866DBA">
        <w:t>Anforderungen</w:t>
      </w:r>
      <w:r w:rsidR="00C03329">
        <w:t xml:space="preserve"> und Design </w:t>
      </w:r>
      <w:r w:rsidR="00C03329" w:rsidRPr="00866DBA">
        <w:t xml:space="preserve">Prinzipien </w:t>
      </w:r>
      <w:r w:rsidR="00C03329">
        <w:t xml:space="preserve">sind </w:t>
      </w:r>
      <w:r w:rsidR="00C03329" w:rsidRPr="00866DBA">
        <w:t xml:space="preserve">beim Bereitstellen von </w:t>
      </w:r>
      <w:r>
        <w:t>org</w:t>
      </w:r>
      <w:r w:rsidR="00BB01CB">
        <w:t>a</w:t>
      </w:r>
      <w:r>
        <w:t xml:space="preserve">nisationsübergreifenden </w:t>
      </w:r>
      <w:r w:rsidR="00C03329" w:rsidRPr="00A431BB">
        <w:rPr>
          <w:i/>
        </w:rPr>
        <w:t>IAM</w:t>
      </w:r>
      <w:r w:rsidR="00C03329" w:rsidRPr="00866DBA">
        <w:t xml:space="preserve">-Lösungen im E-Government Schweiz </w:t>
      </w:r>
      <w:r w:rsidR="00C03329">
        <w:t>zu berücksichtigen</w:t>
      </w:r>
      <w:r w:rsidR="00C03329" w:rsidRPr="00866DBA">
        <w:t xml:space="preserve">, damit lokale Anwendungen und Dienste </w:t>
      </w:r>
      <w:r w:rsidR="00C03329">
        <w:t>organisationsübergreifend genutzt werden können</w:t>
      </w:r>
      <w:r w:rsidR="00C03329" w:rsidRPr="00866DBA">
        <w:t>.</w:t>
      </w:r>
    </w:p>
    <w:p w14:paraId="2596ACEE" w14:textId="77777777" w:rsidR="00776612" w:rsidRDefault="00776612" w:rsidP="00A0370D">
      <w:pPr>
        <w:pStyle w:val="berschrift3"/>
      </w:pPr>
      <w:bookmarkStart w:id="34" w:name="_Toc366590235"/>
      <w:bookmarkStart w:id="35" w:name="_Toc487535783"/>
      <w:r>
        <w:lastRenderedPageBreak/>
        <w:t>Abgrenzung</w:t>
      </w:r>
      <w:bookmarkEnd w:id="34"/>
      <w:bookmarkEnd w:id="35"/>
    </w:p>
    <w:p w14:paraId="2074DB96" w14:textId="77777777" w:rsidR="004F3A8F" w:rsidRDefault="00776612" w:rsidP="004F3A8F">
      <w:r>
        <w:t xml:space="preserve">Die Gestaltungsprinzipien und Regeln in diesem Standard stellen den Ordnungsrahmen für </w:t>
      </w:r>
      <w:r w:rsidRPr="00A431BB">
        <w:t>föderierte</w:t>
      </w:r>
      <w:r w:rsidRPr="00A431BB">
        <w:rPr>
          <w:i/>
        </w:rPr>
        <w:t xml:space="preserve"> IAM</w:t>
      </w:r>
      <w:r w:rsidR="00BE51BE">
        <w:t>-</w:t>
      </w:r>
      <w:r>
        <w:t>System</w:t>
      </w:r>
      <w:r w:rsidR="00BF0976">
        <w:t>e</w:t>
      </w:r>
      <w:r>
        <w:t xml:space="preserve"> da</w:t>
      </w:r>
      <w:r w:rsidR="00CC12D1">
        <w:t>r</w:t>
      </w:r>
      <w:r>
        <w:t>. Es werden die Kernelemente und die häufigsten Stakeholder genannt und erklärt. Ausserdem werden die verschiedenen Typologien von föderierten IAM</w:t>
      </w:r>
      <w:r w:rsidR="00BE51BE">
        <w:t>-</w:t>
      </w:r>
      <w:r>
        <w:t>System</w:t>
      </w:r>
      <w:r w:rsidR="00734830">
        <w:t>en</w:t>
      </w:r>
      <w:r>
        <w:t xml:space="preserve"> eingeführt. Die Orchestrierung und die konkrete Umsetzung der Lösungsvorschläge werden jedoch in den jeweiligen Konzepten thematisiert und in diesem Standard nicht berücksichtigt.</w:t>
      </w:r>
    </w:p>
    <w:p w14:paraId="12A4CDCF" w14:textId="77777777" w:rsidR="00852AE8" w:rsidRDefault="004F3A8F" w:rsidP="00852AE8">
      <w:r w:rsidRPr="00A431BB">
        <w:rPr>
          <w:i/>
        </w:rPr>
        <w:t>IAM</w:t>
      </w:r>
      <w:r w:rsidRPr="003F6E31">
        <w:t xml:space="preserve"> ist eines der Mittel, um wichtige Sicherheitsanforderungen umzusetzen. Entsprechend haben IAM-Lösungen selb</w:t>
      </w:r>
      <w:r w:rsidR="00CC12D1">
        <w:t>er</w:t>
      </w:r>
      <w:r w:rsidRPr="003F6E31">
        <w:t xml:space="preserve"> die für sie geltenden, häufig hohen Sicherheitsanforderungen zu erfüllen. Diese sind in einschlägigen Sicherheitsstandards beschrieben und werden in diesem </w:t>
      </w:r>
      <w:r w:rsidR="00A37FAA">
        <w:t>Standard</w:t>
      </w:r>
      <w:r w:rsidRPr="003F6E31">
        <w:t xml:space="preserve"> nicht nochmals aufgeführt.</w:t>
      </w:r>
      <w:bookmarkStart w:id="36" w:name="_Toc366590236"/>
    </w:p>
    <w:p w14:paraId="5A96F3E8" w14:textId="57783A5E" w:rsidR="00F04E7E" w:rsidRDefault="00F04E7E" w:rsidP="00852AE8">
      <w:pPr>
        <w:pStyle w:val="berschrift3"/>
      </w:pPr>
      <w:bookmarkStart w:id="37" w:name="_Toc487535784"/>
      <w:r>
        <w:t>Vorteile</w:t>
      </w:r>
      <w:bookmarkEnd w:id="36"/>
      <w:bookmarkEnd w:id="37"/>
    </w:p>
    <w:p w14:paraId="6C17E1BF" w14:textId="77777777" w:rsidR="00A37FAA" w:rsidRPr="00D671A0" w:rsidRDefault="0005129E" w:rsidP="00A37FAA">
      <w:pPr>
        <w:pStyle w:val="Textkrper"/>
        <w:rPr>
          <w:rFonts w:cs="Arial"/>
          <w:szCs w:val="22"/>
        </w:rPr>
      </w:pPr>
      <w:r>
        <w:t xml:space="preserve">Im Umfeld des föderierten </w:t>
      </w:r>
      <w:r w:rsidRPr="00A431BB">
        <w:rPr>
          <w:i/>
        </w:rPr>
        <w:t>IAM</w:t>
      </w:r>
      <w:r>
        <w:t xml:space="preserve"> wurden seit der Version 1 des eCH-0107 Standards wesentliche Fortschritte erzielt, welche nun in der zweiten Version des Standards dokumentiert und definiert werden.</w:t>
      </w:r>
      <w:r>
        <w:rPr>
          <w:rFonts w:cs="Arial"/>
          <w:szCs w:val="22"/>
        </w:rPr>
        <w:t xml:space="preserve"> D</w:t>
      </w:r>
      <w:r w:rsidRPr="00D671A0">
        <w:rPr>
          <w:rFonts w:cs="Arial"/>
          <w:szCs w:val="22"/>
        </w:rPr>
        <w:t xml:space="preserve">ieser Standard </w:t>
      </w:r>
      <w:r w:rsidR="00316F88" w:rsidRPr="00D671A0">
        <w:rPr>
          <w:rFonts w:cs="Arial"/>
          <w:szCs w:val="22"/>
        </w:rPr>
        <w:t xml:space="preserve">erzielt </w:t>
      </w:r>
      <w:r>
        <w:rPr>
          <w:rFonts w:cs="Arial"/>
          <w:szCs w:val="22"/>
        </w:rPr>
        <w:t>f</w:t>
      </w:r>
      <w:r w:rsidRPr="00D671A0">
        <w:rPr>
          <w:rFonts w:cs="Arial"/>
          <w:szCs w:val="22"/>
        </w:rPr>
        <w:t>olgende Vorteile</w:t>
      </w:r>
      <w:r w:rsidR="00316F88" w:rsidRPr="00D671A0">
        <w:rPr>
          <w:rFonts w:cs="Arial"/>
          <w:szCs w:val="22"/>
        </w:rPr>
        <w:t>:</w:t>
      </w:r>
    </w:p>
    <w:p w14:paraId="6B3C4DC0" w14:textId="77777777" w:rsidR="0005129E" w:rsidRPr="00650FD7" w:rsidRDefault="0005129E" w:rsidP="002D3012">
      <w:pPr>
        <w:pStyle w:val="Listenabsatz"/>
        <w:numPr>
          <w:ilvl w:val="0"/>
          <w:numId w:val="41"/>
        </w:numPr>
        <w:spacing w:line="276" w:lineRule="auto"/>
        <w:rPr>
          <w:rFonts w:ascii="Arial" w:hAnsi="Arial" w:cs="Arial"/>
        </w:rPr>
      </w:pPr>
      <w:r w:rsidRPr="001F18F1">
        <w:rPr>
          <w:rFonts w:ascii="Arial" w:hAnsi="Arial" w:cs="Arial"/>
        </w:rPr>
        <w:t xml:space="preserve">Ein Ordnungsrahmen für und </w:t>
      </w:r>
      <w:r w:rsidRPr="00650FD7">
        <w:rPr>
          <w:rFonts w:ascii="Arial" w:hAnsi="Arial" w:cs="Arial"/>
        </w:rPr>
        <w:t>die Anforderungen an föderierte</w:t>
      </w:r>
      <w:r w:rsidRPr="001F18F1">
        <w:rPr>
          <w:rFonts w:ascii="Arial" w:hAnsi="Arial" w:cs="Arial"/>
        </w:rPr>
        <w:t xml:space="preserve"> </w:t>
      </w:r>
      <w:r w:rsidRPr="00A431BB">
        <w:rPr>
          <w:rFonts w:ascii="Arial" w:hAnsi="Arial" w:cs="Arial"/>
          <w:i/>
        </w:rPr>
        <w:t>IAM</w:t>
      </w:r>
      <w:r>
        <w:rPr>
          <w:rFonts w:ascii="Arial" w:hAnsi="Arial" w:cs="Arial"/>
        </w:rPr>
        <w:t>-</w:t>
      </w:r>
      <w:r w:rsidRPr="00650FD7">
        <w:rPr>
          <w:rFonts w:ascii="Arial" w:hAnsi="Arial" w:cs="Arial"/>
        </w:rPr>
        <w:t xml:space="preserve">Systeme </w:t>
      </w:r>
      <w:r>
        <w:rPr>
          <w:rFonts w:ascii="Arial" w:hAnsi="Arial" w:cs="Arial"/>
        </w:rPr>
        <w:t>sind</w:t>
      </w:r>
      <w:r w:rsidRPr="001F18F1">
        <w:rPr>
          <w:rFonts w:ascii="Arial" w:hAnsi="Arial" w:cs="Arial"/>
        </w:rPr>
        <w:t xml:space="preserve"> d</w:t>
      </w:r>
      <w:r w:rsidRPr="00650FD7">
        <w:rPr>
          <w:rFonts w:ascii="Arial" w:hAnsi="Arial" w:cs="Arial"/>
        </w:rPr>
        <w:t>e</w:t>
      </w:r>
      <w:r w:rsidRPr="001F18F1">
        <w:rPr>
          <w:rFonts w:ascii="Arial" w:hAnsi="Arial" w:cs="Arial"/>
        </w:rPr>
        <w:t>f</w:t>
      </w:r>
      <w:r w:rsidRPr="00650FD7">
        <w:rPr>
          <w:rFonts w:ascii="Arial" w:hAnsi="Arial" w:cs="Arial"/>
        </w:rPr>
        <w:t>iniert.</w:t>
      </w:r>
    </w:p>
    <w:p w14:paraId="037FB836" w14:textId="77777777" w:rsidR="003F367C" w:rsidRPr="00E47D86" w:rsidRDefault="003F367C" w:rsidP="002D3012">
      <w:pPr>
        <w:pStyle w:val="Listenabsatz"/>
        <w:numPr>
          <w:ilvl w:val="0"/>
          <w:numId w:val="41"/>
        </w:numPr>
        <w:spacing w:line="276" w:lineRule="auto"/>
        <w:rPr>
          <w:rFonts w:ascii="Arial" w:hAnsi="Arial" w:cs="Arial"/>
        </w:rPr>
      </w:pPr>
      <w:r w:rsidRPr="00E47D86">
        <w:rPr>
          <w:rFonts w:ascii="Arial" w:hAnsi="Arial" w:cs="Arial"/>
        </w:rPr>
        <w:t xml:space="preserve">Die Kernelemente eines föderierten </w:t>
      </w:r>
      <w:r w:rsidRPr="00A431BB">
        <w:rPr>
          <w:rFonts w:ascii="Arial" w:hAnsi="Arial" w:cs="Arial"/>
          <w:i/>
        </w:rPr>
        <w:t>IAM</w:t>
      </w:r>
      <w:r w:rsidRPr="00E47D86">
        <w:rPr>
          <w:rFonts w:ascii="Arial" w:hAnsi="Arial" w:cs="Arial"/>
        </w:rPr>
        <w:t xml:space="preserve"> sind bekannt und stellen die Grundlage dar, um Lösungsideen und -vorschläge zu erarbeiten.</w:t>
      </w:r>
    </w:p>
    <w:p w14:paraId="55CAB407" w14:textId="77777777" w:rsidR="0005129E" w:rsidRDefault="003F367C" w:rsidP="002D3012">
      <w:pPr>
        <w:pStyle w:val="Listenabsatz"/>
        <w:numPr>
          <w:ilvl w:val="0"/>
          <w:numId w:val="41"/>
        </w:numPr>
        <w:spacing w:line="276" w:lineRule="auto"/>
        <w:rPr>
          <w:rFonts w:ascii="Arial" w:hAnsi="Arial" w:cs="Arial"/>
        </w:rPr>
      </w:pPr>
      <w:r>
        <w:rPr>
          <w:rFonts w:ascii="Arial" w:hAnsi="Arial" w:cs="Arial"/>
        </w:rPr>
        <w:t>E</w:t>
      </w:r>
      <w:r w:rsidR="0005129E">
        <w:rPr>
          <w:rFonts w:ascii="Arial" w:hAnsi="Arial" w:cs="Arial"/>
        </w:rPr>
        <w:t xml:space="preserve">ine modellhafte </w:t>
      </w:r>
      <w:r w:rsidR="0005129E" w:rsidRPr="00A431BB">
        <w:rPr>
          <w:rFonts w:ascii="Arial" w:hAnsi="Arial" w:cs="Arial"/>
          <w:i/>
        </w:rPr>
        <w:t>IAM</w:t>
      </w:r>
      <w:r w:rsidR="0005129E">
        <w:rPr>
          <w:rFonts w:ascii="Arial" w:hAnsi="Arial" w:cs="Arial"/>
        </w:rPr>
        <w:t>-Landschaft (Stakeholder, Prozesse, Informationsmodell, Geschäftsservices) im organisationsübergreifenden Anwendungsszenario</w:t>
      </w:r>
      <w:r>
        <w:rPr>
          <w:rFonts w:ascii="Arial" w:hAnsi="Arial" w:cs="Arial"/>
        </w:rPr>
        <w:t xml:space="preserve"> ist definiert</w:t>
      </w:r>
      <w:r w:rsidR="0005129E">
        <w:rPr>
          <w:rFonts w:ascii="Arial" w:hAnsi="Arial" w:cs="Arial"/>
        </w:rPr>
        <w:t>.</w:t>
      </w:r>
    </w:p>
    <w:p w14:paraId="5C694429" w14:textId="77777777" w:rsidR="003F367C" w:rsidRPr="007F67CC" w:rsidRDefault="003F367C" w:rsidP="002D3012">
      <w:pPr>
        <w:pStyle w:val="Listenabsatz"/>
        <w:numPr>
          <w:ilvl w:val="0"/>
          <w:numId w:val="41"/>
        </w:numPr>
        <w:spacing w:line="276" w:lineRule="auto"/>
        <w:rPr>
          <w:rFonts w:ascii="Arial" w:hAnsi="Arial" w:cs="Arial"/>
        </w:rPr>
      </w:pPr>
      <w:r>
        <w:rPr>
          <w:rFonts w:ascii="Arial" w:hAnsi="Arial" w:cs="Arial"/>
        </w:rPr>
        <w:t xml:space="preserve">Mögliche Konzepte für Identity Federations </w:t>
      </w:r>
      <w:r w:rsidR="00CC12D1">
        <w:rPr>
          <w:rFonts w:ascii="Arial" w:hAnsi="Arial" w:cs="Arial"/>
        </w:rPr>
        <w:t xml:space="preserve">sind </w:t>
      </w:r>
      <w:r>
        <w:rPr>
          <w:rFonts w:ascii="Arial" w:hAnsi="Arial" w:cs="Arial"/>
        </w:rPr>
        <w:t>dargestellt.</w:t>
      </w:r>
    </w:p>
    <w:p w14:paraId="4D68CE02" w14:textId="77777777" w:rsidR="00316F88" w:rsidRPr="00E47D86" w:rsidRDefault="00316F88" w:rsidP="002D3012">
      <w:pPr>
        <w:pStyle w:val="Listenabsatz"/>
        <w:numPr>
          <w:ilvl w:val="0"/>
          <w:numId w:val="41"/>
        </w:numPr>
        <w:spacing w:line="276" w:lineRule="auto"/>
        <w:rPr>
          <w:rFonts w:ascii="Arial" w:hAnsi="Arial" w:cs="Arial"/>
        </w:rPr>
      </w:pPr>
      <w:r w:rsidRPr="00E47D86">
        <w:rPr>
          <w:rFonts w:ascii="Arial" w:hAnsi="Arial" w:cs="Arial"/>
        </w:rPr>
        <w:t xml:space="preserve">Begrifflichkeiten im Kontext des föderierten </w:t>
      </w:r>
      <w:r w:rsidRPr="00A431BB">
        <w:rPr>
          <w:rFonts w:ascii="Arial" w:hAnsi="Arial" w:cs="Arial"/>
          <w:i/>
        </w:rPr>
        <w:t>IAM</w:t>
      </w:r>
      <w:r w:rsidRPr="00E47D86">
        <w:rPr>
          <w:rFonts w:ascii="Arial" w:hAnsi="Arial" w:cs="Arial"/>
        </w:rPr>
        <w:t xml:space="preserve"> sind </w:t>
      </w:r>
      <w:r w:rsidR="003F367C">
        <w:rPr>
          <w:rFonts w:ascii="Arial" w:hAnsi="Arial" w:cs="Arial"/>
        </w:rPr>
        <w:t xml:space="preserve">in einem ausführlichen Glossar für das </w:t>
      </w:r>
      <w:r w:rsidR="003F367C" w:rsidRPr="00A431BB">
        <w:rPr>
          <w:rFonts w:ascii="Arial" w:hAnsi="Arial" w:cs="Arial"/>
          <w:i/>
        </w:rPr>
        <w:t>IAM</w:t>
      </w:r>
      <w:r w:rsidR="003F367C">
        <w:rPr>
          <w:rFonts w:ascii="Arial" w:hAnsi="Arial" w:cs="Arial"/>
        </w:rPr>
        <w:t xml:space="preserve">-Umfeld </w:t>
      </w:r>
      <w:r w:rsidRPr="00E47D86">
        <w:rPr>
          <w:rFonts w:ascii="Arial" w:hAnsi="Arial" w:cs="Arial"/>
        </w:rPr>
        <w:t xml:space="preserve">geklärt und erlauben </w:t>
      </w:r>
      <w:r w:rsidR="00D671A0">
        <w:rPr>
          <w:rFonts w:ascii="Arial" w:hAnsi="Arial" w:cs="Arial"/>
        </w:rPr>
        <w:t xml:space="preserve">die </w:t>
      </w:r>
      <w:r w:rsidRPr="00E47D86">
        <w:rPr>
          <w:rFonts w:ascii="Arial" w:hAnsi="Arial" w:cs="Arial"/>
        </w:rPr>
        <w:t>Diskussion zu diesem Thema mit einem gemeinsamen Vokabular.</w:t>
      </w:r>
    </w:p>
    <w:p w14:paraId="48B3F8E5" w14:textId="77777777" w:rsidR="00F04E7E" w:rsidRDefault="00F04E7E" w:rsidP="00AC31AB">
      <w:pPr>
        <w:pStyle w:val="berschrift2"/>
      </w:pPr>
      <w:bookmarkStart w:id="38" w:name="_Toc366590237"/>
      <w:bookmarkStart w:id="39" w:name="_Toc487535785"/>
      <w:r>
        <w:t>Schwerpunkt</w:t>
      </w:r>
      <w:r w:rsidR="004F6C25">
        <w:t>e</w:t>
      </w:r>
      <w:bookmarkEnd w:id="38"/>
      <w:bookmarkEnd w:id="39"/>
    </w:p>
    <w:p w14:paraId="3B603EAF" w14:textId="77777777" w:rsidR="004F3A8F" w:rsidRDefault="004F3A8F" w:rsidP="004F3A8F">
      <w:bookmarkStart w:id="40" w:name="_Ref341780731"/>
      <w:r>
        <w:t xml:space="preserve">Der </w:t>
      </w:r>
      <w:r w:rsidR="003F367C">
        <w:t xml:space="preserve">vorliegende </w:t>
      </w:r>
      <w:r>
        <w:t>Standard eCH-0107 unterteilt sich</w:t>
      </w:r>
      <w:r w:rsidR="001E77AF">
        <w:t xml:space="preserve"> neben der Einführung</w:t>
      </w:r>
      <w:r>
        <w:t xml:space="preserve"> in sechs Kapitel, die nachfolgend kurz beschreiben werden.</w:t>
      </w:r>
    </w:p>
    <w:p w14:paraId="7651A313" w14:textId="3759B77E" w:rsidR="00CA54B3" w:rsidRDefault="00CA54B3" w:rsidP="004F3A8F">
      <w:r>
        <w:t xml:space="preserve">Kapitel </w:t>
      </w:r>
      <w:r w:rsidR="0051593D">
        <w:fldChar w:fldCharType="begin"/>
      </w:r>
      <w:r w:rsidR="0051593D">
        <w:instrText xml:space="preserve"> REF _Ref364847085 \r \h </w:instrText>
      </w:r>
      <w:r w:rsidR="0051593D">
        <w:fldChar w:fldCharType="separate"/>
      </w:r>
      <w:r w:rsidR="000B7520">
        <w:t>3</w:t>
      </w:r>
      <w:r w:rsidR="0051593D">
        <w:fldChar w:fldCharType="end"/>
      </w:r>
      <w:r>
        <w:t xml:space="preserve"> identifiziert die wichtigsten Stakeholder eines föderierten </w:t>
      </w:r>
      <w:r w:rsidRPr="00A431BB">
        <w:rPr>
          <w:i/>
        </w:rPr>
        <w:t>IAM</w:t>
      </w:r>
      <w:r>
        <w:t>.</w:t>
      </w:r>
    </w:p>
    <w:p w14:paraId="34EA187F" w14:textId="65216068" w:rsidR="004F3A8F" w:rsidRDefault="00CA54B3" w:rsidP="004F3A8F">
      <w:r>
        <w:t xml:space="preserve">In Kapitel </w:t>
      </w:r>
      <w:r w:rsidR="005360E1">
        <w:fldChar w:fldCharType="begin"/>
      </w:r>
      <w:r w:rsidR="005360E1">
        <w:instrText xml:space="preserve"> REF _Ref485038041 \r \h </w:instrText>
      </w:r>
      <w:r w:rsidR="005360E1">
        <w:fldChar w:fldCharType="separate"/>
      </w:r>
      <w:r w:rsidR="000B7520">
        <w:t>4</w:t>
      </w:r>
      <w:r w:rsidR="005360E1">
        <w:fldChar w:fldCharType="end"/>
      </w:r>
      <w:r w:rsidR="004F3A8F">
        <w:t xml:space="preserve"> werden die Architekturvision und die allgemeinen Anforderungen von Seiten der </w:t>
      </w:r>
      <w:r w:rsidR="00650FA7">
        <w:t>Realweltobjekte</w:t>
      </w:r>
      <w:r w:rsidR="00CC12D1">
        <w:t xml:space="preserve"> </w:t>
      </w:r>
      <w:r w:rsidR="00D671A0" w:rsidRPr="00A431BB">
        <w:rPr>
          <w:i/>
        </w:rPr>
        <w:t>Subjekt</w:t>
      </w:r>
      <w:r w:rsidR="00D671A0">
        <w:t xml:space="preserve"> und </w:t>
      </w:r>
      <w:r w:rsidR="00D671A0" w:rsidRPr="00A431BB">
        <w:rPr>
          <w:i/>
        </w:rPr>
        <w:t>Ressource</w:t>
      </w:r>
      <w:r w:rsidR="004F3A8F">
        <w:t xml:space="preserve"> aufgelistet.</w:t>
      </w:r>
    </w:p>
    <w:p w14:paraId="13BA9F13" w14:textId="58497575" w:rsidR="004F3A8F" w:rsidRDefault="00CA54B3" w:rsidP="004F3A8F">
      <w:r>
        <w:t xml:space="preserve">Kapitel </w:t>
      </w:r>
      <w:r w:rsidR="005360E1">
        <w:fldChar w:fldCharType="begin"/>
      </w:r>
      <w:r w:rsidR="005360E1">
        <w:instrText xml:space="preserve"> REF _Ref485038055 \r \h </w:instrText>
      </w:r>
      <w:r w:rsidR="005360E1">
        <w:fldChar w:fldCharType="separate"/>
      </w:r>
      <w:r w:rsidR="000B7520">
        <w:t>5</w:t>
      </w:r>
      <w:r w:rsidR="005360E1">
        <w:fldChar w:fldCharType="end"/>
      </w:r>
      <w:r w:rsidR="004F3A8F">
        <w:t xml:space="preserve"> zeigt die Informationsarchitektur und erklärt die einzelnen Elemente. Mit Hilfe der Informationsarchitektur werden die Realweltobjekte über die Semantik den Schnittstellenobjekten zugeordnet.</w:t>
      </w:r>
    </w:p>
    <w:p w14:paraId="797554B2" w14:textId="52B7365E" w:rsidR="004F3A8F" w:rsidRDefault="004F3A8F" w:rsidP="004F3A8F">
      <w:r>
        <w:t xml:space="preserve">Im Kapitel </w:t>
      </w:r>
      <w:r w:rsidR="00D671A0">
        <w:fldChar w:fldCharType="begin"/>
      </w:r>
      <w:r w:rsidR="00D671A0">
        <w:instrText xml:space="preserve"> REF _Ref343066847 \r \h </w:instrText>
      </w:r>
      <w:r w:rsidR="00D671A0">
        <w:fldChar w:fldCharType="separate"/>
      </w:r>
      <w:r w:rsidR="000B7520">
        <w:t>6</w:t>
      </w:r>
      <w:r w:rsidR="00D671A0">
        <w:fldChar w:fldCharType="end"/>
      </w:r>
      <w:r w:rsidR="00D671A0">
        <w:t xml:space="preserve"> </w:t>
      </w:r>
      <w:r>
        <w:t xml:space="preserve">werden die Prozesse definiert, welche für alle Stakeholder wichtig sind. Dies bedeutet, dass nicht nur die Prozesse vom </w:t>
      </w:r>
      <w:r w:rsidRPr="00A431BB">
        <w:rPr>
          <w:i/>
        </w:rPr>
        <w:t>IAM</w:t>
      </w:r>
      <w:r w:rsidR="002D3012">
        <w:t>-</w:t>
      </w:r>
      <w:r>
        <w:t xml:space="preserve">Anbieter berücksichtigt werden, sondern auch die der </w:t>
      </w:r>
      <w:r w:rsidRPr="00A431BB">
        <w:rPr>
          <w:i/>
        </w:rPr>
        <w:t>IAM</w:t>
      </w:r>
      <w:r w:rsidR="002D3012">
        <w:t>-</w:t>
      </w:r>
      <w:r>
        <w:t>Nutzer.</w:t>
      </w:r>
    </w:p>
    <w:p w14:paraId="253F24BB" w14:textId="752C720D" w:rsidR="004F3A8F" w:rsidRDefault="004F3A8F" w:rsidP="004F3A8F">
      <w:r>
        <w:t xml:space="preserve">In Kapitel </w:t>
      </w:r>
      <w:r w:rsidR="00BE04A9">
        <w:fldChar w:fldCharType="begin"/>
      </w:r>
      <w:r w:rsidR="00BE04A9">
        <w:instrText xml:space="preserve"> REF _Ref485038097 \r \h </w:instrText>
      </w:r>
      <w:r w:rsidR="00BE04A9">
        <w:fldChar w:fldCharType="separate"/>
      </w:r>
      <w:r w:rsidR="000B7520">
        <w:t>7</w:t>
      </w:r>
      <w:r w:rsidR="00BE04A9">
        <w:fldChar w:fldCharType="end"/>
      </w:r>
      <w:r>
        <w:t xml:space="preserve"> werden die Services in einem föderierten </w:t>
      </w:r>
      <w:r w:rsidRPr="00A431BB">
        <w:rPr>
          <w:i/>
        </w:rPr>
        <w:t>IAM</w:t>
      </w:r>
      <w:r>
        <w:t xml:space="preserve"> aus Geschäftssicht dargestellt und deren Aufgaben und Schnittstellen definiert.</w:t>
      </w:r>
    </w:p>
    <w:p w14:paraId="3E9BAEC3" w14:textId="6018844D" w:rsidR="008F0B91" w:rsidRDefault="004F3A8F" w:rsidP="0064397E">
      <w:r>
        <w:lastRenderedPageBreak/>
        <w:t xml:space="preserve">Damit im föderierten </w:t>
      </w:r>
      <w:r w:rsidRPr="00A431BB">
        <w:rPr>
          <w:i/>
        </w:rPr>
        <w:t>IAM</w:t>
      </w:r>
      <w:r w:rsidR="003F367C">
        <w:t>-</w:t>
      </w:r>
      <w:r>
        <w:t xml:space="preserve">Kontext jeweils von denselben Begrifflichkeiten gesprochen wird, ist im Anhang D ein ausführliches Glossar definiert, welches die wichtigsten Begriffe im </w:t>
      </w:r>
      <w:r w:rsidRPr="00A431BB">
        <w:rPr>
          <w:i/>
        </w:rPr>
        <w:t>IAM</w:t>
      </w:r>
      <w:r w:rsidR="003F367C">
        <w:t>-Umfeld</w:t>
      </w:r>
      <w:r w:rsidR="00BC71FF">
        <w:t xml:space="preserve"> erklärt.</w:t>
      </w:r>
    </w:p>
    <w:p w14:paraId="758C48FA" w14:textId="5C08C844" w:rsidR="003A7657" w:rsidRDefault="00BE04A9" w:rsidP="000C3A3C">
      <w:pPr>
        <w:rPr>
          <w:b/>
          <w:sz w:val="24"/>
        </w:rPr>
      </w:pPr>
      <w:r>
        <w:t xml:space="preserve">Anhang E stellt die Varianten, ein föderiertes </w:t>
      </w:r>
      <w:r w:rsidRPr="00A431BB">
        <w:rPr>
          <w:i/>
        </w:rPr>
        <w:t>IAM</w:t>
      </w:r>
      <w:r>
        <w:t xml:space="preserve"> aufzubauen, dar.</w:t>
      </w:r>
    </w:p>
    <w:p w14:paraId="21D8A35F" w14:textId="77777777" w:rsidR="003A7657" w:rsidRDefault="003A7657" w:rsidP="003A7657">
      <w:pPr>
        <w:pStyle w:val="berschrift2"/>
      </w:pPr>
      <w:bookmarkStart w:id="41" w:name="_Toc366590238"/>
      <w:bookmarkStart w:id="42" w:name="_Toc487535786"/>
      <w:r>
        <w:t>Normativer Charakter der Kapitel</w:t>
      </w:r>
      <w:bookmarkEnd w:id="41"/>
      <w:bookmarkEnd w:id="42"/>
      <w:r>
        <w:t xml:space="preserve"> </w:t>
      </w:r>
    </w:p>
    <w:p w14:paraId="0F00336E" w14:textId="77777777" w:rsidR="003A7657" w:rsidRDefault="003A7657" w:rsidP="003A7657">
      <w:pPr>
        <w:pStyle w:val="Textkrper"/>
      </w:pPr>
      <w:r>
        <w:t>Die Kapitel des vorliegenden Standards sind von normativem oder auch deskriptivem Charakter. Die untenstehende Tabelle v</w:t>
      </w:r>
      <w:r w:rsidR="008234C4">
        <w:t xml:space="preserve">eranschaulicht diese Einordnung: </w:t>
      </w:r>
    </w:p>
    <w:tbl>
      <w:tblPr>
        <w:tblStyle w:val="Gitternetztabelle21"/>
        <w:tblW w:w="0" w:type="auto"/>
        <w:tblLook w:val="0420" w:firstRow="1" w:lastRow="0" w:firstColumn="0" w:lastColumn="0" w:noHBand="0" w:noVBand="1"/>
      </w:tblPr>
      <w:tblGrid>
        <w:gridCol w:w="4675"/>
        <w:gridCol w:w="4396"/>
      </w:tblGrid>
      <w:tr w:rsidR="003A7657" w:rsidRPr="00686348" w14:paraId="61A6A833" w14:textId="77777777" w:rsidTr="00226DA3">
        <w:trPr>
          <w:cnfStyle w:val="100000000000" w:firstRow="1" w:lastRow="0" w:firstColumn="0" w:lastColumn="0" w:oddVBand="0" w:evenVBand="0" w:oddHBand="0" w:evenHBand="0" w:firstRowFirstColumn="0" w:firstRowLastColumn="0" w:lastRowFirstColumn="0" w:lastRowLastColumn="0"/>
        </w:trPr>
        <w:tc>
          <w:tcPr>
            <w:tcW w:w="4786" w:type="dxa"/>
            <w:vAlign w:val="center"/>
          </w:tcPr>
          <w:p w14:paraId="15C1B41E" w14:textId="77777777" w:rsidR="003A7657" w:rsidRPr="00686348" w:rsidRDefault="00480D5D" w:rsidP="002A39C9">
            <w:pPr>
              <w:spacing w:line="240" w:lineRule="auto"/>
              <w:rPr>
                <w:iCs/>
              </w:rPr>
            </w:pPr>
            <w:r>
              <w:rPr>
                <w:iCs/>
              </w:rPr>
              <w:t>Kapitel</w:t>
            </w:r>
          </w:p>
        </w:tc>
        <w:tc>
          <w:tcPr>
            <w:tcW w:w="4501" w:type="dxa"/>
            <w:vAlign w:val="center"/>
          </w:tcPr>
          <w:p w14:paraId="43279C5E" w14:textId="77777777" w:rsidR="003A7657" w:rsidRPr="00686348" w:rsidRDefault="00480D5D" w:rsidP="002A39C9">
            <w:pPr>
              <w:spacing w:line="240" w:lineRule="auto"/>
              <w:rPr>
                <w:iCs/>
              </w:rPr>
            </w:pPr>
            <w:r>
              <w:rPr>
                <w:iCs/>
              </w:rPr>
              <w:t>Beschreibung</w:t>
            </w:r>
          </w:p>
        </w:tc>
      </w:tr>
      <w:tr w:rsidR="003A7657" w:rsidRPr="00686348" w14:paraId="6F6A0097" w14:textId="77777777" w:rsidTr="00226DA3">
        <w:trPr>
          <w:cnfStyle w:val="000000100000" w:firstRow="0" w:lastRow="0" w:firstColumn="0" w:lastColumn="0" w:oddVBand="0" w:evenVBand="0" w:oddHBand="1" w:evenHBand="0" w:firstRowFirstColumn="0" w:firstRowLastColumn="0" w:lastRowFirstColumn="0" w:lastRowLastColumn="0"/>
        </w:trPr>
        <w:tc>
          <w:tcPr>
            <w:tcW w:w="4786" w:type="dxa"/>
          </w:tcPr>
          <w:p w14:paraId="3038EAB2" w14:textId="77777777" w:rsidR="000B7520" w:rsidRPr="003F6E31" w:rsidRDefault="00A71D03" w:rsidP="00A0625E">
            <w:pPr>
              <w:rPr>
                <w:ins w:id="43" w:author="Marc Kunz" w:date="2017-07-11T11:31:00Z"/>
              </w:rPr>
            </w:pPr>
            <w:r>
              <w:rPr>
                <w:iCs/>
              </w:rPr>
              <w:fldChar w:fldCharType="begin"/>
            </w:r>
            <w:r>
              <w:rPr>
                <w:iCs/>
              </w:rPr>
              <w:instrText xml:space="preserve"> REF _Ref474321848 \r \h </w:instrText>
            </w:r>
            <w:r>
              <w:rPr>
                <w:iCs/>
              </w:rPr>
            </w:r>
            <w:r>
              <w:rPr>
                <w:iCs/>
              </w:rPr>
              <w:fldChar w:fldCharType="separate"/>
            </w:r>
            <w:r w:rsidR="000B7520">
              <w:rPr>
                <w:iCs/>
              </w:rPr>
              <w:t>2</w:t>
            </w:r>
            <w:r>
              <w:rPr>
                <w:iCs/>
              </w:rPr>
              <w:fldChar w:fldCharType="end"/>
            </w:r>
            <w:r w:rsidR="00480D5D">
              <w:rPr>
                <w:iCs/>
              </w:rPr>
              <w:fldChar w:fldCharType="begin"/>
            </w:r>
            <w:r w:rsidR="00480D5D">
              <w:rPr>
                <w:iCs/>
              </w:rPr>
              <w:instrText xml:space="preserve"> REF _Ref366230926 \h </w:instrText>
            </w:r>
            <w:r w:rsidR="00050EE6">
              <w:rPr>
                <w:iCs/>
              </w:rPr>
              <w:instrText xml:space="preserve"> \* MERGEFORMAT </w:instrText>
            </w:r>
            <w:r w:rsidR="00480D5D">
              <w:rPr>
                <w:iCs/>
              </w:rPr>
            </w:r>
            <w:r w:rsidR="00480D5D">
              <w:rPr>
                <w:iCs/>
              </w:rPr>
              <w:fldChar w:fldCharType="separate"/>
            </w:r>
          </w:p>
          <w:p w14:paraId="49116214" w14:textId="12907CC8" w:rsidR="00F84986" w:rsidRPr="003F6E31" w:rsidDel="000B7520" w:rsidRDefault="000B7520" w:rsidP="00A0625E">
            <w:pPr>
              <w:rPr>
                <w:del w:id="44" w:author="Marc Kunz" w:date="2017-07-11T11:31:00Z"/>
              </w:rPr>
            </w:pPr>
            <w:ins w:id="45" w:author="Marc Kunz" w:date="2017-07-11T11:31:00Z">
              <w:r w:rsidRPr="003F6E31">
                <w:t>Einleitung</w:t>
              </w:r>
            </w:ins>
          </w:p>
          <w:p w14:paraId="518F9580" w14:textId="41D29FC3" w:rsidR="00480D5D" w:rsidRPr="00686348" w:rsidRDefault="00F84986" w:rsidP="00480D5D">
            <w:pPr>
              <w:rPr>
                <w:iCs/>
              </w:rPr>
            </w:pPr>
            <w:del w:id="46" w:author="Marc Kunz" w:date="2017-07-11T11:31:00Z">
              <w:r w:rsidRPr="003F6E31" w:rsidDel="000B7520">
                <w:delText>Einleitung</w:delText>
              </w:r>
            </w:del>
            <w:r w:rsidR="00480D5D">
              <w:rPr>
                <w:iCs/>
              </w:rPr>
              <w:fldChar w:fldCharType="end"/>
            </w:r>
          </w:p>
        </w:tc>
        <w:tc>
          <w:tcPr>
            <w:tcW w:w="4501" w:type="dxa"/>
          </w:tcPr>
          <w:p w14:paraId="0C673BB3" w14:textId="77777777" w:rsidR="003A7657" w:rsidRPr="00686348" w:rsidRDefault="00050EE6" w:rsidP="00A0370D">
            <w:pPr>
              <w:rPr>
                <w:iCs/>
              </w:rPr>
            </w:pPr>
            <w:r>
              <w:rPr>
                <w:iCs/>
              </w:rPr>
              <w:t xml:space="preserve">Deskriptiv </w:t>
            </w:r>
          </w:p>
        </w:tc>
      </w:tr>
      <w:tr w:rsidR="00480D5D" w:rsidRPr="00686348" w14:paraId="1882ECE0" w14:textId="77777777" w:rsidTr="00226DA3">
        <w:tc>
          <w:tcPr>
            <w:tcW w:w="4786" w:type="dxa"/>
          </w:tcPr>
          <w:p w14:paraId="50A59465" w14:textId="2554DCC6" w:rsidR="00480D5D" w:rsidRPr="00686348" w:rsidRDefault="00050EE6" w:rsidP="00A0370D">
            <w:pPr>
              <w:rPr>
                <w:iCs/>
              </w:rPr>
            </w:pPr>
            <w:r>
              <w:rPr>
                <w:iCs/>
              </w:rPr>
              <w:fldChar w:fldCharType="begin"/>
            </w:r>
            <w:r>
              <w:rPr>
                <w:iCs/>
              </w:rPr>
              <w:instrText xml:space="preserve"> REF _Ref366231015 \w \h </w:instrText>
            </w:r>
            <w:r w:rsidR="002A39C9">
              <w:rPr>
                <w:iCs/>
              </w:rPr>
              <w:instrText xml:space="preserve"> \* MERGEFORMAT </w:instrText>
            </w:r>
            <w:r>
              <w:rPr>
                <w:iCs/>
              </w:rPr>
            </w:r>
            <w:r>
              <w:rPr>
                <w:iCs/>
              </w:rPr>
              <w:fldChar w:fldCharType="separate"/>
            </w:r>
            <w:r w:rsidR="000B7520">
              <w:rPr>
                <w:iCs/>
              </w:rPr>
              <w:t>3</w:t>
            </w:r>
            <w:r>
              <w:rPr>
                <w:iCs/>
              </w:rPr>
              <w:fldChar w:fldCharType="end"/>
            </w:r>
            <w:r>
              <w:rPr>
                <w:iCs/>
              </w:rPr>
              <w:t xml:space="preserve"> </w:t>
            </w:r>
            <w:r>
              <w:rPr>
                <w:iCs/>
              </w:rPr>
              <w:fldChar w:fldCharType="begin"/>
            </w:r>
            <w:r>
              <w:rPr>
                <w:iCs/>
              </w:rPr>
              <w:instrText xml:space="preserve"> REF _Ref366231023 \h </w:instrText>
            </w:r>
            <w:r w:rsidR="002A39C9">
              <w:rPr>
                <w:iCs/>
              </w:rPr>
              <w:instrText xml:space="preserve"> \* MERGEFORMAT </w:instrText>
            </w:r>
            <w:r>
              <w:rPr>
                <w:iCs/>
              </w:rPr>
            </w:r>
            <w:r>
              <w:rPr>
                <w:iCs/>
              </w:rPr>
              <w:fldChar w:fldCharType="separate"/>
            </w:r>
            <w:r w:rsidR="000B7520" w:rsidRPr="00AD72F6">
              <w:t>Stakeholder</w:t>
            </w:r>
            <w:r>
              <w:rPr>
                <w:iCs/>
              </w:rPr>
              <w:fldChar w:fldCharType="end"/>
            </w:r>
          </w:p>
        </w:tc>
        <w:tc>
          <w:tcPr>
            <w:tcW w:w="4501" w:type="dxa"/>
          </w:tcPr>
          <w:p w14:paraId="7B3AC420" w14:textId="77777777" w:rsidR="00480D5D" w:rsidRPr="00686348" w:rsidRDefault="00050EE6" w:rsidP="00A0370D">
            <w:pPr>
              <w:rPr>
                <w:iCs/>
              </w:rPr>
            </w:pPr>
            <w:r>
              <w:rPr>
                <w:iCs/>
              </w:rPr>
              <w:t xml:space="preserve">Normativ </w:t>
            </w:r>
          </w:p>
        </w:tc>
      </w:tr>
      <w:tr w:rsidR="00050EE6" w:rsidRPr="00686348" w14:paraId="165EFE92" w14:textId="77777777" w:rsidTr="00226DA3">
        <w:trPr>
          <w:cnfStyle w:val="000000100000" w:firstRow="0" w:lastRow="0" w:firstColumn="0" w:lastColumn="0" w:oddVBand="0" w:evenVBand="0" w:oddHBand="1" w:evenHBand="0" w:firstRowFirstColumn="0" w:firstRowLastColumn="0" w:lastRowFirstColumn="0" w:lastRowLastColumn="0"/>
        </w:trPr>
        <w:tc>
          <w:tcPr>
            <w:tcW w:w="4786" w:type="dxa"/>
          </w:tcPr>
          <w:p w14:paraId="71C5FA8E" w14:textId="6298A651" w:rsidR="00A0370D" w:rsidRDefault="00050EE6" w:rsidP="00A0370D">
            <w:pPr>
              <w:spacing w:after="0"/>
              <w:rPr>
                <w:iCs/>
              </w:rPr>
            </w:pPr>
            <w:r>
              <w:rPr>
                <w:iCs/>
              </w:rPr>
              <w:fldChar w:fldCharType="begin"/>
            </w:r>
            <w:r>
              <w:rPr>
                <w:iCs/>
              </w:rPr>
              <w:instrText xml:space="preserve"> REF _Ref366231041 \r \h </w:instrText>
            </w:r>
            <w:r w:rsidR="002A39C9">
              <w:rPr>
                <w:iCs/>
              </w:rPr>
              <w:instrText xml:space="preserve"> \* MERGEFORMAT </w:instrText>
            </w:r>
            <w:r>
              <w:rPr>
                <w:iCs/>
              </w:rPr>
            </w:r>
            <w:r>
              <w:rPr>
                <w:iCs/>
              </w:rPr>
              <w:fldChar w:fldCharType="separate"/>
            </w:r>
            <w:r w:rsidR="000B7520">
              <w:rPr>
                <w:iCs/>
              </w:rPr>
              <w:t>4.1</w:t>
            </w:r>
            <w:r>
              <w:rPr>
                <w:iCs/>
              </w:rPr>
              <w:fldChar w:fldCharType="end"/>
            </w:r>
            <w:r>
              <w:rPr>
                <w:iCs/>
              </w:rPr>
              <w:t xml:space="preserve"> </w:t>
            </w:r>
            <w:r>
              <w:rPr>
                <w:iCs/>
              </w:rPr>
              <w:fldChar w:fldCharType="begin"/>
            </w:r>
            <w:r>
              <w:rPr>
                <w:iCs/>
              </w:rPr>
              <w:instrText xml:space="preserve"> REF _Ref366231049 \h </w:instrText>
            </w:r>
            <w:r w:rsidR="002A39C9">
              <w:rPr>
                <w:iCs/>
              </w:rPr>
              <w:instrText xml:space="preserve"> \* MERGEFORMAT </w:instrText>
            </w:r>
            <w:r>
              <w:rPr>
                <w:iCs/>
              </w:rPr>
            </w:r>
            <w:r>
              <w:rPr>
                <w:iCs/>
              </w:rPr>
              <w:fldChar w:fldCharType="separate"/>
            </w:r>
            <w:r w:rsidR="000B7520">
              <w:t>Architekturvision</w:t>
            </w:r>
            <w:r>
              <w:rPr>
                <w:iCs/>
              </w:rPr>
              <w:fldChar w:fldCharType="end"/>
            </w:r>
            <w:r>
              <w:rPr>
                <w:iCs/>
              </w:rPr>
              <w:t xml:space="preserve"> &amp; </w:t>
            </w:r>
          </w:p>
          <w:p w14:paraId="532A07BB" w14:textId="2A30D566" w:rsidR="00050EE6" w:rsidRDefault="00050EE6" w:rsidP="00A0370D">
            <w:pPr>
              <w:spacing w:after="0"/>
              <w:rPr>
                <w:iCs/>
              </w:rPr>
            </w:pPr>
            <w:r>
              <w:rPr>
                <w:iCs/>
              </w:rPr>
              <w:fldChar w:fldCharType="begin"/>
            </w:r>
            <w:r>
              <w:rPr>
                <w:iCs/>
              </w:rPr>
              <w:instrText xml:space="preserve"> REF _Ref366231071 \r \h </w:instrText>
            </w:r>
            <w:r w:rsidR="002A39C9">
              <w:rPr>
                <w:iCs/>
              </w:rPr>
              <w:instrText xml:space="preserve"> \* MERGEFORMAT </w:instrText>
            </w:r>
            <w:r>
              <w:rPr>
                <w:iCs/>
              </w:rPr>
            </w:r>
            <w:r>
              <w:rPr>
                <w:iCs/>
              </w:rPr>
              <w:fldChar w:fldCharType="separate"/>
            </w:r>
            <w:r w:rsidR="000B7520">
              <w:rPr>
                <w:iCs/>
              </w:rPr>
              <w:t>4.4</w:t>
            </w:r>
            <w:r>
              <w:rPr>
                <w:iCs/>
              </w:rPr>
              <w:fldChar w:fldCharType="end"/>
            </w:r>
            <w:r>
              <w:rPr>
                <w:iCs/>
              </w:rPr>
              <w:t xml:space="preserve"> </w:t>
            </w:r>
            <w:r>
              <w:rPr>
                <w:iCs/>
              </w:rPr>
              <w:fldChar w:fldCharType="begin"/>
            </w:r>
            <w:r>
              <w:rPr>
                <w:iCs/>
              </w:rPr>
              <w:instrText xml:space="preserve"> REF _Ref366231071 \h </w:instrText>
            </w:r>
            <w:r w:rsidR="002A39C9">
              <w:rPr>
                <w:iCs/>
              </w:rPr>
              <w:instrText xml:space="preserve"> \* MERGEFORMAT </w:instrText>
            </w:r>
            <w:r>
              <w:rPr>
                <w:iCs/>
              </w:rPr>
            </w:r>
            <w:r>
              <w:rPr>
                <w:iCs/>
              </w:rPr>
              <w:fldChar w:fldCharType="separate"/>
            </w:r>
            <w:r w:rsidR="000B7520">
              <w:t>Allgemeine Designprinzipien</w:t>
            </w:r>
            <w:r>
              <w:rPr>
                <w:iCs/>
              </w:rPr>
              <w:fldChar w:fldCharType="end"/>
            </w:r>
          </w:p>
        </w:tc>
        <w:tc>
          <w:tcPr>
            <w:tcW w:w="4501" w:type="dxa"/>
          </w:tcPr>
          <w:p w14:paraId="0E776B60" w14:textId="77777777" w:rsidR="00050EE6" w:rsidRDefault="00050EE6" w:rsidP="00A0370D">
            <w:pPr>
              <w:rPr>
                <w:iCs/>
              </w:rPr>
            </w:pPr>
            <w:r>
              <w:rPr>
                <w:iCs/>
              </w:rPr>
              <w:t xml:space="preserve">Normativ </w:t>
            </w:r>
          </w:p>
        </w:tc>
      </w:tr>
      <w:tr w:rsidR="00050EE6" w:rsidRPr="00686348" w14:paraId="7C8EDF4B" w14:textId="77777777" w:rsidTr="00226DA3">
        <w:tc>
          <w:tcPr>
            <w:tcW w:w="4786" w:type="dxa"/>
          </w:tcPr>
          <w:p w14:paraId="45F5F956" w14:textId="77777777" w:rsidR="000B7520" w:rsidRPr="000B7520" w:rsidRDefault="00BD08AF" w:rsidP="000B7520">
            <w:pPr>
              <w:spacing w:after="0"/>
              <w:rPr>
                <w:ins w:id="47" w:author="Marc Kunz" w:date="2017-07-11T11:31:00Z"/>
                <w:iCs/>
                <w:rPrChange w:id="48" w:author="Marc Kunz" w:date="2017-07-11T11:31:00Z">
                  <w:rPr>
                    <w:ins w:id="49" w:author="Marc Kunz" w:date="2017-07-11T11:31:00Z"/>
                    <w:b/>
                    <w:sz w:val="24"/>
                  </w:rPr>
                </w:rPrChange>
              </w:rPr>
              <w:pPrChange w:id="50" w:author="Marc Kunz" w:date="2017-07-11T11:31:00Z">
                <w:pPr>
                  <w:spacing w:after="0" w:line="240" w:lineRule="auto"/>
                </w:pPr>
              </w:pPrChange>
            </w:pPr>
            <w:r>
              <w:rPr>
                <w:iCs/>
              </w:rPr>
              <w:fldChar w:fldCharType="begin"/>
            </w:r>
            <w:r>
              <w:rPr>
                <w:iCs/>
              </w:rPr>
              <w:instrText xml:space="preserve"> REF _Ref366242466 \r \h </w:instrText>
            </w:r>
            <w:r>
              <w:rPr>
                <w:iCs/>
              </w:rPr>
            </w:r>
            <w:r>
              <w:rPr>
                <w:iCs/>
              </w:rPr>
              <w:fldChar w:fldCharType="separate"/>
            </w:r>
            <w:r w:rsidR="000B7520">
              <w:rPr>
                <w:iCs/>
              </w:rPr>
              <w:t>4.2</w:t>
            </w:r>
            <w:r>
              <w:rPr>
                <w:iCs/>
              </w:rPr>
              <w:fldChar w:fldCharType="end"/>
            </w:r>
            <w:r>
              <w:rPr>
                <w:iCs/>
              </w:rPr>
              <w:t xml:space="preserve"> </w:t>
            </w:r>
            <w:r w:rsidR="00050EE6">
              <w:rPr>
                <w:iCs/>
              </w:rPr>
              <w:fldChar w:fldCharType="begin"/>
            </w:r>
            <w:r w:rsidR="00050EE6">
              <w:rPr>
                <w:iCs/>
              </w:rPr>
              <w:instrText xml:space="preserve"> REF _Ref366231120 \h </w:instrText>
            </w:r>
            <w:r w:rsidR="002A39C9">
              <w:rPr>
                <w:iCs/>
              </w:rPr>
              <w:instrText xml:space="preserve"> \* MERGEFORMAT </w:instrText>
            </w:r>
            <w:r w:rsidR="00050EE6">
              <w:rPr>
                <w:iCs/>
              </w:rPr>
            </w:r>
            <w:r w:rsidR="00050EE6">
              <w:rPr>
                <w:iCs/>
              </w:rPr>
              <w:fldChar w:fldCharType="separate"/>
            </w:r>
          </w:p>
          <w:p w14:paraId="530E3689" w14:textId="086B2BDE" w:rsidR="00F84986" w:rsidRPr="000C3A3C" w:rsidDel="000B7520" w:rsidRDefault="000B7520" w:rsidP="000C3A3C">
            <w:pPr>
              <w:spacing w:after="0"/>
              <w:rPr>
                <w:del w:id="51" w:author="Marc Kunz" w:date="2017-07-11T11:31:00Z"/>
                <w:iCs/>
              </w:rPr>
            </w:pPr>
            <w:ins w:id="52" w:author="Marc Kunz" w:date="2017-07-11T11:31:00Z">
              <w:r w:rsidRPr="000B7520">
                <w:rPr>
                  <w:iCs/>
                  <w:rPrChange w:id="53" w:author="Marc Kunz" w:date="2017-07-11T11:31:00Z">
                    <w:rPr/>
                  </w:rPrChange>
                </w:rPr>
                <w:t xml:space="preserve">Ressourcenbezogene </w:t>
              </w:r>
              <w:r>
                <w:t>Anforderungen</w:t>
              </w:r>
            </w:ins>
          </w:p>
          <w:p w14:paraId="2BD857D1" w14:textId="67CFDFBE" w:rsidR="00D51F77" w:rsidRDefault="00F84986" w:rsidP="00D51F77">
            <w:pPr>
              <w:spacing w:after="0"/>
              <w:rPr>
                <w:iCs/>
              </w:rPr>
            </w:pPr>
            <w:del w:id="54" w:author="Marc Kunz" w:date="2017-07-11T11:31:00Z">
              <w:r w:rsidRPr="00D84B7D" w:rsidDel="000B7520">
                <w:rPr>
                  <w:iCs/>
                </w:rPr>
                <w:delText xml:space="preserve">Ressourcenbezogene </w:delText>
              </w:r>
              <w:r w:rsidDel="000B7520">
                <w:delText>Anforderungen</w:delText>
              </w:r>
            </w:del>
            <w:r w:rsidR="00050EE6">
              <w:rPr>
                <w:iCs/>
              </w:rPr>
              <w:fldChar w:fldCharType="end"/>
            </w:r>
            <w:r w:rsidR="00050EE6">
              <w:rPr>
                <w:iCs/>
              </w:rPr>
              <w:t xml:space="preserve"> &amp;</w:t>
            </w:r>
          </w:p>
          <w:p w14:paraId="5558DF76" w14:textId="477F0D36" w:rsidR="00050EE6" w:rsidRDefault="00050EE6" w:rsidP="002B488B">
            <w:pPr>
              <w:spacing w:after="0"/>
              <w:rPr>
                <w:iCs/>
              </w:rPr>
            </w:pPr>
            <w:r>
              <w:rPr>
                <w:iCs/>
              </w:rPr>
              <w:fldChar w:fldCharType="begin"/>
            </w:r>
            <w:r>
              <w:rPr>
                <w:iCs/>
              </w:rPr>
              <w:instrText xml:space="preserve"> REF _Ref366231112 \r \h </w:instrText>
            </w:r>
            <w:r w:rsidR="002A39C9">
              <w:rPr>
                <w:iCs/>
              </w:rPr>
              <w:instrText xml:space="preserve"> \* MERGEFORMAT </w:instrText>
            </w:r>
            <w:r>
              <w:rPr>
                <w:iCs/>
              </w:rPr>
            </w:r>
            <w:r>
              <w:rPr>
                <w:iCs/>
              </w:rPr>
              <w:fldChar w:fldCharType="separate"/>
            </w:r>
            <w:r w:rsidR="000B7520">
              <w:rPr>
                <w:iCs/>
              </w:rPr>
              <w:t>4.3</w:t>
            </w:r>
            <w:r>
              <w:rPr>
                <w:iCs/>
              </w:rPr>
              <w:fldChar w:fldCharType="end"/>
            </w:r>
            <w:r>
              <w:rPr>
                <w:iCs/>
              </w:rPr>
              <w:t xml:space="preserve"> </w:t>
            </w:r>
            <w:r>
              <w:rPr>
                <w:iCs/>
              </w:rPr>
              <w:fldChar w:fldCharType="begin"/>
            </w:r>
            <w:r>
              <w:rPr>
                <w:iCs/>
              </w:rPr>
              <w:instrText xml:space="preserve"> REF _Ref366231130 \h </w:instrText>
            </w:r>
            <w:r w:rsidR="002A39C9">
              <w:rPr>
                <w:iCs/>
              </w:rPr>
              <w:instrText xml:space="preserve"> \* MERGEFORMAT </w:instrText>
            </w:r>
            <w:r>
              <w:rPr>
                <w:iCs/>
              </w:rPr>
            </w:r>
            <w:r>
              <w:rPr>
                <w:iCs/>
              </w:rPr>
              <w:fldChar w:fldCharType="separate"/>
            </w:r>
            <w:ins w:id="55" w:author="Marc Kunz" w:date="2017-07-11T11:31:00Z">
              <w:r w:rsidR="000B7520" w:rsidRPr="000B7520">
                <w:rPr>
                  <w:iCs/>
                  <w:rPrChange w:id="56" w:author="Marc Kunz" w:date="2017-07-11T11:31:00Z">
                    <w:rPr/>
                  </w:rPrChange>
                </w:rPr>
                <w:t>Subjektbezogene Anforderungen</w:t>
              </w:r>
            </w:ins>
            <w:del w:id="57" w:author="Marc Kunz" w:date="2017-07-11T11:31:00Z">
              <w:r w:rsidR="00F84986" w:rsidRPr="00D84B7D" w:rsidDel="000B7520">
                <w:rPr>
                  <w:iCs/>
                </w:rPr>
                <w:delText>Subjektbezogene Anforderungen</w:delText>
              </w:r>
            </w:del>
            <w:r>
              <w:rPr>
                <w:iCs/>
              </w:rPr>
              <w:fldChar w:fldCharType="end"/>
            </w:r>
          </w:p>
        </w:tc>
        <w:tc>
          <w:tcPr>
            <w:tcW w:w="4501" w:type="dxa"/>
          </w:tcPr>
          <w:p w14:paraId="4D818317" w14:textId="77777777" w:rsidR="00050EE6" w:rsidRDefault="00050EE6" w:rsidP="00A0370D">
            <w:pPr>
              <w:rPr>
                <w:iCs/>
              </w:rPr>
            </w:pPr>
            <w:r>
              <w:rPr>
                <w:iCs/>
              </w:rPr>
              <w:t>Deskriptiv</w:t>
            </w:r>
          </w:p>
        </w:tc>
      </w:tr>
      <w:tr w:rsidR="00050EE6" w:rsidRPr="00686348" w14:paraId="553230C6" w14:textId="77777777" w:rsidTr="00226DA3">
        <w:trPr>
          <w:cnfStyle w:val="000000100000" w:firstRow="0" w:lastRow="0" w:firstColumn="0" w:lastColumn="0" w:oddVBand="0" w:evenVBand="0" w:oddHBand="1" w:evenHBand="0" w:firstRowFirstColumn="0" w:firstRowLastColumn="0" w:lastRowFirstColumn="0" w:lastRowLastColumn="0"/>
        </w:trPr>
        <w:tc>
          <w:tcPr>
            <w:tcW w:w="4786" w:type="dxa"/>
          </w:tcPr>
          <w:p w14:paraId="109F8242" w14:textId="77777777" w:rsidR="000B7520" w:rsidRDefault="00A71D03" w:rsidP="000B7520">
            <w:pPr>
              <w:rPr>
                <w:ins w:id="58" w:author="Marc Kunz" w:date="2017-07-11T11:31:00Z"/>
              </w:rPr>
              <w:pPrChange w:id="59" w:author="Marc Kunz" w:date="2017-07-11T11:31:00Z">
                <w:pPr>
                  <w:spacing w:after="0" w:line="240" w:lineRule="auto"/>
                </w:pPr>
              </w:pPrChange>
            </w:pPr>
            <w:r>
              <w:rPr>
                <w:iCs/>
              </w:rPr>
              <w:fldChar w:fldCharType="begin"/>
            </w:r>
            <w:r>
              <w:rPr>
                <w:iCs/>
              </w:rPr>
              <w:instrText xml:space="preserve"> REF _Ref485038371 \r \h </w:instrText>
            </w:r>
            <w:r>
              <w:rPr>
                <w:iCs/>
              </w:rPr>
            </w:r>
            <w:r>
              <w:rPr>
                <w:iCs/>
              </w:rPr>
              <w:fldChar w:fldCharType="separate"/>
            </w:r>
            <w:r w:rsidR="000B7520">
              <w:rPr>
                <w:iCs/>
              </w:rPr>
              <w:t>5</w:t>
            </w:r>
            <w:r>
              <w:rPr>
                <w:iCs/>
              </w:rPr>
              <w:fldChar w:fldCharType="end"/>
            </w:r>
            <w:r w:rsidR="00050EE6">
              <w:rPr>
                <w:iCs/>
              </w:rPr>
              <w:fldChar w:fldCharType="begin"/>
            </w:r>
            <w:r w:rsidR="00050EE6">
              <w:rPr>
                <w:iCs/>
              </w:rPr>
              <w:instrText xml:space="preserve"> REF _Ref364842471 \h </w:instrText>
            </w:r>
            <w:r w:rsidR="002A39C9">
              <w:rPr>
                <w:iCs/>
              </w:rPr>
              <w:instrText xml:space="preserve"> \* MERGEFORMAT </w:instrText>
            </w:r>
            <w:r w:rsidR="00050EE6">
              <w:rPr>
                <w:iCs/>
              </w:rPr>
            </w:r>
            <w:r w:rsidR="00050EE6">
              <w:rPr>
                <w:iCs/>
              </w:rPr>
              <w:fldChar w:fldCharType="separate"/>
            </w:r>
          </w:p>
          <w:p w14:paraId="1CE7182C" w14:textId="5254DF63" w:rsidR="00F84986" w:rsidDel="000B7520" w:rsidRDefault="000B7520" w:rsidP="000C3A3C">
            <w:pPr>
              <w:rPr>
                <w:del w:id="60" w:author="Marc Kunz" w:date="2017-07-11T11:31:00Z"/>
              </w:rPr>
            </w:pPr>
            <w:ins w:id="61" w:author="Marc Kunz" w:date="2017-07-11T11:31:00Z">
              <w:r w:rsidRPr="003F6E31">
                <w:t>Informationsarchitektur</w:t>
              </w:r>
            </w:ins>
          </w:p>
          <w:p w14:paraId="10194D90" w14:textId="54959A76" w:rsidR="00050EE6" w:rsidRDefault="00F84986" w:rsidP="00A0370D">
            <w:pPr>
              <w:rPr>
                <w:iCs/>
              </w:rPr>
            </w:pPr>
            <w:del w:id="62" w:author="Marc Kunz" w:date="2017-07-11T11:31:00Z">
              <w:r w:rsidRPr="003F6E31" w:rsidDel="000B7520">
                <w:delText>Informationsarchitektur</w:delText>
              </w:r>
            </w:del>
            <w:r w:rsidR="00050EE6">
              <w:rPr>
                <w:iCs/>
              </w:rPr>
              <w:fldChar w:fldCharType="end"/>
            </w:r>
          </w:p>
        </w:tc>
        <w:tc>
          <w:tcPr>
            <w:tcW w:w="4501" w:type="dxa"/>
          </w:tcPr>
          <w:p w14:paraId="35C156F8" w14:textId="77777777" w:rsidR="00050EE6" w:rsidRDefault="00050EE6" w:rsidP="00A0370D">
            <w:pPr>
              <w:rPr>
                <w:iCs/>
              </w:rPr>
            </w:pPr>
            <w:r>
              <w:rPr>
                <w:iCs/>
              </w:rPr>
              <w:t xml:space="preserve">Normativ </w:t>
            </w:r>
          </w:p>
        </w:tc>
      </w:tr>
      <w:tr w:rsidR="00050EE6" w:rsidRPr="00686348" w14:paraId="5C647ED6" w14:textId="77777777" w:rsidTr="00226DA3">
        <w:tc>
          <w:tcPr>
            <w:tcW w:w="4786" w:type="dxa"/>
          </w:tcPr>
          <w:p w14:paraId="0185FD1E" w14:textId="4EA1594D" w:rsidR="00050EE6" w:rsidRDefault="00050EE6" w:rsidP="00A0370D">
            <w:pPr>
              <w:rPr>
                <w:iCs/>
              </w:rPr>
            </w:pPr>
            <w:r>
              <w:rPr>
                <w:iCs/>
              </w:rPr>
              <w:fldChar w:fldCharType="begin"/>
            </w:r>
            <w:r>
              <w:rPr>
                <w:iCs/>
              </w:rPr>
              <w:instrText xml:space="preserve"> REF _Ref342382965 \r \h </w:instrText>
            </w:r>
            <w:r w:rsidR="002A39C9">
              <w:rPr>
                <w:iCs/>
              </w:rPr>
              <w:instrText xml:space="preserve"> \* MERGEFORMAT </w:instrText>
            </w:r>
            <w:r>
              <w:rPr>
                <w:iCs/>
              </w:rPr>
            </w:r>
            <w:r>
              <w:rPr>
                <w:iCs/>
              </w:rPr>
              <w:fldChar w:fldCharType="separate"/>
            </w:r>
            <w:r w:rsidR="000B7520">
              <w:rPr>
                <w:iCs/>
              </w:rPr>
              <w:t>6</w:t>
            </w:r>
            <w:r>
              <w:rPr>
                <w:iCs/>
              </w:rPr>
              <w:fldChar w:fldCharType="end"/>
            </w:r>
            <w:r>
              <w:rPr>
                <w:iCs/>
              </w:rPr>
              <w:t xml:space="preserve"> </w:t>
            </w:r>
            <w:r>
              <w:rPr>
                <w:iCs/>
              </w:rPr>
              <w:fldChar w:fldCharType="begin"/>
            </w:r>
            <w:r>
              <w:rPr>
                <w:iCs/>
              </w:rPr>
              <w:instrText xml:space="preserve"> REF _Ref342382965 \h </w:instrText>
            </w:r>
            <w:r w:rsidR="002A39C9">
              <w:rPr>
                <w:iCs/>
              </w:rPr>
              <w:instrText xml:space="preserve"> \* MERGEFORMAT </w:instrText>
            </w:r>
            <w:r>
              <w:rPr>
                <w:iCs/>
              </w:rPr>
            </w:r>
            <w:r>
              <w:rPr>
                <w:iCs/>
              </w:rPr>
              <w:fldChar w:fldCharType="separate"/>
            </w:r>
            <w:r w:rsidR="000B7520" w:rsidRPr="003F6E31">
              <w:t>Prozesse</w:t>
            </w:r>
            <w:r>
              <w:rPr>
                <w:iCs/>
              </w:rPr>
              <w:fldChar w:fldCharType="end"/>
            </w:r>
          </w:p>
        </w:tc>
        <w:tc>
          <w:tcPr>
            <w:tcW w:w="4501" w:type="dxa"/>
          </w:tcPr>
          <w:p w14:paraId="0C4C0B91" w14:textId="77777777" w:rsidR="00050EE6" w:rsidRDefault="00050EE6" w:rsidP="00A0370D">
            <w:pPr>
              <w:rPr>
                <w:iCs/>
              </w:rPr>
            </w:pPr>
            <w:r w:rsidRPr="00050EE6">
              <w:rPr>
                <w:iCs/>
              </w:rPr>
              <w:t>Die Benennung</w:t>
            </w:r>
            <w:r>
              <w:rPr>
                <w:iCs/>
              </w:rPr>
              <w:t>en und deren Definition sind n</w:t>
            </w:r>
            <w:r w:rsidRPr="00050EE6">
              <w:rPr>
                <w:iCs/>
              </w:rPr>
              <w:t>ormativ und d</w:t>
            </w:r>
            <w:r>
              <w:rPr>
                <w:iCs/>
              </w:rPr>
              <w:t>ie Tätigkeiten und Anmerkungen d</w:t>
            </w:r>
            <w:r w:rsidRPr="00050EE6">
              <w:rPr>
                <w:iCs/>
              </w:rPr>
              <w:t>eskriptiv</w:t>
            </w:r>
            <w:r w:rsidR="00A0370D">
              <w:rPr>
                <w:iCs/>
              </w:rPr>
              <w:t>.</w:t>
            </w:r>
          </w:p>
        </w:tc>
      </w:tr>
      <w:tr w:rsidR="00050EE6" w:rsidRPr="00686348" w14:paraId="0E1FD380" w14:textId="77777777" w:rsidTr="00226DA3">
        <w:trPr>
          <w:cnfStyle w:val="000000100000" w:firstRow="0" w:lastRow="0" w:firstColumn="0" w:lastColumn="0" w:oddVBand="0" w:evenVBand="0" w:oddHBand="1" w:evenHBand="0" w:firstRowFirstColumn="0" w:firstRowLastColumn="0" w:lastRowFirstColumn="0" w:lastRowLastColumn="0"/>
        </w:trPr>
        <w:tc>
          <w:tcPr>
            <w:tcW w:w="4786" w:type="dxa"/>
          </w:tcPr>
          <w:p w14:paraId="28697B54" w14:textId="77777777" w:rsidR="000B7520" w:rsidRDefault="00A71D03" w:rsidP="000B7520">
            <w:pPr>
              <w:rPr>
                <w:ins w:id="63" w:author="Marc Kunz" w:date="2017-07-11T11:31:00Z"/>
              </w:rPr>
              <w:pPrChange w:id="64" w:author="Marc Kunz" w:date="2017-07-11T11:31:00Z">
                <w:pPr>
                  <w:spacing w:after="0" w:line="240" w:lineRule="auto"/>
                </w:pPr>
              </w:pPrChange>
            </w:pPr>
            <w:r>
              <w:rPr>
                <w:iCs/>
              </w:rPr>
              <w:fldChar w:fldCharType="begin"/>
            </w:r>
            <w:r>
              <w:rPr>
                <w:iCs/>
              </w:rPr>
              <w:instrText xml:space="preserve"> REF _Ref485038382 \r \h </w:instrText>
            </w:r>
            <w:r>
              <w:rPr>
                <w:iCs/>
              </w:rPr>
            </w:r>
            <w:r>
              <w:rPr>
                <w:iCs/>
              </w:rPr>
              <w:fldChar w:fldCharType="separate"/>
            </w:r>
            <w:r w:rsidR="000B7520">
              <w:rPr>
                <w:iCs/>
              </w:rPr>
              <w:t>7</w:t>
            </w:r>
            <w:r>
              <w:rPr>
                <w:iCs/>
              </w:rPr>
              <w:fldChar w:fldCharType="end"/>
            </w:r>
            <w:r w:rsidR="00050EE6">
              <w:rPr>
                <w:iCs/>
              </w:rPr>
              <w:fldChar w:fldCharType="begin"/>
            </w:r>
            <w:r w:rsidR="00050EE6">
              <w:rPr>
                <w:iCs/>
              </w:rPr>
              <w:instrText xml:space="preserve"> REF _Ref342382410 \h </w:instrText>
            </w:r>
            <w:r w:rsidR="002A39C9">
              <w:rPr>
                <w:iCs/>
              </w:rPr>
              <w:instrText xml:space="preserve"> \* MERGEFORMAT </w:instrText>
            </w:r>
            <w:r w:rsidR="00050EE6">
              <w:rPr>
                <w:iCs/>
              </w:rPr>
            </w:r>
            <w:r w:rsidR="00050EE6">
              <w:rPr>
                <w:iCs/>
              </w:rPr>
              <w:fldChar w:fldCharType="separate"/>
            </w:r>
            <w:ins w:id="65" w:author="Marc Kunz" w:date="2017-07-11T11:31:00Z">
              <w:r w:rsidR="000B7520">
                <w:br w:type="page"/>
              </w:r>
            </w:ins>
          </w:p>
          <w:p w14:paraId="71AD122B" w14:textId="77777777" w:rsidR="000B7520" w:rsidRPr="003F6E31" w:rsidRDefault="000B7520" w:rsidP="000B7520">
            <w:pPr>
              <w:rPr>
                <w:ins w:id="66" w:author="Marc Kunz" w:date="2017-07-11T11:31:00Z"/>
              </w:rPr>
              <w:pPrChange w:id="67" w:author="Marc Kunz" w:date="2017-07-11T11:31:00Z">
                <w:pPr>
                  <w:pStyle w:val="Textkrper"/>
                </w:pPr>
              </w:pPrChange>
            </w:pPr>
          </w:p>
          <w:p w14:paraId="1591B2A6" w14:textId="179EE57F" w:rsidR="00F84986" w:rsidDel="000B7520" w:rsidRDefault="000B7520" w:rsidP="000C3A3C">
            <w:pPr>
              <w:rPr>
                <w:del w:id="68" w:author="Marc Kunz" w:date="2017-07-11T11:31:00Z"/>
              </w:rPr>
            </w:pPr>
            <w:ins w:id="69" w:author="Marc Kunz" w:date="2017-07-11T11:31:00Z">
              <w:r w:rsidRPr="003F6E31">
                <w:t>Geschäftsservices</w:t>
              </w:r>
            </w:ins>
            <w:del w:id="70" w:author="Marc Kunz" w:date="2017-07-11T11:31:00Z">
              <w:r w:rsidR="00F84986" w:rsidDel="000B7520">
                <w:br w:type="page"/>
              </w:r>
            </w:del>
          </w:p>
          <w:p w14:paraId="117F36BE" w14:textId="77777777" w:rsidR="00F84986" w:rsidRPr="003F6E31" w:rsidDel="000B7520" w:rsidRDefault="00F84986" w:rsidP="000C3A3C">
            <w:pPr>
              <w:rPr>
                <w:del w:id="71" w:author="Marc Kunz" w:date="2017-07-11T11:31:00Z"/>
              </w:rPr>
            </w:pPr>
          </w:p>
          <w:p w14:paraId="1662AFD3" w14:textId="20BBB19F" w:rsidR="00050EE6" w:rsidRDefault="00F84986" w:rsidP="00A0370D">
            <w:pPr>
              <w:rPr>
                <w:iCs/>
              </w:rPr>
            </w:pPr>
            <w:del w:id="72" w:author="Marc Kunz" w:date="2017-07-11T11:31:00Z">
              <w:r w:rsidRPr="003F6E31" w:rsidDel="000B7520">
                <w:delText>Geschäftsservices</w:delText>
              </w:r>
            </w:del>
            <w:r w:rsidR="00050EE6">
              <w:rPr>
                <w:iCs/>
              </w:rPr>
              <w:fldChar w:fldCharType="end"/>
            </w:r>
          </w:p>
        </w:tc>
        <w:tc>
          <w:tcPr>
            <w:tcW w:w="4501" w:type="dxa"/>
          </w:tcPr>
          <w:p w14:paraId="62FFE5CD" w14:textId="77777777" w:rsidR="00050EE6" w:rsidRPr="00050EE6" w:rsidRDefault="00050EE6" w:rsidP="00050EE6">
            <w:pPr>
              <w:rPr>
                <w:iCs/>
              </w:rPr>
            </w:pPr>
            <w:r>
              <w:rPr>
                <w:iCs/>
              </w:rPr>
              <w:t>Die Ben</w:t>
            </w:r>
            <w:r w:rsidRPr="00050EE6">
              <w:rPr>
                <w:iCs/>
              </w:rPr>
              <w:t>en</w:t>
            </w:r>
            <w:r>
              <w:rPr>
                <w:iCs/>
              </w:rPr>
              <w:t>n</w:t>
            </w:r>
            <w:r w:rsidRPr="00050EE6">
              <w:rPr>
                <w:iCs/>
              </w:rPr>
              <w:t xml:space="preserve">ung und deren Definition sind </w:t>
            </w:r>
            <w:r>
              <w:rPr>
                <w:iCs/>
              </w:rPr>
              <w:t>n</w:t>
            </w:r>
            <w:r w:rsidRPr="00050EE6">
              <w:rPr>
                <w:iCs/>
              </w:rPr>
              <w:t xml:space="preserve">ormativ und die Aufgaben und Anmerkungen </w:t>
            </w:r>
            <w:r>
              <w:rPr>
                <w:iCs/>
              </w:rPr>
              <w:t>d</w:t>
            </w:r>
            <w:r w:rsidRPr="00050EE6">
              <w:rPr>
                <w:iCs/>
              </w:rPr>
              <w:t>eskriptiv</w:t>
            </w:r>
            <w:r w:rsidR="00A0370D">
              <w:rPr>
                <w:iCs/>
              </w:rPr>
              <w:t>.</w:t>
            </w:r>
          </w:p>
        </w:tc>
      </w:tr>
      <w:tr w:rsidR="00050EE6" w:rsidRPr="00686348" w14:paraId="70B63808" w14:textId="77777777" w:rsidTr="00226DA3">
        <w:tc>
          <w:tcPr>
            <w:tcW w:w="4786" w:type="dxa"/>
          </w:tcPr>
          <w:p w14:paraId="21D2A4BB" w14:textId="77777777" w:rsidR="000B7520" w:rsidRPr="000B7520" w:rsidRDefault="00A71D03" w:rsidP="000B7520">
            <w:pPr>
              <w:rPr>
                <w:ins w:id="73" w:author="Marc Kunz" w:date="2017-07-11T11:31:00Z"/>
                <w:rPrChange w:id="74" w:author="Marc Kunz" w:date="2017-07-11T11:31:00Z">
                  <w:rPr>
                    <w:ins w:id="75" w:author="Marc Kunz" w:date="2017-07-11T11:31:00Z"/>
                    <w:b/>
                    <w:sz w:val="24"/>
                  </w:rPr>
                </w:rPrChange>
              </w:rPr>
              <w:pPrChange w:id="76" w:author="Marc Kunz" w:date="2017-07-11T11:31:00Z">
                <w:pPr>
                  <w:spacing w:after="0" w:line="240" w:lineRule="auto"/>
                </w:pPr>
              </w:pPrChange>
            </w:pPr>
            <w:r>
              <w:rPr>
                <w:iCs/>
              </w:rPr>
              <w:fldChar w:fldCharType="begin"/>
            </w:r>
            <w:r>
              <w:rPr>
                <w:iCs/>
              </w:rPr>
              <w:instrText xml:space="preserve"> REF _Ref485038424 \r \h </w:instrText>
            </w:r>
            <w:r>
              <w:rPr>
                <w:iCs/>
              </w:rPr>
            </w:r>
            <w:r>
              <w:rPr>
                <w:iCs/>
              </w:rPr>
              <w:fldChar w:fldCharType="separate"/>
            </w:r>
            <w:r w:rsidR="000B7520">
              <w:rPr>
                <w:iCs/>
              </w:rPr>
              <w:t>7.6</w:t>
            </w:r>
            <w:r>
              <w:rPr>
                <w:iCs/>
              </w:rPr>
              <w:fldChar w:fldCharType="end"/>
            </w:r>
            <w:r w:rsidR="00050EE6">
              <w:rPr>
                <w:iCs/>
              </w:rPr>
              <w:fldChar w:fldCharType="begin"/>
            </w:r>
            <w:r w:rsidR="00050EE6">
              <w:rPr>
                <w:iCs/>
              </w:rPr>
              <w:instrText xml:space="preserve"> REF _Ref366231275 \h </w:instrText>
            </w:r>
            <w:r w:rsidR="002A39C9">
              <w:rPr>
                <w:iCs/>
              </w:rPr>
              <w:instrText xml:space="preserve"> \* MERGEFORMAT </w:instrText>
            </w:r>
            <w:r w:rsidR="00050EE6">
              <w:rPr>
                <w:iCs/>
              </w:rPr>
            </w:r>
            <w:r w:rsidR="00050EE6">
              <w:rPr>
                <w:iCs/>
              </w:rPr>
              <w:fldChar w:fldCharType="separate"/>
            </w:r>
            <w:ins w:id="77" w:author="Marc Kunz" w:date="2017-07-11T11:31:00Z">
              <w:r w:rsidR="000B7520">
                <w:br w:type="page"/>
              </w:r>
            </w:ins>
          </w:p>
          <w:p w14:paraId="135DCB4B" w14:textId="290667C9" w:rsidR="00F84986" w:rsidRPr="000C3A3C" w:rsidDel="000B7520" w:rsidRDefault="000B7520" w:rsidP="000C3A3C">
            <w:pPr>
              <w:rPr>
                <w:del w:id="78" w:author="Marc Kunz" w:date="2017-07-11T11:31:00Z"/>
              </w:rPr>
            </w:pPr>
            <w:ins w:id="79" w:author="Marc Kunz" w:date="2017-07-11T11:31:00Z">
              <w:r w:rsidRPr="003F6E31">
                <w:t>Zuordnung Service zu Informations</w:t>
              </w:r>
              <w:r>
                <w:t>elemente</w:t>
              </w:r>
            </w:ins>
            <w:del w:id="80" w:author="Marc Kunz" w:date="2017-07-11T11:31:00Z">
              <w:r w:rsidR="00F84986" w:rsidDel="000B7520">
                <w:br w:type="page"/>
              </w:r>
            </w:del>
          </w:p>
          <w:p w14:paraId="760189CC" w14:textId="787E39DE" w:rsidR="00050EE6" w:rsidRDefault="00F84986" w:rsidP="00E031EF">
            <w:pPr>
              <w:rPr>
                <w:iCs/>
              </w:rPr>
            </w:pPr>
            <w:del w:id="81" w:author="Marc Kunz" w:date="2017-07-11T11:31:00Z">
              <w:r w:rsidRPr="003F6E31" w:rsidDel="000B7520">
                <w:delText>Zuordnung Service zu Informations</w:delText>
              </w:r>
              <w:r w:rsidDel="000B7520">
                <w:delText>elemente</w:delText>
              </w:r>
            </w:del>
            <w:r w:rsidR="00050EE6">
              <w:rPr>
                <w:iCs/>
              </w:rPr>
              <w:fldChar w:fldCharType="end"/>
            </w:r>
          </w:p>
        </w:tc>
        <w:tc>
          <w:tcPr>
            <w:tcW w:w="4501" w:type="dxa"/>
          </w:tcPr>
          <w:p w14:paraId="34104F12" w14:textId="77777777" w:rsidR="00050EE6" w:rsidRDefault="00050EE6" w:rsidP="00050EE6">
            <w:pPr>
              <w:rPr>
                <w:iCs/>
              </w:rPr>
            </w:pPr>
            <w:r w:rsidRPr="00050EE6">
              <w:rPr>
                <w:iCs/>
              </w:rPr>
              <w:t>Normativ</w:t>
            </w:r>
          </w:p>
        </w:tc>
      </w:tr>
      <w:tr w:rsidR="00050EE6" w:rsidRPr="00686348" w14:paraId="70FC8C9F" w14:textId="77777777" w:rsidTr="00226DA3">
        <w:trPr>
          <w:cnfStyle w:val="000000100000" w:firstRow="0" w:lastRow="0" w:firstColumn="0" w:lastColumn="0" w:oddVBand="0" w:evenVBand="0" w:oddHBand="1" w:evenHBand="0" w:firstRowFirstColumn="0" w:firstRowLastColumn="0" w:lastRowFirstColumn="0" w:lastRowLastColumn="0"/>
        </w:trPr>
        <w:tc>
          <w:tcPr>
            <w:tcW w:w="4786" w:type="dxa"/>
          </w:tcPr>
          <w:p w14:paraId="19908A96" w14:textId="3A4B242C" w:rsidR="00050EE6" w:rsidRDefault="00050EE6" w:rsidP="00A0370D">
            <w:pPr>
              <w:rPr>
                <w:iCs/>
              </w:rPr>
            </w:pPr>
            <w:r>
              <w:rPr>
                <w:iCs/>
              </w:rPr>
              <w:fldChar w:fldCharType="begin"/>
            </w:r>
            <w:r>
              <w:rPr>
                <w:iCs/>
              </w:rPr>
              <w:instrText xml:space="preserve"> REF _Ref366231297 \r \h </w:instrText>
            </w:r>
            <w:r w:rsidR="002A39C9">
              <w:rPr>
                <w:iCs/>
              </w:rPr>
              <w:instrText xml:space="preserve"> \* MERGEFORMAT </w:instrText>
            </w:r>
            <w:r>
              <w:rPr>
                <w:iCs/>
              </w:rPr>
            </w:r>
            <w:r>
              <w:rPr>
                <w:iCs/>
              </w:rPr>
              <w:fldChar w:fldCharType="separate"/>
            </w:r>
            <w:r w:rsidR="000B7520">
              <w:rPr>
                <w:iCs/>
              </w:rPr>
              <w:t>7.7</w:t>
            </w:r>
            <w:r>
              <w:rPr>
                <w:iCs/>
              </w:rPr>
              <w:fldChar w:fldCharType="end"/>
            </w:r>
            <w:r>
              <w:rPr>
                <w:iCs/>
              </w:rPr>
              <w:t xml:space="preserve"> </w:t>
            </w:r>
            <w:r>
              <w:rPr>
                <w:iCs/>
              </w:rPr>
              <w:fldChar w:fldCharType="begin"/>
            </w:r>
            <w:r>
              <w:rPr>
                <w:iCs/>
              </w:rPr>
              <w:instrText xml:space="preserve"> REF _Ref366231289 \h </w:instrText>
            </w:r>
            <w:r w:rsidR="002A39C9">
              <w:rPr>
                <w:iCs/>
              </w:rPr>
              <w:instrText xml:space="preserve"> \* MERGEFORMAT </w:instrText>
            </w:r>
            <w:r>
              <w:rPr>
                <w:iCs/>
              </w:rPr>
            </w:r>
            <w:r>
              <w:rPr>
                <w:iCs/>
              </w:rPr>
              <w:fldChar w:fldCharType="separate"/>
            </w:r>
            <w:ins w:id="82" w:author="Marc Kunz" w:date="2017-07-11T11:31:00Z">
              <w:r w:rsidR="000B7520" w:rsidRPr="00AD72F6">
                <w:t>Zuständigkeiten</w:t>
              </w:r>
              <w:r w:rsidR="000B7520">
                <w:t xml:space="preserve"> für Geschäftsservices </w:t>
              </w:r>
            </w:ins>
            <w:del w:id="83" w:author="Marc Kunz" w:date="2017-07-11T11:31:00Z">
              <w:r w:rsidR="00F84986" w:rsidRPr="00AD72F6" w:rsidDel="000B7520">
                <w:delText>Zuständigkeiten</w:delText>
              </w:r>
              <w:r w:rsidR="00F84986" w:rsidDel="000B7520">
                <w:delText xml:space="preserve"> für Geschäftsservices </w:delText>
              </w:r>
            </w:del>
            <w:r>
              <w:rPr>
                <w:iCs/>
              </w:rPr>
              <w:fldChar w:fldCharType="end"/>
            </w:r>
          </w:p>
        </w:tc>
        <w:tc>
          <w:tcPr>
            <w:tcW w:w="4501" w:type="dxa"/>
          </w:tcPr>
          <w:p w14:paraId="592163BF" w14:textId="77777777" w:rsidR="00050EE6" w:rsidRPr="00050EE6" w:rsidRDefault="00050EE6" w:rsidP="00050EE6">
            <w:pPr>
              <w:rPr>
                <w:iCs/>
              </w:rPr>
            </w:pPr>
            <w:r>
              <w:rPr>
                <w:iCs/>
              </w:rPr>
              <w:t xml:space="preserve">Deskriptiv </w:t>
            </w:r>
          </w:p>
        </w:tc>
      </w:tr>
      <w:tr w:rsidR="00A71D03" w:rsidRPr="00686348" w14:paraId="5C945973" w14:textId="77777777" w:rsidTr="00226DA3">
        <w:tc>
          <w:tcPr>
            <w:tcW w:w="4786" w:type="dxa"/>
          </w:tcPr>
          <w:p w14:paraId="23ABA1BB" w14:textId="25946700" w:rsidR="00A71D03" w:rsidRDefault="00A71D03" w:rsidP="00A71D03">
            <w:pPr>
              <w:rPr>
                <w:iCs/>
              </w:rPr>
            </w:pPr>
            <w:r>
              <w:rPr>
                <w:iCs/>
              </w:rPr>
              <w:t xml:space="preserve">Anhang A – Referenzen &amp; Bibliografie </w:t>
            </w:r>
          </w:p>
        </w:tc>
        <w:tc>
          <w:tcPr>
            <w:tcW w:w="4501" w:type="dxa"/>
          </w:tcPr>
          <w:p w14:paraId="0A68410E" w14:textId="76FD6C6B" w:rsidR="00A71D03" w:rsidRDefault="00A71D03" w:rsidP="00A71D03">
            <w:pPr>
              <w:rPr>
                <w:iCs/>
              </w:rPr>
            </w:pPr>
            <w:r>
              <w:rPr>
                <w:iCs/>
              </w:rPr>
              <w:t>Deskriptiv</w:t>
            </w:r>
          </w:p>
        </w:tc>
      </w:tr>
      <w:tr w:rsidR="00A71D03" w:rsidRPr="00686348" w14:paraId="14246FD2" w14:textId="77777777" w:rsidTr="00226DA3">
        <w:trPr>
          <w:cnfStyle w:val="000000100000" w:firstRow="0" w:lastRow="0" w:firstColumn="0" w:lastColumn="0" w:oddVBand="0" w:evenVBand="0" w:oddHBand="1" w:evenHBand="0" w:firstRowFirstColumn="0" w:firstRowLastColumn="0" w:lastRowFirstColumn="0" w:lastRowLastColumn="0"/>
        </w:trPr>
        <w:tc>
          <w:tcPr>
            <w:tcW w:w="4786" w:type="dxa"/>
          </w:tcPr>
          <w:p w14:paraId="423886CA" w14:textId="733542E6" w:rsidR="00A71D03" w:rsidRDefault="00A71D03" w:rsidP="00A71D03">
            <w:pPr>
              <w:rPr>
                <w:iCs/>
              </w:rPr>
            </w:pPr>
            <w:r>
              <w:rPr>
                <w:iCs/>
              </w:rPr>
              <w:t>Anhang B – Mitarbeiter &amp; Überprüfung</w:t>
            </w:r>
          </w:p>
        </w:tc>
        <w:tc>
          <w:tcPr>
            <w:tcW w:w="4501" w:type="dxa"/>
          </w:tcPr>
          <w:p w14:paraId="0D97D072" w14:textId="5D545F79" w:rsidR="00A71D03" w:rsidRDefault="00A71D03" w:rsidP="00A71D03">
            <w:pPr>
              <w:rPr>
                <w:iCs/>
              </w:rPr>
            </w:pPr>
            <w:r>
              <w:rPr>
                <w:iCs/>
              </w:rPr>
              <w:t xml:space="preserve">Deskriptiv </w:t>
            </w:r>
          </w:p>
        </w:tc>
      </w:tr>
      <w:tr w:rsidR="00A71D03" w:rsidRPr="00686348" w14:paraId="0578F61B" w14:textId="77777777" w:rsidTr="00226DA3">
        <w:tc>
          <w:tcPr>
            <w:tcW w:w="4786" w:type="dxa"/>
          </w:tcPr>
          <w:p w14:paraId="54E28CED" w14:textId="08DF90C8" w:rsidR="00A71D03" w:rsidRDefault="00A71D03" w:rsidP="00A71D03">
            <w:pPr>
              <w:rPr>
                <w:iCs/>
              </w:rPr>
            </w:pPr>
            <w:r>
              <w:rPr>
                <w:iCs/>
              </w:rPr>
              <w:t xml:space="preserve">Anhang C – Abkürzungen </w:t>
            </w:r>
          </w:p>
        </w:tc>
        <w:tc>
          <w:tcPr>
            <w:tcW w:w="4501" w:type="dxa"/>
          </w:tcPr>
          <w:p w14:paraId="12453E6F" w14:textId="03C20ABF" w:rsidR="00A71D03" w:rsidRDefault="00A71D03" w:rsidP="00A71D03">
            <w:pPr>
              <w:rPr>
                <w:iCs/>
              </w:rPr>
            </w:pPr>
            <w:r>
              <w:rPr>
                <w:iCs/>
              </w:rPr>
              <w:t xml:space="preserve">Normativ </w:t>
            </w:r>
          </w:p>
        </w:tc>
      </w:tr>
      <w:tr w:rsidR="00A71D03" w:rsidRPr="00686348" w14:paraId="28DAA5C7" w14:textId="77777777" w:rsidTr="00226DA3">
        <w:trPr>
          <w:cnfStyle w:val="000000100000" w:firstRow="0" w:lastRow="0" w:firstColumn="0" w:lastColumn="0" w:oddVBand="0" w:evenVBand="0" w:oddHBand="1" w:evenHBand="0" w:firstRowFirstColumn="0" w:firstRowLastColumn="0" w:lastRowFirstColumn="0" w:lastRowLastColumn="0"/>
        </w:trPr>
        <w:tc>
          <w:tcPr>
            <w:tcW w:w="4786" w:type="dxa"/>
          </w:tcPr>
          <w:p w14:paraId="0C860BC1" w14:textId="4622FCCE" w:rsidR="00A71D03" w:rsidRDefault="00A71D03" w:rsidP="00A71D03">
            <w:pPr>
              <w:rPr>
                <w:iCs/>
              </w:rPr>
            </w:pPr>
            <w:r>
              <w:rPr>
                <w:iCs/>
              </w:rPr>
              <w:t xml:space="preserve">Anhang D – Glossar </w:t>
            </w:r>
          </w:p>
        </w:tc>
        <w:tc>
          <w:tcPr>
            <w:tcW w:w="4501" w:type="dxa"/>
          </w:tcPr>
          <w:p w14:paraId="0D7DA975" w14:textId="47494640" w:rsidR="00A71D03" w:rsidRDefault="00A71D03" w:rsidP="00A71D03">
            <w:pPr>
              <w:rPr>
                <w:iCs/>
              </w:rPr>
            </w:pPr>
            <w:r>
              <w:rPr>
                <w:iCs/>
              </w:rPr>
              <w:t xml:space="preserve">Normativ </w:t>
            </w:r>
          </w:p>
        </w:tc>
      </w:tr>
      <w:tr w:rsidR="00A71D03" w:rsidRPr="00686348" w14:paraId="362B857B" w14:textId="77777777" w:rsidTr="00226DA3">
        <w:tc>
          <w:tcPr>
            <w:tcW w:w="4786" w:type="dxa"/>
          </w:tcPr>
          <w:p w14:paraId="67168694" w14:textId="6118CFCD" w:rsidR="00A71D03" w:rsidRDefault="00A71D03" w:rsidP="00A71D03">
            <w:pPr>
              <w:rPr>
                <w:iCs/>
              </w:rPr>
            </w:pPr>
            <w:r>
              <w:rPr>
                <w:iCs/>
              </w:rPr>
              <w:t>Anhang E – Identity Federation Modelle</w:t>
            </w:r>
          </w:p>
        </w:tc>
        <w:tc>
          <w:tcPr>
            <w:tcW w:w="4501" w:type="dxa"/>
          </w:tcPr>
          <w:p w14:paraId="6635B9F3" w14:textId="0FE8E16A" w:rsidR="00A71D03" w:rsidRDefault="00A71D03" w:rsidP="00A71D03">
            <w:pPr>
              <w:rPr>
                <w:iCs/>
              </w:rPr>
            </w:pPr>
            <w:r>
              <w:rPr>
                <w:iCs/>
              </w:rPr>
              <w:t>Dieses Kapitel ist d</w:t>
            </w:r>
            <w:r w:rsidRPr="00050EE6">
              <w:rPr>
                <w:iCs/>
              </w:rPr>
              <w:t>eskriptiv</w:t>
            </w:r>
            <w:r>
              <w:rPr>
                <w:iCs/>
              </w:rPr>
              <w:t>,</w:t>
            </w:r>
            <w:r w:rsidRPr="00050EE6">
              <w:rPr>
                <w:iCs/>
              </w:rPr>
              <w:t xml:space="preserve"> soll aber zur Einordnung helfen</w:t>
            </w:r>
            <w:r>
              <w:rPr>
                <w:iCs/>
              </w:rPr>
              <w:t>.</w:t>
            </w:r>
          </w:p>
        </w:tc>
      </w:tr>
    </w:tbl>
    <w:p w14:paraId="3EAC903B" w14:textId="040B7078" w:rsidR="003A7657" w:rsidRPr="003A7657" w:rsidRDefault="003A7657" w:rsidP="00E67B10">
      <w:pPr>
        <w:pStyle w:val="Beschriftung"/>
      </w:pPr>
      <w:bookmarkStart w:id="84" w:name="_Toc366242234"/>
      <w:bookmarkStart w:id="85" w:name="_Toc487535874"/>
      <w:r>
        <w:t xml:space="preserve">Tabelle </w:t>
      </w:r>
      <w:fldSimple w:instr=" SEQ Tabelle \* ARABIC ">
        <w:r w:rsidR="000B7520">
          <w:rPr>
            <w:noProof/>
          </w:rPr>
          <w:t>2</w:t>
        </w:r>
      </w:fldSimple>
      <w:r w:rsidR="004A1D98">
        <w:t xml:space="preserve"> </w:t>
      </w:r>
      <w:r>
        <w:t>Übersicht des normativen Charakters der Kapitel</w:t>
      </w:r>
      <w:bookmarkEnd w:id="84"/>
      <w:bookmarkEnd w:id="85"/>
    </w:p>
    <w:p w14:paraId="7D260B62" w14:textId="63FFDBC3" w:rsidR="00A0625E" w:rsidRDefault="00A0625E">
      <w:pPr>
        <w:spacing w:after="0" w:line="240" w:lineRule="auto"/>
      </w:pPr>
      <w:r>
        <w:br w:type="page"/>
      </w:r>
    </w:p>
    <w:p w14:paraId="378FBAA5" w14:textId="77777777" w:rsidR="00CA54B3" w:rsidRDefault="00CA54B3" w:rsidP="00A0625E">
      <w:pPr>
        <w:pStyle w:val="berschrift1"/>
        <w:ind w:left="425" w:hanging="425"/>
      </w:pPr>
      <w:bookmarkStart w:id="86" w:name="_Toc363048526"/>
      <w:bookmarkStart w:id="87" w:name="_Ref342912562"/>
      <w:bookmarkStart w:id="88" w:name="_Ref342908735"/>
      <w:bookmarkStart w:id="89" w:name="_Ref342381978"/>
      <w:bookmarkStart w:id="90" w:name="_Ref342381973"/>
      <w:bookmarkStart w:id="91" w:name="_Ref364454339"/>
      <w:bookmarkStart w:id="92" w:name="_Ref364578198"/>
      <w:bookmarkStart w:id="93" w:name="_Ref364847085"/>
      <w:bookmarkStart w:id="94" w:name="_Ref365135273"/>
      <w:bookmarkStart w:id="95" w:name="_Ref366231015"/>
      <w:bookmarkStart w:id="96" w:name="_Ref366231023"/>
      <w:bookmarkStart w:id="97" w:name="_Ref366507096"/>
      <w:bookmarkStart w:id="98" w:name="_Ref366507100"/>
      <w:bookmarkStart w:id="99" w:name="_Toc366590239"/>
      <w:bookmarkStart w:id="100" w:name="_Ref371590311"/>
      <w:bookmarkStart w:id="101" w:name="_Toc487535787"/>
      <w:r w:rsidRPr="00AD72F6">
        <w:t>Stakeholder</w:t>
      </w:r>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1FF81227" w14:textId="1E2627D1" w:rsidR="00CA54B3" w:rsidRDefault="00CA54B3" w:rsidP="00CA54B3">
      <w:pPr>
        <w:rPr>
          <w:rFonts w:cs="Arial"/>
        </w:rPr>
      </w:pPr>
      <w:r w:rsidRPr="001B0550">
        <w:rPr>
          <w:rFonts w:cs="Arial"/>
          <w:i/>
        </w:rPr>
        <w:t>Das Identity und Access Management</w:t>
      </w:r>
      <w:r w:rsidRPr="004B0BE3">
        <w:rPr>
          <w:rFonts w:cs="Arial"/>
        </w:rPr>
        <w:t xml:space="preserve"> hat </w:t>
      </w:r>
      <w:r w:rsidR="0033428A">
        <w:rPr>
          <w:rFonts w:cs="Arial"/>
        </w:rPr>
        <w:t>fünf</w:t>
      </w:r>
      <w:r w:rsidRPr="004B0BE3">
        <w:rPr>
          <w:rFonts w:cs="Arial"/>
        </w:rPr>
        <w:t xml:space="preserve"> grundlegende Stakeholder, die je nach Kombination und Ausgestaltung unterschiedliche Rollen einnehmen. </w:t>
      </w:r>
      <w:r>
        <w:rPr>
          <w:rFonts w:cs="Arial"/>
        </w:rPr>
        <w:t xml:space="preserve">Die vier Stakeholder </w:t>
      </w:r>
      <w:r w:rsidR="00163757">
        <w:rPr>
          <w:rFonts w:cs="Arial"/>
        </w:rPr>
        <w:t xml:space="preserve">und ihre </w:t>
      </w:r>
      <w:r w:rsidR="0080403F">
        <w:rPr>
          <w:rFonts w:cs="Arial"/>
        </w:rPr>
        <w:t xml:space="preserve">grundlegende </w:t>
      </w:r>
      <w:r w:rsidR="00163757">
        <w:rPr>
          <w:rFonts w:cs="Arial"/>
        </w:rPr>
        <w:t xml:space="preserve">Zusammenarbeit </w:t>
      </w:r>
      <w:r>
        <w:rPr>
          <w:rFonts w:cs="Arial"/>
        </w:rPr>
        <w:t>sind</w:t>
      </w:r>
      <w:r w:rsidR="00163757">
        <w:rPr>
          <w:rFonts w:cs="Arial"/>
        </w:rPr>
        <w:t xml:space="preserve"> in </w:t>
      </w:r>
      <w:r w:rsidR="00163757">
        <w:rPr>
          <w:rFonts w:cs="Arial"/>
        </w:rPr>
        <w:fldChar w:fldCharType="begin"/>
      </w:r>
      <w:r w:rsidR="00163757">
        <w:rPr>
          <w:rFonts w:cs="Arial"/>
        </w:rPr>
        <w:instrText xml:space="preserve"> REF _Ref365107763 \h </w:instrText>
      </w:r>
      <w:r w:rsidR="00163757">
        <w:rPr>
          <w:rFonts w:cs="Arial"/>
        </w:rPr>
      </w:r>
      <w:r w:rsidR="00163757">
        <w:rPr>
          <w:rFonts w:cs="Arial"/>
        </w:rPr>
        <w:fldChar w:fldCharType="separate"/>
      </w:r>
      <w:r w:rsidR="000B7520">
        <w:t xml:space="preserve">Abbildung </w:t>
      </w:r>
      <w:r w:rsidR="000B7520">
        <w:rPr>
          <w:noProof/>
        </w:rPr>
        <w:t>3</w:t>
      </w:r>
      <w:r w:rsidR="00163757">
        <w:rPr>
          <w:rFonts w:cs="Arial"/>
        </w:rPr>
        <w:fldChar w:fldCharType="end"/>
      </w:r>
      <w:r w:rsidR="00163757">
        <w:rPr>
          <w:rFonts w:cs="Arial"/>
        </w:rPr>
        <w:t xml:space="preserve"> dargestellt und werden anschliessend kurz beschrieben.</w:t>
      </w:r>
      <w:r w:rsidR="002D3478">
        <w:rPr>
          <w:rFonts w:cs="Arial"/>
        </w:rPr>
        <w:t xml:space="preserve"> Die Beziehungen zwischen den Stakeholdern zeigen, wer mit wem in Beziehung steht und von wem der Erstkontakt ausgeht.</w:t>
      </w:r>
    </w:p>
    <w:p w14:paraId="0ADD1D37" w14:textId="7D18A5AE" w:rsidR="00163757" w:rsidRPr="00226DA3" w:rsidRDefault="00DC668D" w:rsidP="009B722F">
      <w:pPr>
        <w:pStyle w:val="Abbildung"/>
        <w:rPr>
          <w:lang w:val="de-CH"/>
        </w:rPr>
      </w:pPr>
      <w:r>
        <w:rPr>
          <w:lang w:val="de-CH" w:eastAsia="de-CH"/>
        </w:rPr>
        <w:drawing>
          <wp:inline distT="0" distB="0" distL="0" distR="0" wp14:anchorId="356DC15D" wp14:editId="0F04C260">
            <wp:extent cx="2003576" cy="3185769"/>
            <wp:effectExtent l="0" t="0" r="0" b="0"/>
            <wp:docPr id="19" name="Grafik 19" descr="C:\Users\lua\Projekte\eCH-0107\Version3.0\Abbildungen\png\03_Stakeho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a\Projekte\eCH-0107\Version3.0\Abbildungen\png\03_Stakehold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3511" cy="3185666"/>
                    </a:xfrm>
                    <a:prstGeom prst="rect">
                      <a:avLst/>
                    </a:prstGeom>
                    <a:noFill/>
                    <a:ln>
                      <a:noFill/>
                    </a:ln>
                  </pic:spPr>
                </pic:pic>
              </a:graphicData>
            </a:graphic>
          </wp:inline>
        </w:drawing>
      </w:r>
    </w:p>
    <w:p w14:paraId="5FB67F8D" w14:textId="4ADE2E32" w:rsidR="00163757" w:rsidRDefault="00163757" w:rsidP="00E67B10">
      <w:pPr>
        <w:pStyle w:val="Beschriftung"/>
      </w:pPr>
      <w:bookmarkStart w:id="102" w:name="_Ref365107763"/>
      <w:bookmarkStart w:id="103" w:name="_Toc365305282"/>
      <w:bookmarkStart w:id="104" w:name="_Toc366242217"/>
      <w:bookmarkStart w:id="105" w:name="_Toc487535880"/>
      <w:r>
        <w:t xml:space="preserve">Abbildung </w:t>
      </w:r>
      <w:fldSimple w:instr=" SEQ Abbildung \* ARABIC ">
        <w:r w:rsidR="000B7520">
          <w:rPr>
            <w:noProof/>
          </w:rPr>
          <w:t>3</w:t>
        </w:r>
      </w:fldSimple>
      <w:bookmarkEnd w:id="102"/>
      <w:r w:rsidR="004A1D98">
        <w:rPr>
          <w:noProof/>
        </w:rPr>
        <w:t xml:space="preserve"> </w:t>
      </w:r>
      <w:r>
        <w:t>Stakeholder und deren Zusammenarbeit</w:t>
      </w:r>
      <w:bookmarkEnd w:id="103"/>
      <w:bookmarkEnd w:id="104"/>
      <w:bookmarkEnd w:id="105"/>
    </w:p>
    <w:tbl>
      <w:tblPr>
        <w:tblW w:w="0" w:type="auto"/>
        <w:tblLook w:val="04A0" w:firstRow="1" w:lastRow="0" w:firstColumn="1" w:lastColumn="0" w:noHBand="0" w:noVBand="1"/>
      </w:tblPr>
      <w:tblGrid>
        <w:gridCol w:w="2484"/>
        <w:gridCol w:w="6587"/>
      </w:tblGrid>
      <w:tr w:rsidR="00CA54B3" w14:paraId="0F1D55C0" w14:textId="77777777" w:rsidTr="00226DA3">
        <w:trPr>
          <w:cantSplit/>
        </w:trPr>
        <w:tc>
          <w:tcPr>
            <w:tcW w:w="2518" w:type="dxa"/>
            <w:shd w:val="clear" w:color="auto" w:fill="D9D9D9" w:themeFill="background1" w:themeFillShade="D9"/>
            <w:hideMark/>
          </w:tcPr>
          <w:p w14:paraId="77482361" w14:textId="77777777" w:rsidR="00CA54B3" w:rsidRDefault="00CA54B3" w:rsidP="00AB745A">
            <w:pPr>
              <w:pStyle w:val="Textkrper"/>
              <w:spacing w:after="0"/>
              <w:rPr>
                <w:rFonts w:cs="Arial"/>
                <w:szCs w:val="22"/>
              </w:rPr>
            </w:pPr>
            <w:r>
              <w:rPr>
                <w:rFonts w:cs="Arial"/>
                <w:szCs w:val="22"/>
              </w:rPr>
              <w:t>Relying Party</w:t>
            </w:r>
          </w:p>
        </w:tc>
        <w:tc>
          <w:tcPr>
            <w:tcW w:w="6769" w:type="dxa"/>
            <w:shd w:val="clear" w:color="auto" w:fill="F2F2F2" w:themeFill="background1" w:themeFillShade="F2"/>
            <w:hideMark/>
          </w:tcPr>
          <w:p w14:paraId="2582344E" w14:textId="77777777" w:rsidR="00CA54B3" w:rsidRDefault="00CA54B3" w:rsidP="001F18F1">
            <w:pPr>
              <w:rPr>
                <w:rFonts w:cs="Arial"/>
              </w:rPr>
            </w:pPr>
            <w:r>
              <w:rPr>
                <w:rFonts w:cs="Arial"/>
              </w:rPr>
              <w:t xml:space="preserve">Die </w:t>
            </w:r>
            <w:r w:rsidRPr="00234CD1">
              <w:rPr>
                <w:rFonts w:cs="Arial"/>
                <w:i/>
              </w:rPr>
              <w:t>Relying Party</w:t>
            </w:r>
            <w:r>
              <w:rPr>
                <w:rFonts w:cs="Arial"/>
              </w:rPr>
              <w:t xml:space="preserve"> </w:t>
            </w:r>
            <w:r w:rsidR="007B56FE">
              <w:rPr>
                <w:rFonts w:cs="Arial"/>
              </w:rPr>
              <w:t xml:space="preserve">vertritt die Interessen der </w:t>
            </w:r>
            <w:r w:rsidR="007B56FE" w:rsidRPr="00234CD1">
              <w:rPr>
                <w:rFonts w:cs="Arial"/>
                <w:i/>
              </w:rPr>
              <w:t>Ressource</w:t>
            </w:r>
            <w:r w:rsidR="007B56FE">
              <w:rPr>
                <w:rFonts w:cs="Arial"/>
              </w:rPr>
              <w:t xml:space="preserve">. Sie </w:t>
            </w:r>
            <w:r w:rsidR="004B0BE3">
              <w:rPr>
                <w:rFonts w:cs="Arial"/>
              </w:rPr>
              <w:t xml:space="preserve">nutzt IAM-Geschäftsservices </w:t>
            </w:r>
            <w:r>
              <w:rPr>
                <w:rFonts w:cs="Arial"/>
              </w:rPr>
              <w:t xml:space="preserve">und verarbeitet </w:t>
            </w:r>
            <w:r w:rsidR="004B0BE3">
              <w:rPr>
                <w:rFonts w:cs="Arial"/>
              </w:rPr>
              <w:t xml:space="preserve">Informationen von </w:t>
            </w:r>
            <w:r w:rsidR="004B0BE3" w:rsidRPr="00234CD1">
              <w:rPr>
                <w:rFonts w:cs="Arial"/>
                <w:i/>
              </w:rPr>
              <w:t>IAM-Dienstanbietern</w:t>
            </w:r>
            <w:r w:rsidR="004B0BE3">
              <w:rPr>
                <w:rFonts w:cs="Arial"/>
              </w:rPr>
              <w:t xml:space="preserve"> </w:t>
            </w:r>
            <w:r>
              <w:rPr>
                <w:rFonts w:cs="Arial"/>
              </w:rPr>
              <w:t xml:space="preserve">für den Schutz seiner </w:t>
            </w:r>
            <w:r w:rsidRPr="00234CD1">
              <w:rPr>
                <w:rFonts w:cs="Arial"/>
                <w:i/>
              </w:rPr>
              <w:t>Ressourcen</w:t>
            </w:r>
            <w:r>
              <w:rPr>
                <w:rFonts w:cs="Arial"/>
              </w:rPr>
              <w:t xml:space="preserve">. Sie braucht zur Beurteilung </w:t>
            </w:r>
            <w:r w:rsidR="00D671A0">
              <w:rPr>
                <w:rFonts w:cs="Arial"/>
              </w:rPr>
              <w:t xml:space="preserve">der </w:t>
            </w:r>
            <w:r w:rsidR="00D671A0" w:rsidRPr="001B0550">
              <w:rPr>
                <w:rFonts w:cs="Arial"/>
                <w:i/>
              </w:rPr>
              <w:t>Berechtigung</w:t>
            </w:r>
            <w:r w:rsidR="00D671A0">
              <w:rPr>
                <w:rFonts w:cs="Arial"/>
              </w:rPr>
              <w:t xml:space="preserve"> </w:t>
            </w:r>
            <w:r>
              <w:rPr>
                <w:rFonts w:cs="Arial"/>
              </w:rPr>
              <w:t xml:space="preserve">eines Ressourcenzugriffs nähere Informationen zu einem </w:t>
            </w:r>
            <w:r w:rsidRPr="00234CD1">
              <w:rPr>
                <w:rFonts w:cs="Arial"/>
                <w:i/>
              </w:rPr>
              <w:t>Subjekt</w:t>
            </w:r>
            <w:r>
              <w:rPr>
                <w:rFonts w:cs="Arial"/>
              </w:rPr>
              <w:t>.</w:t>
            </w:r>
          </w:p>
        </w:tc>
      </w:tr>
      <w:tr w:rsidR="00CA54B3" w14:paraId="71FFFA03" w14:textId="77777777" w:rsidTr="00226DA3">
        <w:trPr>
          <w:cantSplit/>
        </w:trPr>
        <w:tc>
          <w:tcPr>
            <w:tcW w:w="2518" w:type="dxa"/>
            <w:shd w:val="clear" w:color="auto" w:fill="D9D9D9" w:themeFill="background1" w:themeFillShade="D9"/>
            <w:hideMark/>
          </w:tcPr>
          <w:p w14:paraId="152F6EDA" w14:textId="77777777" w:rsidR="00CA54B3" w:rsidRDefault="00CA54B3" w:rsidP="00AB745A">
            <w:pPr>
              <w:rPr>
                <w:rFonts w:cs="Arial"/>
                <w:szCs w:val="22"/>
              </w:rPr>
            </w:pPr>
            <w:r>
              <w:rPr>
                <w:rFonts w:cs="Arial"/>
              </w:rPr>
              <w:t>IAM-Dienstanbieter</w:t>
            </w:r>
          </w:p>
        </w:tc>
        <w:tc>
          <w:tcPr>
            <w:tcW w:w="6769" w:type="dxa"/>
            <w:shd w:val="clear" w:color="auto" w:fill="F2F2F2" w:themeFill="background1" w:themeFillShade="F2"/>
            <w:hideMark/>
          </w:tcPr>
          <w:p w14:paraId="38635FC8" w14:textId="74805B1A" w:rsidR="00CA54B3" w:rsidRDefault="00CA54B3" w:rsidP="005D2071">
            <w:pPr>
              <w:rPr>
                <w:rFonts w:cs="Arial"/>
              </w:rPr>
            </w:pPr>
            <w:r>
              <w:rPr>
                <w:rFonts w:cs="Arial"/>
              </w:rPr>
              <w:t xml:space="preserve">Der </w:t>
            </w:r>
            <w:r w:rsidR="0080403F" w:rsidRPr="00234CD1">
              <w:rPr>
                <w:rFonts w:cs="Arial"/>
                <w:i/>
              </w:rPr>
              <w:t>IAM-Dienstanbieter</w:t>
            </w:r>
            <w:r w:rsidR="0080403F">
              <w:rPr>
                <w:rFonts w:cs="Arial"/>
              </w:rPr>
              <w:t xml:space="preserve"> ist </w:t>
            </w:r>
            <w:r>
              <w:rPr>
                <w:rFonts w:cs="Arial"/>
              </w:rPr>
              <w:t>Betreiber von einem oder mehreren IAM-</w:t>
            </w:r>
            <w:r w:rsidR="00D671A0">
              <w:rPr>
                <w:rFonts w:cs="Arial"/>
              </w:rPr>
              <w:t>Geschäftss</w:t>
            </w:r>
            <w:r>
              <w:rPr>
                <w:rFonts w:cs="Arial"/>
              </w:rPr>
              <w:t>ervices</w:t>
            </w:r>
            <w:r w:rsidR="00D671A0">
              <w:rPr>
                <w:rFonts w:cs="Arial"/>
              </w:rPr>
              <w:t xml:space="preserve"> gemäss Kapitel</w:t>
            </w:r>
            <w:r w:rsidR="005D2071">
              <w:rPr>
                <w:rFonts w:cs="Arial"/>
              </w:rPr>
              <w:t xml:space="preserve"> </w:t>
            </w:r>
            <w:r w:rsidR="005D2071">
              <w:rPr>
                <w:rFonts w:cs="Arial"/>
              </w:rPr>
              <w:fldChar w:fldCharType="begin"/>
            </w:r>
            <w:r w:rsidR="005D2071">
              <w:rPr>
                <w:rFonts w:cs="Arial"/>
              </w:rPr>
              <w:instrText xml:space="preserve"> REF _Ref475519946 \r \h </w:instrText>
            </w:r>
            <w:r w:rsidR="005D2071">
              <w:rPr>
                <w:rFonts w:cs="Arial"/>
              </w:rPr>
            </w:r>
            <w:r w:rsidR="005D2071">
              <w:rPr>
                <w:rFonts w:cs="Arial"/>
              </w:rPr>
              <w:fldChar w:fldCharType="separate"/>
            </w:r>
            <w:r w:rsidR="000B7520">
              <w:rPr>
                <w:rFonts w:cs="Arial"/>
              </w:rPr>
              <w:t>7</w:t>
            </w:r>
            <w:r w:rsidR="005D2071">
              <w:rPr>
                <w:rFonts w:cs="Arial"/>
              </w:rPr>
              <w:fldChar w:fldCharType="end"/>
            </w:r>
            <w:r>
              <w:rPr>
                <w:rFonts w:cs="Arial"/>
              </w:rPr>
              <w:t>.</w:t>
            </w:r>
            <w:r w:rsidR="004C08BA">
              <w:rPr>
                <w:rFonts w:cs="Arial"/>
              </w:rPr>
              <w:t xml:space="preserve"> Es werden die folgenden Entitäten unterschieden, die aber oft gemeinsam implementiert </w:t>
            </w:r>
            <w:r w:rsidR="001640EC">
              <w:rPr>
                <w:rFonts w:cs="Arial"/>
              </w:rPr>
              <w:t>werden</w:t>
            </w:r>
            <w:r w:rsidR="004C08BA">
              <w:rPr>
                <w:rFonts w:cs="Arial"/>
              </w:rPr>
              <w:t xml:space="preserve">. </w:t>
            </w:r>
          </w:p>
          <w:p w14:paraId="4E2A1703" w14:textId="77777777" w:rsidR="004C08BA" w:rsidRDefault="004C08BA" w:rsidP="005D2071">
            <w:pPr>
              <w:rPr>
                <w:rFonts w:cs="Arial"/>
              </w:rPr>
            </w:pPr>
            <w:r>
              <w:rPr>
                <w:rFonts w:cs="Arial"/>
              </w:rPr>
              <w:t xml:space="preserve">Die </w:t>
            </w:r>
            <w:r w:rsidRPr="00D543D3">
              <w:rPr>
                <w:rFonts w:cs="Arial"/>
                <w:i/>
              </w:rPr>
              <w:t>Registrierungsstelle</w:t>
            </w:r>
            <w:r>
              <w:rPr>
                <w:rFonts w:cs="Arial"/>
              </w:rPr>
              <w:t xml:space="preserve"> (</w:t>
            </w:r>
            <w:r w:rsidRPr="00D543D3">
              <w:rPr>
                <w:rFonts w:cs="Arial"/>
                <w:i/>
              </w:rPr>
              <w:t>RA</w:t>
            </w:r>
            <w:r>
              <w:rPr>
                <w:rFonts w:cs="Arial"/>
              </w:rPr>
              <w:t xml:space="preserve">) erfasst und prüft die E-Identities der Subjekte. </w:t>
            </w:r>
          </w:p>
          <w:p w14:paraId="575E4EAD" w14:textId="707ED4C4" w:rsidR="00621A32" w:rsidRPr="004C08BA" w:rsidRDefault="004C08BA" w:rsidP="005D2071">
            <w:pPr>
              <w:rPr>
                <w:rFonts w:cs="Arial"/>
              </w:rPr>
            </w:pPr>
            <w:r w:rsidRPr="004C08BA">
              <w:rPr>
                <w:rFonts w:cs="Arial"/>
              </w:rPr>
              <w:t xml:space="preserve">Der </w:t>
            </w:r>
            <w:r w:rsidRPr="00D543D3">
              <w:rPr>
                <w:rFonts w:cs="Arial"/>
                <w:i/>
              </w:rPr>
              <w:t>Credential Service Provider</w:t>
            </w:r>
            <w:r w:rsidRPr="004C08BA">
              <w:rPr>
                <w:rFonts w:cs="Arial"/>
              </w:rPr>
              <w:t xml:space="preserve"> (</w:t>
            </w:r>
            <w:r w:rsidR="00621A32" w:rsidRPr="004C08BA">
              <w:rPr>
                <w:rFonts w:cs="Arial"/>
              </w:rPr>
              <w:t>CSP</w:t>
            </w:r>
            <w:r w:rsidRPr="00D543D3">
              <w:rPr>
                <w:rFonts w:cs="Arial"/>
              </w:rPr>
              <w:t xml:space="preserve">) </w:t>
            </w:r>
            <w:r>
              <w:rPr>
                <w:rFonts w:cs="Arial"/>
              </w:rPr>
              <w:t>vergibt und verwaltet</w:t>
            </w:r>
            <w:r w:rsidRPr="00D543D3">
              <w:rPr>
                <w:rFonts w:cs="Arial"/>
              </w:rPr>
              <w:t xml:space="preserve"> Authentifizie</w:t>
            </w:r>
            <w:r>
              <w:rPr>
                <w:rFonts w:cs="Arial"/>
              </w:rPr>
              <w:t>rungsmittel</w:t>
            </w:r>
            <w:r w:rsidRPr="00D543D3">
              <w:rPr>
                <w:rFonts w:cs="Arial"/>
              </w:rPr>
              <w:t xml:space="preserve"> </w:t>
            </w:r>
            <w:r>
              <w:rPr>
                <w:rFonts w:cs="Arial"/>
              </w:rPr>
              <w:t>für E-Identitäten.</w:t>
            </w:r>
          </w:p>
          <w:p w14:paraId="1D2D6CFE" w14:textId="02F041DB" w:rsidR="00B72F3B" w:rsidRDefault="004C08BA" w:rsidP="005D2071">
            <w:pPr>
              <w:rPr>
                <w:rFonts w:cs="Arial"/>
              </w:rPr>
            </w:pPr>
            <w:r>
              <w:rPr>
                <w:rFonts w:cs="Arial"/>
              </w:rPr>
              <w:t xml:space="preserve">Der </w:t>
            </w:r>
            <w:r w:rsidRPr="00D543D3">
              <w:rPr>
                <w:rFonts w:cs="Arial"/>
                <w:i/>
              </w:rPr>
              <w:t>Identity Provider</w:t>
            </w:r>
            <w:r>
              <w:rPr>
                <w:rFonts w:cs="Arial"/>
              </w:rPr>
              <w:t xml:space="preserve"> (</w:t>
            </w:r>
            <w:r w:rsidRPr="00D543D3">
              <w:rPr>
                <w:rFonts w:cs="Arial"/>
                <w:i/>
              </w:rPr>
              <w:t>IdP</w:t>
            </w:r>
            <w:r>
              <w:rPr>
                <w:rFonts w:cs="Arial"/>
              </w:rPr>
              <w:t xml:space="preserve">) </w:t>
            </w:r>
            <w:r w:rsidR="00510A8C">
              <w:rPr>
                <w:rFonts w:cs="Arial"/>
              </w:rPr>
              <w:t>überprüft zur Laufzeit die E-Identity  des</w:t>
            </w:r>
            <w:r>
              <w:rPr>
                <w:rFonts w:cs="Arial"/>
              </w:rPr>
              <w:t xml:space="preserve"> Subjekt</w:t>
            </w:r>
            <w:r w:rsidR="00510A8C">
              <w:rPr>
                <w:rFonts w:cs="Arial"/>
              </w:rPr>
              <w:t>s</w:t>
            </w:r>
            <w:r>
              <w:rPr>
                <w:rFonts w:cs="Arial"/>
              </w:rPr>
              <w:t xml:space="preserve">. </w:t>
            </w:r>
          </w:p>
          <w:p w14:paraId="7D5C9CA0" w14:textId="1377D440" w:rsidR="00621A32" w:rsidRDefault="001640EC" w:rsidP="005D2071">
            <w:pPr>
              <w:rPr>
                <w:rFonts w:cs="Arial"/>
              </w:rPr>
            </w:pPr>
            <w:r>
              <w:rPr>
                <w:rFonts w:cs="Arial"/>
              </w:rPr>
              <w:t xml:space="preserve">Die </w:t>
            </w:r>
            <w:r w:rsidRPr="00D543D3">
              <w:rPr>
                <w:rFonts w:cs="Arial"/>
                <w:i/>
                <w:szCs w:val="22"/>
              </w:rPr>
              <w:t>Attribut-Autorität</w:t>
            </w:r>
            <w:r>
              <w:rPr>
                <w:rFonts w:cs="Arial"/>
                <w:szCs w:val="22"/>
              </w:rPr>
              <w:t xml:space="preserve"> (</w:t>
            </w:r>
            <w:r w:rsidRPr="00D543D3">
              <w:rPr>
                <w:rFonts w:cs="Arial"/>
                <w:i/>
                <w:szCs w:val="22"/>
              </w:rPr>
              <w:t>AA</w:t>
            </w:r>
            <w:r>
              <w:rPr>
                <w:rFonts w:cs="Arial"/>
                <w:szCs w:val="22"/>
              </w:rPr>
              <w:t>) verwaltet die Attribute de</w:t>
            </w:r>
            <w:r w:rsidR="003804FA">
              <w:rPr>
                <w:rFonts w:cs="Arial"/>
                <w:szCs w:val="22"/>
              </w:rPr>
              <w:t>r Subjekte und gibt Attribut</w:t>
            </w:r>
            <w:r>
              <w:rPr>
                <w:rFonts w:cs="Arial"/>
                <w:szCs w:val="22"/>
              </w:rPr>
              <w:t>bestätigungen aus.</w:t>
            </w:r>
          </w:p>
          <w:p w14:paraId="57BC6873" w14:textId="05E8FCA5" w:rsidR="00621A32" w:rsidRDefault="00B72F3B">
            <w:pPr>
              <w:rPr>
                <w:rFonts w:cs="Arial"/>
              </w:rPr>
            </w:pPr>
            <w:r>
              <w:rPr>
                <w:rFonts w:cs="Arial"/>
              </w:rPr>
              <w:t xml:space="preserve">Ein </w:t>
            </w:r>
            <w:r w:rsidR="008864F6" w:rsidRPr="000C3A3C">
              <w:rPr>
                <w:rFonts w:cs="Arial"/>
                <w:i/>
              </w:rPr>
              <w:t>Vermittler</w:t>
            </w:r>
            <w:r w:rsidRPr="00D543D3">
              <w:rPr>
                <w:rFonts w:cs="Arial"/>
                <w:i/>
              </w:rPr>
              <w:t xml:space="preserve"> </w:t>
            </w:r>
            <w:r>
              <w:rPr>
                <w:rFonts w:cs="Arial"/>
              </w:rPr>
              <w:t xml:space="preserve">bietet </w:t>
            </w:r>
            <w:r w:rsidR="008864F6">
              <w:rPr>
                <w:rFonts w:cs="Arial"/>
              </w:rPr>
              <w:t>gemein</w:t>
            </w:r>
            <w:r w:rsidR="00C32D56">
              <w:rPr>
                <w:rFonts w:cs="Arial"/>
              </w:rPr>
              <w:t>s</w:t>
            </w:r>
            <w:r w:rsidR="008864F6">
              <w:rPr>
                <w:rFonts w:cs="Arial"/>
              </w:rPr>
              <w:t>ame</w:t>
            </w:r>
            <w:r>
              <w:rPr>
                <w:rFonts w:cs="Arial"/>
              </w:rPr>
              <w:t xml:space="preserve"> Dienste, wie Metadaten, Discovery oder Id</w:t>
            </w:r>
            <w:r w:rsidR="00D543D3">
              <w:rPr>
                <w:rFonts w:cs="Arial"/>
              </w:rPr>
              <w:t>entity Linking, für alle anderen</w:t>
            </w:r>
            <w:r w:rsidR="000A5217">
              <w:rPr>
                <w:rFonts w:cs="Arial"/>
              </w:rPr>
              <w:t xml:space="preserve"> Sta</w:t>
            </w:r>
            <w:r>
              <w:rPr>
                <w:rFonts w:cs="Arial"/>
              </w:rPr>
              <w:t>k</w:t>
            </w:r>
            <w:r w:rsidR="000A5217">
              <w:rPr>
                <w:rFonts w:cs="Arial"/>
              </w:rPr>
              <w:t>e</w:t>
            </w:r>
            <w:r>
              <w:rPr>
                <w:rFonts w:cs="Arial"/>
              </w:rPr>
              <w:t xml:space="preserve">holder </w:t>
            </w:r>
            <w:r w:rsidR="00D543D3">
              <w:rPr>
                <w:rFonts w:cs="Arial"/>
              </w:rPr>
              <w:t>in einer Identity Federation an.</w:t>
            </w:r>
          </w:p>
        </w:tc>
      </w:tr>
    </w:tbl>
    <w:p w14:paraId="0427370F" w14:textId="25729718" w:rsidR="00CA54B3" w:rsidRDefault="00CA54B3" w:rsidP="00CA54B3">
      <w:pPr>
        <w:rPr>
          <w:rFonts w:cs="Arial"/>
          <w:b/>
        </w:rPr>
      </w:pPr>
    </w:p>
    <w:tbl>
      <w:tblPr>
        <w:tblW w:w="0" w:type="auto"/>
        <w:tblLook w:val="04A0" w:firstRow="1" w:lastRow="0" w:firstColumn="1" w:lastColumn="0" w:noHBand="0" w:noVBand="1"/>
      </w:tblPr>
      <w:tblGrid>
        <w:gridCol w:w="2476"/>
        <w:gridCol w:w="6595"/>
      </w:tblGrid>
      <w:tr w:rsidR="00CA54B3" w14:paraId="3588116E" w14:textId="77777777" w:rsidTr="00226DA3">
        <w:trPr>
          <w:cantSplit/>
        </w:trPr>
        <w:tc>
          <w:tcPr>
            <w:tcW w:w="2518" w:type="dxa"/>
            <w:shd w:val="clear" w:color="auto" w:fill="D9D9D9" w:themeFill="background1" w:themeFillShade="D9"/>
            <w:hideMark/>
          </w:tcPr>
          <w:p w14:paraId="6F77F890" w14:textId="6FD97E44" w:rsidR="00CA54B3" w:rsidRDefault="00DA1C1A" w:rsidP="00AB745A">
            <w:pPr>
              <w:rPr>
                <w:rFonts w:cs="Arial"/>
                <w:szCs w:val="22"/>
              </w:rPr>
            </w:pPr>
            <w:r>
              <w:rPr>
                <w:rFonts w:cs="Arial"/>
              </w:rPr>
              <w:t>IAM-</w:t>
            </w:r>
            <w:r w:rsidR="00CA54B3">
              <w:rPr>
                <w:rFonts w:cs="Arial"/>
              </w:rPr>
              <w:t>Regulator</w:t>
            </w:r>
          </w:p>
        </w:tc>
        <w:tc>
          <w:tcPr>
            <w:tcW w:w="6769" w:type="dxa"/>
            <w:shd w:val="clear" w:color="auto" w:fill="F2F2F2" w:themeFill="background1" w:themeFillShade="F2"/>
            <w:hideMark/>
          </w:tcPr>
          <w:p w14:paraId="68879C67" w14:textId="213D5779" w:rsidR="00CA54B3" w:rsidRDefault="001B0550" w:rsidP="001E77AF">
            <w:pPr>
              <w:rPr>
                <w:rFonts w:cs="Arial"/>
              </w:rPr>
            </w:pPr>
            <w:r w:rsidRPr="001B0550">
              <w:rPr>
                <w:rFonts w:cs="Arial"/>
              </w:rPr>
              <w:t>Der</w:t>
            </w:r>
            <w:r>
              <w:rPr>
                <w:rFonts w:cs="Arial"/>
                <w:i/>
              </w:rPr>
              <w:t xml:space="preserve"> </w:t>
            </w:r>
            <w:r w:rsidR="00DA1C1A">
              <w:rPr>
                <w:rFonts w:cs="Arial"/>
                <w:i/>
              </w:rPr>
              <w:t>IAM-</w:t>
            </w:r>
            <w:r w:rsidR="00CA54B3" w:rsidRPr="001B0550">
              <w:rPr>
                <w:rFonts w:cs="Arial"/>
                <w:i/>
              </w:rPr>
              <w:t>Regulator</w:t>
            </w:r>
            <w:r w:rsidR="00CA54B3">
              <w:rPr>
                <w:rFonts w:cs="Arial"/>
              </w:rPr>
              <w:t xml:space="preserve"> definiert die rechtlichen, prozessualen, organisatorischen</w:t>
            </w:r>
            <w:r w:rsidR="0080403F">
              <w:rPr>
                <w:rFonts w:cs="Arial"/>
              </w:rPr>
              <w:t>, semantischen</w:t>
            </w:r>
            <w:r w:rsidR="00CA54B3">
              <w:rPr>
                <w:rFonts w:cs="Arial"/>
              </w:rPr>
              <w:t xml:space="preserve"> und technischen Rahmenbedingungen, innerhalb derer das IAM abgewickelt werden kann.</w:t>
            </w:r>
            <w:r w:rsidR="0080403F">
              <w:rPr>
                <w:rFonts w:cs="Arial"/>
              </w:rPr>
              <w:t xml:space="preserve"> Er beteiligt </w:t>
            </w:r>
            <w:r w:rsidR="0054336F">
              <w:rPr>
                <w:rFonts w:cs="Arial"/>
              </w:rPr>
              <w:t>alle</w:t>
            </w:r>
            <w:r w:rsidR="0080403F">
              <w:rPr>
                <w:rFonts w:cs="Arial"/>
              </w:rPr>
              <w:t xml:space="preserve"> anderen Stakeholder in geeigneter Weise an der Definition.</w:t>
            </w:r>
          </w:p>
        </w:tc>
      </w:tr>
    </w:tbl>
    <w:p w14:paraId="54323378" w14:textId="77777777" w:rsidR="00364B87" w:rsidRDefault="00364B87" w:rsidP="00364B87">
      <w:pPr>
        <w:rPr>
          <w:rFonts w:cs="Arial"/>
          <w:b/>
        </w:rPr>
      </w:pPr>
    </w:p>
    <w:tbl>
      <w:tblPr>
        <w:tblW w:w="0" w:type="auto"/>
        <w:tblLook w:val="04A0" w:firstRow="1" w:lastRow="0" w:firstColumn="1" w:lastColumn="0" w:noHBand="0" w:noVBand="1"/>
      </w:tblPr>
      <w:tblGrid>
        <w:gridCol w:w="2474"/>
        <w:gridCol w:w="6597"/>
      </w:tblGrid>
      <w:tr w:rsidR="00364B87" w14:paraId="589B234F" w14:textId="77777777" w:rsidTr="007D6B76">
        <w:trPr>
          <w:cantSplit/>
        </w:trPr>
        <w:tc>
          <w:tcPr>
            <w:tcW w:w="2518" w:type="dxa"/>
            <w:shd w:val="clear" w:color="auto" w:fill="D9D9D9" w:themeFill="background1" w:themeFillShade="D9"/>
            <w:hideMark/>
          </w:tcPr>
          <w:p w14:paraId="24ED5EFB" w14:textId="561B30DE" w:rsidR="00364B87" w:rsidRDefault="00DA1C1A" w:rsidP="007D6B76">
            <w:pPr>
              <w:rPr>
                <w:rFonts w:cs="Arial"/>
                <w:szCs w:val="22"/>
              </w:rPr>
            </w:pPr>
            <w:r>
              <w:rPr>
                <w:rFonts w:cs="Arial"/>
              </w:rPr>
              <w:t>IAM-</w:t>
            </w:r>
            <w:r w:rsidR="00D84B7D">
              <w:rPr>
                <w:rFonts w:cs="Arial"/>
              </w:rPr>
              <w:t>Steuerung und Führung</w:t>
            </w:r>
          </w:p>
        </w:tc>
        <w:tc>
          <w:tcPr>
            <w:tcW w:w="6769" w:type="dxa"/>
            <w:shd w:val="clear" w:color="auto" w:fill="F2F2F2" w:themeFill="background1" w:themeFillShade="F2"/>
            <w:hideMark/>
          </w:tcPr>
          <w:p w14:paraId="41619B99" w14:textId="412F6E5F" w:rsidR="00364B87" w:rsidRDefault="00DA1C1A" w:rsidP="007D6B76">
            <w:pPr>
              <w:rPr>
                <w:rFonts w:cs="Arial"/>
              </w:rPr>
            </w:pPr>
            <w:r>
              <w:rPr>
                <w:rFonts w:cs="Arial"/>
              </w:rPr>
              <w:t xml:space="preserve">Die </w:t>
            </w:r>
            <w:r w:rsidRPr="000C3A3C">
              <w:rPr>
                <w:rFonts w:cs="Arial"/>
                <w:i/>
              </w:rPr>
              <w:t>IAM-Führung</w:t>
            </w:r>
            <w:r w:rsidRPr="00DA1C1A">
              <w:rPr>
                <w:rFonts w:cs="Arial"/>
              </w:rPr>
              <w:t xml:space="preserve"> ist verantwortlich für das Managen der IAM Dienstanbietern analog ITIL oder IT4IT in allen Fachbereichen wie z.B. Release-Management, Qualitätsmanagement, IAM-Lieferanten- und -Konsumentenmanagement, Inzid</w:t>
            </w:r>
            <w:r>
              <w:rPr>
                <w:rFonts w:cs="Arial"/>
              </w:rPr>
              <w:t>ent-, Event-</w:t>
            </w:r>
            <w:r w:rsidRPr="00DA1C1A">
              <w:rPr>
                <w:rFonts w:cs="Arial"/>
              </w:rPr>
              <w:t>, Service-Request-Management. Dies kann sowohl im internen Kontext als auch übe</w:t>
            </w:r>
            <w:r>
              <w:rPr>
                <w:rFonts w:cs="Arial"/>
              </w:rPr>
              <w:t>r Verträge/SLA mit externen IAM-Dienstanbietern und -</w:t>
            </w:r>
            <w:r w:rsidRPr="00DA1C1A">
              <w:rPr>
                <w:rFonts w:cs="Arial"/>
              </w:rPr>
              <w:t>Konsumenten geschehen.</w:t>
            </w:r>
            <w:r w:rsidR="00977D2D">
              <w:rPr>
                <w:rFonts w:cs="Arial"/>
              </w:rPr>
              <w:t xml:space="preserve"> </w:t>
            </w:r>
          </w:p>
        </w:tc>
      </w:tr>
    </w:tbl>
    <w:p w14:paraId="40118606" w14:textId="77777777" w:rsidR="00CA54B3" w:rsidRDefault="00CA54B3" w:rsidP="00CA54B3">
      <w:pPr>
        <w:rPr>
          <w:rFonts w:cs="Arial"/>
          <w:b/>
        </w:rPr>
      </w:pPr>
    </w:p>
    <w:tbl>
      <w:tblPr>
        <w:tblW w:w="0" w:type="auto"/>
        <w:tblLook w:val="04A0" w:firstRow="1" w:lastRow="0" w:firstColumn="1" w:lastColumn="0" w:noHBand="0" w:noVBand="1"/>
      </w:tblPr>
      <w:tblGrid>
        <w:gridCol w:w="2466"/>
        <w:gridCol w:w="6605"/>
      </w:tblGrid>
      <w:tr w:rsidR="00CA54B3" w14:paraId="3D7D6A53" w14:textId="77777777" w:rsidTr="00226DA3">
        <w:trPr>
          <w:cantSplit/>
        </w:trPr>
        <w:tc>
          <w:tcPr>
            <w:tcW w:w="2518" w:type="dxa"/>
            <w:shd w:val="clear" w:color="auto" w:fill="D9D9D9" w:themeFill="background1" w:themeFillShade="D9"/>
            <w:hideMark/>
          </w:tcPr>
          <w:p w14:paraId="7B4F5E95" w14:textId="77777777" w:rsidR="00CA54B3" w:rsidRDefault="00CA54B3" w:rsidP="00AB745A">
            <w:pPr>
              <w:pStyle w:val="Textkrper"/>
              <w:spacing w:after="0"/>
              <w:rPr>
                <w:rFonts w:cs="Arial"/>
                <w:szCs w:val="22"/>
              </w:rPr>
            </w:pPr>
            <w:r>
              <w:rPr>
                <w:rFonts w:cs="Arial"/>
                <w:szCs w:val="22"/>
              </w:rPr>
              <w:t>Subjekt</w:t>
            </w:r>
          </w:p>
        </w:tc>
        <w:tc>
          <w:tcPr>
            <w:tcW w:w="6769" w:type="dxa"/>
            <w:shd w:val="clear" w:color="auto" w:fill="F2F2F2" w:themeFill="background1" w:themeFillShade="F2"/>
            <w:hideMark/>
          </w:tcPr>
          <w:p w14:paraId="2EEC6221" w14:textId="7051146D" w:rsidR="00CA54B3" w:rsidRDefault="00CA5B09" w:rsidP="000C3A3C">
            <w:pPr>
              <w:rPr>
                <w:rFonts w:cs="Arial"/>
                <w:szCs w:val="22"/>
              </w:rPr>
            </w:pPr>
            <w:r>
              <w:rPr>
                <w:iCs/>
              </w:rPr>
              <w:t>E</w:t>
            </w:r>
            <w:r w:rsidRPr="008F0E35">
              <w:rPr>
                <w:iCs/>
              </w:rPr>
              <w:t xml:space="preserve">ine </w:t>
            </w:r>
            <w:r w:rsidRPr="009C6003">
              <w:rPr>
                <w:i/>
                <w:iCs/>
              </w:rPr>
              <w:t>natürliche Person</w:t>
            </w:r>
            <w:r w:rsidRPr="008F0E35">
              <w:rPr>
                <w:iCs/>
              </w:rPr>
              <w:t xml:space="preserve">, eine </w:t>
            </w:r>
            <w:r w:rsidRPr="004278C2">
              <w:rPr>
                <w:i/>
                <w:iCs/>
              </w:rPr>
              <w:t>Organisation</w:t>
            </w:r>
            <w:r>
              <w:rPr>
                <w:iCs/>
              </w:rPr>
              <w:t xml:space="preserve"> (</w:t>
            </w:r>
            <w:r w:rsidRPr="008F0E35">
              <w:rPr>
                <w:i/>
                <w:iCs/>
              </w:rPr>
              <w:t>juristische Person</w:t>
            </w:r>
            <w:r>
              <w:rPr>
                <w:i/>
                <w:iCs/>
              </w:rPr>
              <w:t>)</w:t>
            </w:r>
            <w:r w:rsidRPr="008F0E35">
              <w:rPr>
                <w:iCs/>
              </w:rPr>
              <w:t xml:space="preserve">, ein </w:t>
            </w:r>
            <w:r w:rsidRPr="009C6003">
              <w:rPr>
                <w:i/>
                <w:iCs/>
              </w:rPr>
              <w:t>Service</w:t>
            </w:r>
            <w:r w:rsidRPr="008F0E35">
              <w:rPr>
                <w:iCs/>
              </w:rPr>
              <w:t xml:space="preserve"> oder </w:t>
            </w:r>
            <w:r>
              <w:rPr>
                <w:iCs/>
              </w:rPr>
              <w:t xml:space="preserve">ein </w:t>
            </w:r>
            <w:r w:rsidRPr="004278C2">
              <w:rPr>
                <w:i/>
                <w:iCs/>
              </w:rPr>
              <w:t>Ding</w:t>
            </w:r>
            <w:r w:rsidRPr="008F0E35">
              <w:rPr>
                <w:iCs/>
              </w:rPr>
              <w:t xml:space="preserve">, das auf eine </w:t>
            </w:r>
            <w:r w:rsidRPr="008F0E35">
              <w:rPr>
                <w:i/>
                <w:iCs/>
              </w:rPr>
              <w:t>Ressource</w:t>
            </w:r>
            <w:r w:rsidRPr="008F0E35">
              <w:rPr>
                <w:iCs/>
              </w:rPr>
              <w:t xml:space="preserve"> zugreift oder zugreifen möchte.</w:t>
            </w:r>
            <w:r>
              <w:rPr>
                <w:iCs/>
              </w:rPr>
              <w:t xml:space="preserve"> </w:t>
            </w:r>
            <w:r w:rsidRPr="008F0E35">
              <w:rPr>
                <w:iCs/>
              </w:rPr>
              <w:t xml:space="preserve">Ein Subjekt wird durch </w:t>
            </w:r>
            <w:r w:rsidRPr="008F0E35">
              <w:rPr>
                <w:i/>
                <w:iCs/>
              </w:rPr>
              <w:t>E-Identities</w:t>
            </w:r>
            <w:r w:rsidRPr="008F0E35">
              <w:rPr>
                <w:iCs/>
              </w:rPr>
              <w:t xml:space="preserve"> repräsentiert.</w:t>
            </w:r>
          </w:p>
        </w:tc>
      </w:tr>
    </w:tbl>
    <w:p w14:paraId="0F64BFEE" w14:textId="77777777" w:rsidR="00CA54B3" w:rsidRDefault="00CA54B3" w:rsidP="00CA54B3">
      <w:pPr>
        <w:pStyle w:val="Standard85"/>
      </w:pPr>
    </w:p>
    <w:p w14:paraId="2723D5C5" w14:textId="5B335213" w:rsidR="000C47E1" w:rsidRDefault="00CA54B3" w:rsidP="000C47E1">
      <w:pPr>
        <w:pStyle w:val="Standard85"/>
        <w:rPr>
          <w:rFonts w:cs="Arial"/>
          <w:sz w:val="22"/>
          <w:szCs w:val="22"/>
          <w:lang w:eastAsia="de-CH"/>
        </w:rPr>
      </w:pPr>
      <w:r>
        <w:rPr>
          <w:rFonts w:cs="Arial"/>
          <w:sz w:val="22"/>
          <w:szCs w:val="22"/>
          <w:lang w:eastAsia="de-CH"/>
        </w:rPr>
        <w:t xml:space="preserve">Die Stakeholder sind hierbei für unterschiedliche Teile des </w:t>
      </w:r>
      <w:r w:rsidRPr="001B0550">
        <w:rPr>
          <w:rFonts w:cs="Arial"/>
          <w:i/>
          <w:sz w:val="22"/>
          <w:szCs w:val="22"/>
          <w:lang w:eastAsia="de-CH"/>
        </w:rPr>
        <w:t>IAM</w:t>
      </w:r>
      <w:r>
        <w:rPr>
          <w:rFonts w:cs="Arial"/>
          <w:sz w:val="22"/>
          <w:szCs w:val="22"/>
          <w:lang w:eastAsia="de-CH"/>
        </w:rPr>
        <w:t xml:space="preserve">-Gesamtprozesses zuständig. Ihre Zuständigkeiten sind in </w:t>
      </w:r>
      <w:r>
        <w:rPr>
          <w:rFonts w:cs="Arial"/>
          <w:sz w:val="22"/>
          <w:szCs w:val="22"/>
          <w:lang w:eastAsia="de-CH"/>
        </w:rPr>
        <w:fldChar w:fldCharType="begin"/>
      </w:r>
      <w:r>
        <w:rPr>
          <w:rFonts w:cs="Arial"/>
          <w:sz w:val="22"/>
          <w:szCs w:val="22"/>
          <w:lang w:eastAsia="de-CH"/>
        </w:rPr>
        <w:instrText xml:space="preserve"> REF _Ref364582284 \h  \* MERGEFORMAT </w:instrText>
      </w:r>
      <w:r>
        <w:rPr>
          <w:rFonts w:cs="Arial"/>
          <w:sz w:val="22"/>
          <w:szCs w:val="22"/>
          <w:lang w:eastAsia="de-CH"/>
        </w:rPr>
      </w:r>
      <w:r>
        <w:rPr>
          <w:rFonts w:cs="Arial"/>
          <w:sz w:val="22"/>
          <w:szCs w:val="22"/>
          <w:lang w:eastAsia="de-CH"/>
        </w:rPr>
        <w:fldChar w:fldCharType="separate"/>
      </w:r>
      <w:ins w:id="106" w:author="Marc Kunz" w:date="2017-07-11T11:31:00Z">
        <w:r w:rsidR="000B7520" w:rsidRPr="000B7520">
          <w:rPr>
            <w:rFonts w:cs="Arial"/>
            <w:sz w:val="22"/>
            <w:szCs w:val="22"/>
            <w:lang w:eastAsia="de-CH"/>
            <w:rPrChange w:id="107" w:author="Marc Kunz" w:date="2017-07-11T11:31:00Z">
              <w:rPr/>
            </w:rPrChange>
          </w:rPr>
          <w:t xml:space="preserve">Abbildung </w:t>
        </w:r>
        <w:r w:rsidR="000B7520" w:rsidRPr="000B7520">
          <w:rPr>
            <w:rFonts w:cs="Arial"/>
            <w:sz w:val="22"/>
            <w:szCs w:val="22"/>
            <w:lang w:eastAsia="de-CH"/>
            <w:rPrChange w:id="108" w:author="Marc Kunz" w:date="2017-07-11T11:31:00Z">
              <w:rPr>
                <w:noProof/>
              </w:rPr>
            </w:rPrChange>
          </w:rPr>
          <w:t>4</w:t>
        </w:r>
      </w:ins>
      <w:del w:id="109" w:author="Marc Kunz" w:date="2017-07-11T11:31:00Z">
        <w:r w:rsidR="00F84986" w:rsidRPr="000C3A3C" w:rsidDel="000B7520">
          <w:rPr>
            <w:rFonts w:cs="Arial"/>
            <w:sz w:val="22"/>
            <w:szCs w:val="22"/>
            <w:lang w:eastAsia="de-CH"/>
          </w:rPr>
          <w:delText>Abbildung 4</w:delText>
        </w:r>
      </w:del>
      <w:r>
        <w:rPr>
          <w:rFonts w:cs="Arial"/>
          <w:sz w:val="22"/>
          <w:szCs w:val="22"/>
          <w:lang w:eastAsia="de-CH"/>
        </w:rPr>
        <w:fldChar w:fldCharType="end"/>
      </w:r>
      <w:r>
        <w:rPr>
          <w:rFonts w:cs="Arial"/>
          <w:sz w:val="22"/>
          <w:szCs w:val="22"/>
          <w:lang w:eastAsia="de-CH"/>
        </w:rPr>
        <w:t xml:space="preserve"> dargestellt.</w:t>
      </w:r>
      <w:r w:rsidR="000C47E1">
        <w:rPr>
          <w:rFonts w:cs="Arial"/>
          <w:sz w:val="22"/>
          <w:szCs w:val="22"/>
          <w:lang w:eastAsia="de-CH"/>
        </w:rPr>
        <w:t xml:space="preserve"> Dabei ist eine </w:t>
      </w:r>
      <w:r w:rsidR="00CC12D1">
        <w:rPr>
          <w:rFonts w:cs="Arial"/>
          <w:sz w:val="22"/>
          <w:szCs w:val="22"/>
          <w:lang w:eastAsia="de-CH"/>
        </w:rPr>
        <w:t>Über</w:t>
      </w:r>
      <w:r w:rsidR="000C47E1">
        <w:rPr>
          <w:rFonts w:cs="Arial"/>
          <w:sz w:val="22"/>
          <w:szCs w:val="22"/>
          <w:lang w:eastAsia="de-CH"/>
        </w:rPr>
        <w:t>deckung eines Prozesses mit mehreren Stakeholdern dahingehend zu interpretieren, dass die Stakeholder zur Erreichung des Prozessziels zusammenarbeiten müssen.</w:t>
      </w:r>
    </w:p>
    <w:p w14:paraId="6790AAB5" w14:textId="664B78D5" w:rsidR="002376D3" w:rsidRPr="00EC123B" w:rsidRDefault="0033428A" w:rsidP="002376D3">
      <w:pPr>
        <w:pStyle w:val="Standard85"/>
        <w:jc w:val="center"/>
        <w:rPr>
          <w:rFonts w:cs="Arial"/>
          <w:sz w:val="22"/>
          <w:szCs w:val="22"/>
          <w:lang w:eastAsia="de-CH"/>
        </w:rPr>
      </w:pPr>
      <w:r>
        <w:rPr>
          <w:rFonts w:cs="Arial"/>
          <w:noProof/>
          <w:sz w:val="22"/>
          <w:szCs w:val="22"/>
          <w:lang w:eastAsia="de-CH"/>
        </w:rPr>
        <w:drawing>
          <wp:inline distT="0" distB="0" distL="0" distR="0" wp14:anchorId="1EFACECF" wp14:editId="452CE49F">
            <wp:extent cx="3906520" cy="2304415"/>
            <wp:effectExtent l="0" t="0" r="0" b="635"/>
            <wp:docPr id="20" name="Grafik 20" descr="C:\Users\lua\Projekte\eCH-0107\Version3.0\Abbildungen\png\04_Zuständigkei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a\Projekte\eCH-0107\Version3.0\Abbildungen\png\04_Zuständigkeit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06520" cy="2304415"/>
                    </a:xfrm>
                    <a:prstGeom prst="rect">
                      <a:avLst/>
                    </a:prstGeom>
                    <a:noFill/>
                    <a:ln>
                      <a:noFill/>
                    </a:ln>
                  </pic:spPr>
                </pic:pic>
              </a:graphicData>
            </a:graphic>
          </wp:inline>
        </w:drawing>
      </w:r>
    </w:p>
    <w:p w14:paraId="59DF36EA" w14:textId="62B22037" w:rsidR="00CA54B3" w:rsidRDefault="00CA54B3">
      <w:pPr>
        <w:pStyle w:val="Beschriftung"/>
      </w:pPr>
      <w:bookmarkStart w:id="110" w:name="_Ref364582284"/>
      <w:bookmarkStart w:id="111" w:name="_Toc365305283"/>
      <w:bookmarkStart w:id="112" w:name="_Toc366242218"/>
      <w:bookmarkStart w:id="113" w:name="_Toc487535881"/>
      <w:r>
        <w:t xml:space="preserve">Abbildung </w:t>
      </w:r>
      <w:fldSimple w:instr=" SEQ Abbildung \* ARABIC ">
        <w:r w:rsidR="000B7520">
          <w:rPr>
            <w:noProof/>
          </w:rPr>
          <w:t>4</w:t>
        </w:r>
      </w:fldSimple>
      <w:bookmarkEnd w:id="110"/>
      <w:r w:rsidR="004A1D98">
        <w:t xml:space="preserve"> </w:t>
      </w:r>
      <w:r>
        <w:t>Zuständigkeiten der Stakeholder</w:t>
      </w:r>
      <w:bookmarkEnd w:id="111"/>
      <w:bookmarkEnd w:id="112"/>
      <w:bookmarkEnd w:id="113"/>
      <w:r>
        <w:t xml:space="preserve"> </w:t>
      </w:r>
    </w:p>
    <w:p w14:paraId="75BCEB1D" w14:textId="78456AF8" w:rsidR="00AF5A63" w:rsidRDefault="00AF5A63">
      <w:pPr>
        <w:spacing w:after="0" w:line="240" w:lineRule="auto"/>
      </w:pPr>
      <w:bookmarkStart w:id="114" w:name="_Ref364847095"/>
      <w:bookmarkStart w:id="115" w:name="_Toc366590240"/>
      <w:r>
        <w:br w:type="page"/>
      </w:r>
    </w:p>
    <w:p w14:paraId="1A25B67D" w14:textId="77777777" w:rsidR="00A0625E" w:rsidRPr="003F6E31" w:rsidRDefault="00A0625E" w:rsidP="00852AE8">
      <w:pPr>
        <w:spacing w:after="0" w:line="240" w:lineRule="auto"/>
      </w:pPr>
    </w:p>
    <w:p w14:paraId="634A98A8" w14:textId="77777777" w:rsidR="007A06A5" w:rsidRDefault="007A06A5" w:rsidP="00A0625E">
      <w:pPr>
        <w:pStyle w:val="berschrift1"/>
        <w:ind w:left="425" w:hanging="425"/>
      </w:pPr>
      <w:bookmarkStart w:id="116" w:name="_Ref485038041"/>
      <w:bookmarkStart w:id="117" w:name="_Toc487535788"/>
      <w:r>
        <w:t>Anforderungen</w:t>
      </w:r>
      <w:bookmarkEnd w:id="114"/>
      <w:bookmarkEnd w:id="115"/>
      <w:bookmarkEnd w:id="116"/>
      <w:bookmarkEnd w:id="117"/>
    </w:p>
    <w:p w14:paraId="3FCF4337" w14:textId="77777777" w:rsidR="00FC32AA" w:rsidRPr="00FC32AA" w:rsidRDefault="00FC32AA" w:rsidP="00FC32AA">
      <w:pPr>
        <w:pStyle w:val="Textkrper"/>
      </w:pPr>
      <w:r>
        <w:t>Die in diesem Kapitel beschriebenen und definierten Prinzipien und Anforderungen müssen angewendet oder erfüllt werden, damit ein effektives und effizientes föderiertes IAM aufgebaut werden kann.</w:t>
      </w:r>
    </w:p>
    <w:p w14:paraId="0D527B30" w14:textId="77777777" w:rsidR="007A06A5" w:rsidRPr="003F6E31" w:rsidRDefault="0051119F" w:rsidP="00AC31AB">
      <w:pPr>
        <w:pStyle w:val="berschrift2"/>
      </w:pPr>
      <w:bookmarkStart w:id="118" w:name="_Ref366231041"/>
      <w:bookmarkStart w:id="119" w:name="_Ref366231049"/>
      <w:bookmarkStart w:id="120" w:name="_Toc366590241"/>
      <w:bookmarkStart w:id="121" w:name="_Toc487535789"/>
      <w:r>
        <w:t>Architekturvision</w:t>
      </w:r>
      <w:bookmarkEnd w:id="118"/>
      <w:bookmarkEnd w:id="119"/>
      <w:bookmarkEnd w:id="120"/>
      <w:bookmarkEnd w:id="121"/>
    </w:p>
    <w:p w14:paraId="304C8AA0" w14:textId="77777777" w:rsidR="007A06A5" w:rsidRPr="003F6E31" w:rsidRDefault="00FC32AA" w:rsidP="007A06A5">
      <w:pPr>
        <w:pStyle w:val="Textkrper"/>
      </w:pPr>
      <w:r>
        <w:t>Die Architekturvision beschreibt die</w:t>
      </w:r>
      <w:r w:rsidR="0051119F">
        <w:t xml:space="preserve"> allgemeine</w:t>
      </w:r>
      <w:r w:rsidR="009810FA">
        <w:t>n</w:t>
      </w:r>
      <w:r w:rsidR="0051119F">
        <w:t xml:space="preserve"> Prinzipien für die Gestaltung von föderierten IAM.</w:t>
      </w:r>
    </w:p>
    <w:tbl>
      <w:tblPr>
        <w:tblStyle w:val="TabellemithellemGitternetz1"/>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46"/>
        <w:gridCol w:w="1241"/>
      </w:tblGrid>
      <w:tr w:rsidR="00A331D6" w:rsidRPr="003023A1" w14:paraId="265D03AF" w14:textId="54B12AA2" w:rsidTr="00A331D6">
        <w:tc>
          <w:tcPr>
            <w:tcW w:w="8046" w:type="dxa"/>
          </w:tcPr>
          <w:p w14:paraId="4FD12A9F" w14:textId="77777777" w:rsidR="00A331D6" w:rsidRPr="003023A1" w:rsidRDefault="00A331D6" w:rsidP="00A0625E">
            <w:pPr>
              <w:pStyle w:val="Textkrper"/>
              <w:numPr>
                <w:ilvl w:val="0"/>
                <w:numId w:val="15"/>
              </w:numPr>
              <w:rPr>
                <w:rFonts w:cs="Arial"/>
              </w:rPr>
            </w:pPr>
            <w:r w:rsidRPr="00781DD8">
              <w:rPr>
                <w:rFonts w:cs="Arial"/>
              </w:rPr>
              <w:t>Das</w:t>
            </w:r>
            <w:r w:rsidRPr="00997F44">
              <w:t xml:space="preserve"> </w:t>
            </w:r>
            <w:r w:rsidRPr="001B0550">
              <w:rPr>
                <w:i/>
              </w:rPr>
              <w:t>Identity Management</w:t>
            </w:r>
            <w:r w:rsidRPr="00997F44">
              <w:t xml:space="preserve"> basiert auf einer föderierten, international interoperablen Infrastruktur. [SOWISCH]</w:t>
            </w:r>
          </w:p>
        </w:tc>
        <w:tc>
          <w:tcPr>
            <w:tcW w:w="1241" w:type="dxa"/>
          </w:tcPr>
          <w:p w14:paraId="2BBD76FF" w14:textId="3EA66E1F" w:rsidR="00A331D6" w:rsidDel="00A331D6" w:rsidRDefault="00A331D6" w:rsidP="00A331D6">
            <w:pPr>
              <w:pStyle w:val="Textkrper"/>
            </w:pPr>
            <w:r>
              <w:t>Vision-1</w:t>
            </w:r>
          </w:p>
        </w:tc>
      </w:tr>
      <w:tr w:rsidR="00A331D6" w:rsidRPr="003023A1" w14:paraId="494E397C" w14:textId="1E8AEEED" w:rsidTr="00A331D6">
        <w:tc>
          <w:tcPr>
            <w:tcW w:w="8046" w:type="dxa"/>
          </w:tcPr>
          <w:p w14:paraId="596315F5" w14:textId="77777777" w:rsidR="00A331D6" w:rsidRPr="00781DD8" w:rsidRDefault="00A331D6" w:rsidP="00A0625E">
            <w:pPr>
              <w:pStyle w:val="Listenabsatz"/>
              <w:numPr>
                <w:ilvl w:val="1"/>
                <w:numId w:val="41"/>
              </w:numPr>
              <w:spacing w:line="276" w:lineRule="auto"/>
              <w:rPr>
                <w:rFonts w:ascii="Arial" w:hAnsi="Arial"/>
              </w:rPr>
            </w:pPr>
            <w:r w:rsidRPr="00781DD8">
              <w:rPr>
                <w:rFonts w:ascii="Arial" w:hAnsi="Arial"/>
              </w:rPr>
              <w:t xml:space="preserve">Das </w:t>
            </w:r>
            <w:r w:rsidRPr="001B0550">
              <w:rPr>
                <w:rFonts w:ascii="Arial" w:hAnsi="Arial"/>
                <w:i/>
              </w:rPr>
              <w:t>IAM</w:t>
            </w:r>
            <w:r w:rsidRPr="00781DD8">
              <w:rPr>
                <w:rFonts w:ascii="Arial" w:hAnsi="Arial"/>
              </w:rPr>
              <w:t xml:space="preserve"> ist in andere </w:t>
            </w:r>
            <w:r w:rsidRPr="001B0550">
              <w:rPr>
                <w:rFonts w:ascii="Arial" w:hAnsi="Arial"/>
                <w:i/>
              </w:rPr>
              <w:t>IAM</w:t>
            </w:r>
            <w:r w:rsidRPr="00781DD8">
              <w:rPr>
                <w:rFonts w:ascii="Arial" w:hAnsi="Arial"/>
              </w:rPr>
              <w:t xml:space="preserve"> (auch auf internationaler Ebene) einfach integrierbar.</w:t>
            </w:r>
          </w:p>
        </w:tc>
        <w:tc>
          <w:tcPr>
            <w:tcW w:w="1241" w:type="dxa"/>
          </w:tcPr>
          <w:p w14:paraId="52FCCF37" w14:textId="11DB6D50" w:rsidR="00A331D6" w:rsidDel="00A331D6" w:rsidRDefault="00A331D6" w:rsidP="00A331D6">
            <w:pPr>
              <w:pStyle w:val="Textkrper"/>
            </w:pPr>
            <w:r>
              <w:t>Vision-1.1</w:t>
            </w:r>
          </w:p>
        </w:tc>
      </w:tr>
      <w:tr w:rsidR="00A331D6" w:rsidRPr="003023A1" w14:paraId="773C5850" w14:textId="47A65802" w:rsidTr="00A331D6">
        <w:tc>
          <w:tcPr>
            <w:tcW w:w="8046" w:type="dxa"/>
          </w:tcPr>
          <w:p w14:paraId="59002FF3" w14:textId="77777777" w:rsidR="00A331D6" w:rsidRPr="00781DD8" w:rsidRDefault="00A331D6" w:rsidP="00A0625E">
            <w:pPr>
              <w:pStyle w:val="Listenabsatz"/>
              <w:numPr>
                <w:ilvl w:val="1"/>
                <w:numId w:val="41"/>
              </w:numPr>
              <w:spacing w:line="276" w:lineRule="auto"/>
              <w:rPr>
                <w:rFonts w:ascii="Arial" w:hAnsi="Arial"/>
              </w:rPr>
            </w:pPr>
            <w:r w:rsidRPr="00781DD8">
              <w:rPr>
                <w:rFonts w:ascii="Arial" w:hAnsi="Arial"/>
              </w:rPr>
              <w:t xml:space="preserve">Das </w:t>
            </w:r>
            <w:r w:rsidRPr="001B0550">
              <w:rPr>
                <w:rFonts w:ascii="Arial" w:hAnsi="Arial"/>
                <w:i/>
              </w:rPr>
              <w:t>IAM</w:t>
            </w:r>
            <w:r w:rsidRPr="00781DD8">
              <w:rPr>
                <w:rFonts w:ascii="Arial" w:hAnsi="Arial"/>
              </w:rPr>
              <w:t xml:space="preserve"> kann bestehende </w:t>
            </w:r>
            <w:r w:rsidRPr="001B0550">
              <w:rPr>
                <w:rFonts w:ascii="Arial" w:hAnsi="Arial"/>
                <w:i/>
              </w:rPr>
              <w:t>IAM-</w:t>
            </w:r>
            <w:r w:rsidRPr="00781DD8">
              <w:rPr>
                <w:rFonts w:ascii="Arial" w:hAnsi="Arial"/>
              </w:rPr>
              <w:t>Lösungen einfach integrieren.</w:t>
            </w:r>
          </w:p>
        </w:tc>
        <w:tc>
          <w:tcPr>
            <w:tcW w:w="1241" w:type="dxa"/>
          </w:tcPr>
          <w:p w14:paraId="538B1533" w14:textId="29FD5C92" w:rsidR="00A331D6" w:rsidDel="00A331D6" w:rsidRDefault="00A331D6" w:rsidP="00A331D6">
            <w:pPr>
              <w:pStyle w:val="Textkrper"/>
            </w:pPr>
            <w:r>
              <w:t>Vision-1.2</w:t>
            </w:r>
          </w:p>
        </w:tc>
      </w:tr>
      <w:tr w:rsidR="00A331D6" w:rsidRPr="003023A1" w14:paraId="7A4EB7D3" w14:textId="19B92284" w:rsidTr="00A331D6">
        <w:tc>
          <w:tcPr>
            <w:tcW w:w="8046" w:type="dxa"/>
          </w:tcPr>
          <w:p w14:paraId="6114E980" w14:textId="77777777" w:rsidR="00A331D6" w:rsidRPr="00997F44" w:rsidRDefault="00A331D6" w:rsidP="00A331D6">
            <w:pPr>
              <w:pStyle w:val="Textkrper"/>
            </w:pPr>
          </w:p>
        </w:tc>
        <w:tc>
          <w:tcPr>
            <w:tcW w:w="1241" w:type="dxa"/>
          </w:tcPr>
          <w:p w14:paraId="6E6DE563" w14:textId="77777777" w:rsidR="00A331D6" w:rsidRPr="00997F44" w:rsidRDefault="00A331D6" w:rsidP="00A331D6">
            <w:pPr>
              <w:pStyle w:val="Textkrper"/>
            </w:pPr>
          </w:p>
        </w:tc>
      </w:tr>
      <w:tr w:rsidR="00A331D6" w:rsidRPr="003023A1" w14:paraId="48FECA06" w14:textId="0905F317" w:rsidTr="00A331D6">
        <w:tc>
          <w:tcPr>
            <w:tcW w:w="8046" w:type="dxa"/>
          </w:tcPr>
          <w:p w14:paraId="38EF222C" w14:textId="77777777" w:rsidR="00A331D6" w:rsidRPr="00997F44" w:rsidRDefault="00A331D6" w:rsidP="00A0625E">
            <w:pPr>
              <w:pStyle w:val="Textkrper"/>
              <w:numPr>
                <w:ilvl w:val="0"/>
                <w:numId w:val="15"/>
              </w:numPr>
            </w:pPr>
            <w:r w:rsidRPr="00A0625E">
              <w:t>Informationen</w:t>
            </w:r>
            <w:r w:rsidRPr="00997F44">
              <w:t xml:space="preserve"> und Daten werden föderiert statt repliziert.</w:t>
            </w:r>
          </w:p>
        </w:tc>
        <w:tc>
          <w:tcPr>
            <w:tcW w:w="1241" w:type="dxa"/>
          </w:tcPr>
          <w:p w14:paraId="444B7107" w14:textId="77D523F4" w:rsidR="00A331D6" w:rsidDel="00A331D6" w:rsidRDefault="00A331D6" w:rsidP="00A331D6">
            <w:pPr>
              <w:pStyle w:val="Textkrper"/>
            </w:pPr>
            <w:r>
              <w:t>Vision-2</w:t>
            </w:r>
          </w:p>
        </w:tc>
      </w:tr>
      <w:tr w:rsidR="00A331D6" w:rsidRPr="003023A1" w14:paraId="1D306F2B" w14:textId="1D3BF1D0" w:rsidTr="00A331D6">
        <w:tc>
          <w:tcPr>
            <w:tcW w:w="8046" w:type="dxa"/>
          </w:tcPr>
          <w:p w14:paraId="7199326D" w14:textId="26E38635" w:rsidR="00A331D6" w:rsidRPr="00997F44" w:rsidRDefault="00A331D6" w:rsidP="00A0625E">
            <w:pPr>
              <w:pStyle w:val="Textkrper"/>
              <w:numPr>
                <w:ilvl w:val="0"/>
                <w:numId w:val="15"/>
              </w:numPr>
            </w:pPr>
            <w:r w:rsidRPr="00A0625E">
              <w:t>Anstatt</w:t>
            </w:r>
            <w:r w:rsidRPr="00997F44">
              <w:t xml:space="preserve"> Berechtigungseigenschaften zu pflegen, werden </w:t>
            </w:r>
            <w:r>
              <w:t>vorrangig</w:t>
            </w:r>
            <w:r w:rsidRPr="00997F44">
              <w:t xml:space="preserve"> Personeneigenschaften zur </w:t>
            </w:r>
            <w:r w:rsidRPr="00F17736">
              <w:rPr>
                <w:i/>
              </w:rPr>
              <w:t>Berechtigung</w:t>
            </w:r>
            <w:r w:rsidRPr="00997F44">
              <w:t xml:space="preserve"> verwendet.</w:t>
            </w:r>
          </w:p>
        </w:tc>
        <w:tc>
          <w:tcPr>
            <w:tcW w:w="1241" w:type="dxa"/>
          </w:tcPr>
          <w:p w14:paraId="1FB86AFE" w14:textId="46D13C74" w:rsidR="00A331D6" w:rsidDel="00A331D6" w:rsidRDefault="00A331D6" w:rsidP="00A331D6">
            <w:pPr>
              <w:pStyle w:val="Textkrper"/>
            </w:pPr>
            <w:r>
              <w:t>Vision-3</w:t>
            </w:r>
          </w:p>
        </w:tc>
      </w:tr>
      <w:tr w:rsidR="00A331D6" w:rsidRPr="003023A1" w14:paraId="492949F9" w14:textId="00ED4F1F" w:rsidTr="00A331D6">
        <w:tc>
          <w:tcPr>
            <w:tcW w:w="8046" w:type="dxa"/>
          </w:tcPr>
          <w:p w14:paraId="662589EE" w14:textId="77777777" w:rsidR="00A331D6" w:rsidRPr="00997F44" w:rsidRDefault="00A331D6" w:rsidP="00A331D6">
            <w:pPr>
              <w:pStyle w:val="Textkrper"/>
            </w:pPr>
          </w:p>
        </w:tc>
        <w:tc>
          <w:tcPr>
            <w:tcW w:w="1241" w:type="dxa"/>
          </w:tcPr>
          <w:p w14:paraId="2B00F842" w14:textId="77777777" w:rsidR="00A331D6" w:rsidRPr="00997F44" w:rsidRDefault="00A331D6" w:rsidP="00A331D6">
            <w:pPr>
              <w:pStyle w:val="Textkrper"/>
            </w:pPr>
          </w:p>
        </w:tc>
      </w:tr>
      <w:tr w:rsidR="00A331D6" w:rsidRPr="003023A1" w14:paraId="5449AC59" w14:textId="5F40C4F5" w:rsidTr="00A331D6">
        <w:tc>
          <w:tcPr>
            <w:tcW w:w="8046" w:type="dxa"/>
          </w:tcPr>
          <w:p w14:paraId="5007BF7B" w14:textId="77777777" w:rsidR="00A331D6" w:rsidRPr="00A0625E" w:rsidRDefault="00A331D6" w:rsidP="00A0625E">
            <w:pPr>
              <w:pStyle w:val="Textkrper"/>
              <w:numPr>
                <w:ilvl w:val="0"/>
                <w:numId w:val="15"/>
              </w:numPr>
            </w:pPr>
            <w:r w:rsidRPr="00A0625E">
              <w:t xml:space="preserve">Die </w:t>
            </w:r>
            <w:r w:rsidRPr="0038416A">
              <w:rPr>
                <w:i/>
              </w:rPr>
              <w:t>IAM</w:t>
            </w:r>
            <w:r w:rsidRPr="00A0625E">
              <w:t>-Infrastrukturen sind modular und skalierbar aufgebaut.</w:t>
            </w:r>
          </w:p>
        </w:tc>
        <w:tc>
          <w:tcPr>
            <w:tcW w:w="1241" w:type="dxa"/>
          </w:tcPr>
          <w:p w14:paraId="52D0CD32" w14:textId="64090EDF" w:rsidR="00A331D6" w:rsidDel="00A331D6" w:rsidRDefault="00A331D6" w:rsidP="00A331D6">
            <w:pPr>
              <w:pStyle w:val="Textkrper"/>
            </w:pPr>
            <w:r>
              <w:t>Vision-4</w:t>
            </w:r>
          </w:p>
        </w:tc>
      </w:tr>
      <w:tr w:rsidR="00A331D6" w:rsidRPr="003023A1" w14:paraId="3B4EB3E2" w14:textId="2F5CE5C2" w:rsidTr="00A331D6">
        <w:tc>
          <w:tcPr>
            <w:tcW w:w="8046" w:type="dxa"/>
          </w:tcPr>
          <w:p w14:paraId="2965A3EE" w14:textId="77777777" w:rsidR="00A331D6" w:rsidRPr="00A0625E" w:rsidRDefault="00A331D6" w:rsidP="00A0625E">
            <w:pPr>
              <w:pStyle w:val="Textkrper"/>
              <w:numPr>
                <w:ilvl w:val="0"/>
                <w:numId w:val="15"/>
              </w:numPr>
            </w:pPr>
            <w:r w:rsidRPr="00A0625E">
              <w:t>Die Geschäftsservices arbeiten über standardisierte Schnittstellen zusammen, welche offene Standards (z.B. ‚Security Assertion Markup Language’ (SAML)) benutzen.</w:t>
            </w:r>
          </w:p>
        </w:tc>
        <w:tc>
          <w:tcPr>
            <w:tcW w:w="1241" w:type="dxa"/>
          </w:tcPr>
          <w:p w14:paraId="19E72137" w14:textId="4A8C6DF5" w:rsidR="00A331D6" w:rsidDel="00A331D6" w:rsidRDefault="00A331D6" w:rsidP="00A331D6">
            <w:pPr>
              <w:pStyle w:val="Textkrper"/>
            </w:pPr>
            <w:r>
              <w:t>Vision-5</w:t>
            </w:r>
          </w:p>
        </w:tc>
      </w:tr>
      <w:tr w:rsidR="00A331D6" w:rsidRPr="003023A1" w14:paraId="21258228" w14:textId="52F1F75F" w:rsidTr="00A331D6">
        <w:tc>
          <w:tcPr>
            <w:tcW w:w="8046" w:type="dxa"/>
          </w:tcPr>
          <w:p w14:paraId="5557B772" w14:textId="77777777" w:rsidR="00A331D6" w:rsidRPr="00A0625E" w:rsidRDefault="00A331D6" w:rsidP="00A0625E">
            <w:pPr>
              <w:pStyle w:val="Textkrper"/>
              <w:numPr>
                <w:ilvl w:val="0"/>
                <w:numId w:val="15"/>
              </w:numPr>
            </w:pPr>
            <w:r w:rsidRPr="00A0625E">
              <w:t xml:space="preserve">Die je nach Schutzbedürfnissen notwendigen, unterschiedlich starken Authentisierungsverfahren können auf derselben </w:t>
            </w:r>
            <w:r w:rsidRPr="0038416A">
              <w:rPr>
                <w:i/>
              </w:rPr>
              <w:t>IAM</w:t>
            </w:r>
            <w:r w:rsidRPr="00A0625E">
              <w:t>-Infrastruktur realisiert werden.</w:t>
            </w:r>
          </w:p>
        </w:tc>
        <w:tc>
          <w:tcPr>
            <w:tcW w:w="1241" w:type="dxa"/>
          </w:tcPr>
          <w:p w14:paraId="27ABE0CA" w14:textId="08632DE5" w:rsidR="00A331D6" w:rsidDel="00A331D6" w:rsidRDefault="00A331D6" w:rsidP="00A331D6">
            <w:pPr>
              <w:pStyle w:val="Textkrper"/>
            </w:pPr>
            <w:r>
              <w:t>Vision-6</w:t>
            </w:r>
          </w:p>
        </w:tc>
      </w:tr>
      <w:tr w:rsidR="00A331D6" w:rsidRPr="003023A1" w14:paraId="70E3EA07" w14:textId="07DB60BB" w:rsidTr="00A331D6">
        <w:tc>
          <w:tcPr>
            <w:tcW w:w="8046" w:type="dxa"/>
          </w:tcPr>
          <w:p w14:paraId="36FF0808" w14:textId="77777777" w:rsidR="00A331D6" w:rsidRPr="00A0625E" w:rsidRDefault="00A331D6" w:rsidP="00A0625E">
            <w:pPr>
              <w:pStyle w:val="Textkrper"/>
              <w:numPr>
                <w:ilvl w:val="0"/>
                <w:numId w:val="15"/>
              </w:numPr>
            </w:pPr>
            <w:r w:rsidRPr="00A0625E">
              <w:t xml:space="preserve">Die Menge der </w:t>
            </w:r>
            <w:r w:rsidRPr="0038416A">
              <w:rPr>
                <w:i/>
              </w:rPr>
              <w:t>Credentials</w:t>
            </w:r>
            <w:r w:rsidRPr="00A0625E">
              <w:t xml:space="preserve"> und </w:t>
            </w:r>
            <w:r w:rsidRPr="0038416A">
              <w:rPr>
                <w:i/>
              </w:rPr>
              <w:t>Attribute</w:t>
            </w:r>
            <w:r w:rsidRPr="00A0625E">
              <w:t xml:space="preserve"> ist minimal zu halten und womöglich zu konsolidieren.</w:t>
            </w:r>
          </w:p>
        </w:tc>
        <w:tc>
          <w:tcPr>
            <w:tcW w:w="1241" w:type="dxa"/>
          </w:tcPr>
          <w:p w14:paraId="061A9405" w14:textId="5FE44E28" w:rsidR="00A331D6" w:rsidDel="00A331D6" w:rsidRDefault="00A331D6" w:rsidP="00A331D6">
            <w:pPr>
              <w:pStyle w:val="Textkrper"/>
            </w:pPr>
            <w:r>
              <w:t>Vision-7</w:t>
            </w:r>
          </w:p>
        </w:tc>
      </w:tr>
      <w:tr w:rsidR="00A331D6" w:rsidRPr="003023A1" w14:paraId="00AC938E" w14:textId="44AD2C21" w:rsidTr="00A331D6">
        <w:tc>
          <w:tcPr>
            <w:tcW w:w="8046" w:type="dxa"/>
          </w:tcPr>
          <w:p w14:paraId="7296078D" w14:textId="77777777" w:rsidR="00A331D6" w:rsidRPr="00A0625E" w:rsidRDefault="00A331D6" w:rsidP="00A0625E">
            <w:pPr>
              <w:pStyle w:val="Textkrper"/>
              <w:numPr>
                <w:ilvl w:val="0"/>
                <w:numId w:val="15"/>
              </w:numPr>
            </w:pPr>
            <w:r w:rsidRPr="00A0625E">
              <w:t xml:space="preserve">Organisationsübergreifende Effektivität und Effizienz des </w:t>
            </w:r>
            <w:r w:rsidRPr="0038416A">
              <w:rPr>
                <w:i/>
              </w:rPr>
              <w:t>IAM</w:t>
            </w:r>
            <w:r w:rsidRPr="00A0625E">
              <w:t xml:space="preserve"> bedingt Vertrauen in die Partner.</w:t>
            </w:r>
          </w:p>
        </w:tc>
        <w:tc>
          <w:tcPr>
            <w:tcW w:w="1241" w:type="dxa"/>
          </w:tcPr>
          <w:p w14:paraId="4282BD30" w14:textId="54973590" w:rsidR="00A331D6" w:rsidDel="00A331D6" w:rsidRDefault="00A331D6" w:rsidP="00A331D6">
            <w:pPr>
              <w:pStyle w:val="Textkrper"/>
            </w:pPr>
            <w:r>
              <w:t>Vision-8</w:t>
            </w:r>
          </w:p>
        </w:tc>
      </w:tr>
      <w:tr w:rsidR="00A331D6" w:rsidRPr="003023A1" w14:paraId="1BB8F3A1" w14:textId="2CA0B40E" w:rsidTr="00A331D6">
        <w:tc>
          <w:tcPr>
            <w:tcW w:w="8046" w:type="dxa"/>
          </w:tcPr>
          <w:p w14:paraId="77A54E47" w14:textId="77777777" w:rsidR="00A331D6" w:rsidRPr="00A0625E" w:rsidRDefault="00A331D6" w:rsidP="00A0625E">
            <w:pPr>
              <w:pStyle w:val="Textkrper"/>
              <w:numPr>
                <w:ilvl w:val="0"/>
                <w:numId w:val="15"/>
              </w:numPr>
            </w:pPr>
            <w:r w:rsidRPr="00A0625E">
              <w:t xml:space="preserve">Zum Aufbau von Vertrauensbeziehungen (Trusts) mit anderen </w:t>
            </w:r>
            <w:r w:rsidRPr="0038416A">
              <w:rPr>
                <w:i/>
              </w:rPr>
              <w:t>Domänen</w:t>
            </w:r>
            <w:r w:rsidRPr="00A0625E">
              <w:t xml:space="preserve"> und die Nutzung anderswo definierten </w:t>
            </w:r>
            <w:r w:rsidRPr="0038416A">
              <w:rPr>
                <w:i/>
              </w:rPr>
              <w:t>Credentials</w:t>
            </w:r>
            <w:r w:rsidRPr="00A0625E">
              <w:t xml:space="preserve"> und </w:t>
            </w:r>
            <w:r w:rsidRPr="0038416A">
              <w:rPr>
                <w:i/>
              </w:rPr>
              <w:t>Attributen</w:t>
            </w:r>
            <w:r w:rsidRPr="00A0625E">
              <w:t xml:space="preserve"> werden </w:t>
            </w:r>
            <w:r w:rsidRPr="00F17736">
              <w:rPr>
                <w:i/>
              </w:rPr>
              <w:t>föderierte</w:t>
            </w:r>
            <w:r w:rsidRPr="00A0625E">
              <w:t xml:space="preserve"> Konzepte verwendet.</w:t>
            </w:r>
          </w:p>
        </w:tc>
        <w:tc>
          <w:tcPr>
            <w:tcW w:w="1241" w:type="dxa"/>
          </w:tcPr>
          <w:p w14:paraId="2C2839DB" w14:textId="47EEB7C5" w:rsidR="00A331D6" w:rsidDel="00A331D6" w:rsidRDefault="00A331D6" w:rsidP="00A331D6">
            <w:pPr>
              <w:pStyle w:val="Textkrper"/>
            </w:pPr>
            <w:r>
              <w:t>Vision-9</w:t>
            </w:r>
          </w:p>
        </w:tc>
      </w:tr>
      <w:tr w:rsidR="00A331D6" w:rsidRPr="003023A1" w14:paraId="0F3C9C78" w14:textId="1E4045F3" w:rsidTr="00A331D6">
        <w:tc>
          <w:tcPr>
            <w:tcW w:w="8046" w:type="dxa"/>
          </w:tcPr>
          <w:p w14:paraId="216733D8" w14:textId="04B6C6E2" w:rsidR="00A331D6" w:rsidRPr="00A0625E" w:rsidRDefault="00A331D6" w:rsidP="00A0625E">
            <w:pPr>
              <w:pStyle w:val="Textkrper"/>
              <w:numPr>
                <w:ilvl w:val="0"/>
                <w:numId w:val="15"/>
              </w:numPr>
            </w:pPr>
            <w:r w:rsidRPr="00A0625E">
              <w:t xml:space="preserve">Soweit vom Trust-Level her möglich, können bestehende </w:t>
            </w:r>
            <w:r w:rsidR="00314ABF">
              <w:rPr>
                <w:i/>
              </w:rPr>
              <w:t xml:space="preserve">E-Identities </w:t>
            </w:r>
            <w:r w:rsidRPr="00A0625E">
              <w:t xml:space="preserve">, </w:t>
            </w:r>
            <w:r w:rsidRPr="0038416A">
              <w:rPr>
                <w:i/>
              </w:rPr>
              <w:t>Credentials</w:t>
            </w:r>
            <w:r w:rsidRPr="00A0625E">
              <w:t xml:space="preserve"> und </w:t>
            </w:r>
            <w:r w:rsidRPr="0038416A">
              <w:rPr>
                <w:i/>
              </w:rPr>
              <w:t>Attribute</w:t>
            </w:r>
            <w:r w:rsidRPr="00A0625E">
              <w:t xml:space="preserve"> von anderen Stellen übernommen werden (Föderation).</w:t>
            </w:r>
          </w:p>
        </w:tc>
        <w:tc>
          <w:tcPr>
            <w:tcW w:w="1241" w:type="dxa"/>
          </w:tcPr>
          <w:p w14:paraId="22C84861" w14:textId="2C0CCDF8" w:rsidR="00A331D6" w:rsidDel="00A331D6" w:rsidRDefault="00A331D6" w:rsidP="00A331D6">
            <w:pPr>
              <w:pStyle w:val="Textkrper"/>
            </w:pPr>
            <w:r>
              <w:t>Vision-10</w:t>
            </w:r>
          </w:p>
        </w:tc>
      </w:tr>
    </w:tbl>
    <w:p w14:paraId="5481CFD0" w14:textId="3A6CFD02" w:rsidR="00A0370D" w:rsidRDefault="00A0370D">
      <w:pPr>
        <w:spacing w:after="0" w:line="240" w:lineRule="auto"/>
        <w:rPr>
          <w:b/>
          <w:sz w:val="24"/>
        </w:rPr>
      </w:pPr>
      <w:bookmarkStart w:id="122" w:name="_Ref366231110"/>
      <w:bookmarkStart w:id="123" w:name="_Ref366231120"/>
    </w:p>
    <w:p w14:paraId="130E4957" w14:textId="77777777" w:rsidR="007A06A5" w:rsidRDefault="007A06A5" w:rsidP="00AC31AB">
      <w:pPr>
        <w:pStyle w:val="berschrift2"/>
      </w:pPr>
      <w:bookmarkStart w:id="124" w:name="_Ref366242466"/>
      <w:bookmarkStart w:id="125" w:name="_Toc366590242"/>
      <w:bookmarkStart w:id="126" w:name="_Toc487535790"/>
      <w:r>
        <w:t>Ressourcenbezogene Anforderungen</w:t>
      </w:r>
      <w:bookmarkEnd w:id="122"/>
      <w:bookmarkEnd w:id="123"/>
      <w:bookmarkEnd w:id="124"/>
      <w:bookmarkEnd w:id="125"/>
      <w:bookmarkEnd w:id="126"/>
      <w:r>
        <w:t xml:space="preserve"> </w:t>
      </w:r>
    </w:p>
    <w:p w14:paraId="26203BDD" w14:textId="77777777" w:rsidR="00E44D2D" w:rsidRPr="00E44D2D" w:rsidRDefault="000E24D3" w:rsidP="00E44D2D">
      <w:pPr>
        <w:pStyle w:val="Textkrper"/>
      </w:pPr>
      <w:r>
        <w:t>D</w:t>
      </w:r>
      <w:r w:rsidR="00E44D2D">
        <w:t>ie</w:t>
      </w:r>
      <w:r>
        <w:t>ser Abschnitt beschreibt die</w:t>
      </w:r>
      <w:r w:rsidR="00E44D2D">
        <w:t xml:space="preserve"> von den </w:t>
      </w:r>
      <w:r w:rsidR="00E44D2D" w:rsidRPr="00F17736">
        <w:rPr>
          <w:i/>
        </w:rPr>
        <w:t>Ressourcen</w:t>
      </w:r>
      <w:r w:rsidR="00E44D2D">
        <w:t xml:space="preserve"> gestellten</w:t>
      </w:r>
      <w:r>
        <w:t>,</w:t>
      </w:r>
      <w:r w:rsidR="00E44D2D">
        <w:t xml:space="preserve"> allgemeinen Anforderungen.</w:t>
      </w:r>
    </w:p>
    <w:tbl>
      <w:tblPr>
        <w:tblStyle w:val="Tabellenraster"/>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1099"/>
      </w:tblGrid>
      <w:tr w:rsidR="00A331D6" w:rsidRPr="00830511" w14:paraId="4A915929" w14:textId="0B60ECEE" w:rsidTr="00A331D6">
        <w:tc>
          <w:tcPr>
            <w:tcW w:w="8188" w:type="dxa"/>
          </w:tcPr>
          <w:p w14:paraId="4A982A08" w14:textId="77777777" w:rsidR="00A331D6" w:rsidRPr="00A0625E" w:rsidRDefault="00A331D6" w:rsidP="00A0625E">
            <w:pPr>
              <w:pStyle w:val="Textkrper"/>
              <w:numPr>
                <w:ilvl w:val="0"/>
                <w:numId w:val="15"/>
              </w:numPr>
            </w:pPr>
            <w:r w:rsidRPr="00A0625E">
              <w:t xml:space="preserve">Der Missbrauch von </w:t>
            </w:r>
            <w:r w:rsidRPr="00F17736">
              <w:rPr>
                <w:i/>
              </w:rPr>
              <w:t>Ressourcen</w:t>
            </w:r>
            <w:r w:rsidRPr="00A0625E">
              <w:t xml:space="preserve"> ist nicht möglich.</w:t>
            </w:r>
          </w:p>
        </w:tc>
        <w:tc>
          <w:tcPr>
            <w:tcW w:w="1099" w:type="dxa"/>
          </w:tcPr>
          <w:p w14:paraId="73372E11" w14:textId="50C9A4E4" w:rsidR="00A331D6" w:rsidRPr="00781DD8" w:rsidRDefault="00A331D6" w:rsidP="00A331D6">
            <w:pPr>
              <w:pStyle w:val="Textkrper"/>
            </w:pPr>
            <w:r>
              <w:t>Res-1</w:t>
            </w:r>
          </w:p>
        </w:tc>
      </w:tr>
      <w:tr w:rsidR="00A331D6" w:rsidRPr="00830511" w14:paraId="04CAE2A5" w14:textId="3B759765" w:rsidTr="00A331D6">
        <w:tc>
          <w:tcPr>
            <w:tcW w:w="8188" w:type="dxa"/>
          </w:tcPr>
          <w:p w14:paraId="45165515" w14:textId="72F88711" w:rsidR="00A331D6" w:rsidRPr="00A0625E" w:rsidRDefault="00A331D6" w:rsidP="00A0625E">
            <w:pPr>
              <w:pStyle w:val="Textkrper"/>
              <w:numPr>
                <w:ilvl w:val="0"/>
                <w:numId w:val="15"/>
              </w:numPr>
            </w:pPr>
            <w:r w:rsidRPr="00A0625E">
              <w:t xml:space="preserve">Der </w:t>
            </w:r>
            <w:r w:rsidRPr="00A63DD6">
              <w:rPr>
                <w:i/>
              </w:rPr>
              <w:t>Zugriff</w:t>
            </w:r>
            <w:r w:rsidRPr="00A0625E">
              <w:t xml:space="preserve"> auf </w:t>
            </w:r>
            <w:r w:rsidRPr="00F17736">
              <w:rPr>
                <w:i/>
              </w:rPr>
              <w:t>Ressourcen</w:t>
            </w:r>
            <w:r w:rsidRPr="00A0625E">
              <w:t xml:space="preserve"> wird nur autorisierten </w:t>
            </w:r>
            <w:r w:rsidRPr="00F17736">
              <w:rPr>
                <w:i/>
              </w:rPr>
              <w:t>Subjekten</w:t>
            </w:r>
            <w:r w:rsidRPr="00A0625E">
              <w:t xml:space="preserve"> gestattet. Falls das </w:t>
            </w:r>
            <w:r w:rsidRPr="00F17736">
              <w:rPr>
                <w:i/>
              </w:rPr>
              <w:t>Subjekt</w:t>
            </w:r>
            <w:r w:rsidRPr="00A0625E">
              <w:t xml:space="preserve"> keine </w:t>
            </w:r>
            <w:r w:rsidRPr="00026F13">
              <w:t>Rechte</w:t>
            </w:r>
            <w:r w:rsidRPr="00A0625E">
              <w:t xml:space="preserve"> für die aufzurufende </w:t>
            </w:r>
            <w:r w:rsidRPr="00F17736">
              <w:rPr>
                <w:i/>
              </w:rPr>
              <w:t>Ressource</w:t>
            </w:r>
            <w:r w:rsidRPr="00A0625E">
              <w:t xml:space="preserve"> hat, wird der Aufruf nicht an die </w:t>
            </w:r>
            <w:r w:rsidR="001D7A52">
              <w:rPr>
                <w:i/>
              </w:rPr>
              <w:t>E-Ressource</w:t>
            </w:r>
            <w:r w:rsidRPr="00A0625E">
              <w:t xml:space="preserve"> weitergeleitet.</w:t>
            </w:r>
          </w:p>
        </w:tc>
        <w:tc>
          <w:tcPr>
            <w:tcW w:w="1099" w:type="dxa"/>
          </w:tcPr>
          <w:p w14:paraId="4439D054" w14:textId="62C79239" w:rsidR="00A331D6" w:rsidRPr="00781DD8" w:rsidRDefault="00A331D6" w:rsidP="00A331D6">
            <w:pPr>
              <w:pStyle w:val="Textkrper"/>
            </w:pPr>
            <w:r>
              <w:t>Res-2</w:t>
            </w:r>
          </w:p>
        </w:tc>
      </w:tr>
      <w:tr w:rsidR="00A331D6" w:rsidRPr="00830511" w14:paraId="305961EC" w14:textId="424EE76D" w:rsidTr="00A331D6">
        <w:tc>
          <w:tcPr>
            <w:tcW w:w="8188" w:type="dxa"/>
          </w:tcPr>
          <w:p w14:paraId="76658983" w14:textId="43629581" w:rsidR="00A331D6" w:rsidRPr="00A0625E" w:rsidRDefault="00A331D6" w:rsidP="00A0625E">
            <w:pPr>
              <w:pStyle w:val="Textkrper"/>
              <w:numPr>
                <w:ilvl w:val="0"/>
                <w:numId w:val="15"/>
              </w:numPr>
            </w:pPr>
            <w:r w:rsidRPr="00A0625E">
              <w:t xml:space="preserve">Der Aufwand für die Verwaltung der </w:t>
            </w:r>
            <w:r w:rsidR="001D7A52">
              <w:rPr>
                <w:i/>
              </w:rPr>
              <w:t>E-Ressource</w:t>
            </w:r>
            <w:r w:rsidRPr="00F17736">
              <w:rPr>
                <w:i/>
              </w:rPr>
              <w:t>n</w:t>
            </w:r>
            <w:r w:rsidRPr="00A0625E">
              <w:t xml:space="preserve"> ist minimal.</w:t>
            </w:r>
          </w:p>
        </w:tc>
        <w:tc>
          <w:tcPr>
            <w:tcW w:w="1099" w:type="dxa"/>
          </w:tcPr>
          <w:p w14:paraId="2BAA00B0" w14:textId="1D4174EB" w:rsidR="00A331D6" w:rsidRPr="00781DD8" w:rsidRDefault="00A331D6" w:rsidP="00A331D6">
            <w:pPr>
              <w:pStyle w:val="Textkrper"/>
            </w:pPr>
            <w:r>
              <w:t>Res-3</w:t>
            </w:r>
          </w:p>
        </w:tc>
      </w:tr>
      <w:tr w:rsidR="00A331D6" w:rsidRPr="00830511" w14:paraId="7583FE1B" w14:textId="736F4983" w:rsidTr="00A331D6">
        <w:tc>
          <w:tcPr>
            <w:tcW w:w="8188" w:type="dxa"/>
          </w:tcPr>
          <w:p w14:paraId="700E73F9" w14:textId="77777777" w:rsidR="00A331D6" w:rsidRPr="00A0625E" w:rsidRDefault="00A331D6" w:rsidP="00A0625E">
            <w:pPr>
              <w:pStyle w:val="Textkrper"/>
              <w:numPr>
                <w:ilvl w:val="0"/>
                <w:numId w:val="15"/>
              </w:numPr>
            </w:pPr>
            <w:r w:rsidRPr="00A0625E">
              <w:t xml:space="preserve">Der Aufwand für die Verwaltung der </w:t>
            </w:r>
            <w:r w:rsidRPr="00F17736">
              <w:rPr>
                <w:i/>
              </w:rPr>
              <w:t>Berechtigungen</w:t>
            </w:r>
            <w:r w:rsidRPr="00A0625E">
              <w:t xml:space="preserve"> (</w:t>
            </w:r>
            <w:r w:rsidRPr="00F17736">
              <w:rPr>
                <w:i/>
              </w:rPr>
              <w:t>Zugangsregeln</w:t>
            </w:r>
            <w:r w:rsidRPr="00A0625E">
              <w:t xml:space="preserve"> und </w:t>
            </w:r>
            <w:r w:rsidRPr="00F17736">
              <w:rPr>
                <w:i/>
              </w:rPr>
              <w:t>Zugriffsrechte</w:t>
            </w:r>
            <w:r w:rsidRPr="00A0625E">
              <w:t>) ist minimal.</w:t>
            </w:r>
          </w:p>
        </w:tc>
        <w:tc>
          <w:tcPr>
            <w:tcW w:w="1099" w:type="dxa"/>
          </w:tcPr>
          <w:p w14:paraId="118EC4AE" w14:textId="732F1789" w:rsidR="00A331D6" w:rsidRPr="00781DD8" w:rsidRDefault="00A331D6" w:rsidP="00A331D6">
            <w:pPr>
              <w:pStyle w:val="Textkrper"/>
            </w:pPr>
            <w:r>
              <w:t>Res-4</w:t>
            </w:r>
          </w:p>
        </w:tc>
      </w:tr>
      <w:tr w:rsidR="00A331D6" w:rsidRPr="00830511" w14:paraId="305498AB" w14:textId="0E092454" w:rsidTr="00A331D6">
        <w:tc>
          <w:tcPr>
            <w:tcW w:w="8188" w:type="dxa"/>
          </w:tcPr>
          <w:p w14:paraId="63B84C51" w14:textId="27B3A0FA" w:rsidR="00A331D6" w:rsidRPr="00A0625E" w:rsidRDefault="00A331D6" w:rsidP="00A0625E">
            <w:pPr>
              <w:pStyle w:val="Textkrper"/>
              <w:numPr>
                <w:ilvl w:val="0"/>
                <w:numId w:val="15"/>
              </w:numPr>
            </w:pPr>
            <w:r w:rsidRPr="00A0625E">
              <w:t xml:space="preserve">Der Aufwand für die Administration der </w:t>
            </w:r>
            <w:r w:rsidR="00314ABF">
              <w:rPr>
                <w:i/>
              </w:rPr>
              <w:t>E-Identities</w:t>
            </w:r>
            <w:r w:rsidR="004A1D98">
              <w:rPr>
                <w:i/>
              </w:rPr>
              <w:t xml:space="preserve"> </w:t>
            </w:r>
            <w:r w:rsidRPr="00A0625E">
              <w:t>(</w:t>
            </w:r>
            <w:r w:rsidRPr="00F17736">
              <w:rPr>
                <w:i/>
              </w:rPr>
              <w:t>Credentials</w:t>
            </w:r>
            <w:r w:rsidRPr="00A0625E">
              <w:t xml:space="preserve"> und </w:t>
            </w:r>
            <w:r w:rsidRPr="00F17736">
              <w:rPr>
                <w:i/>
              </w:rPr>
              <w:t>Attribute</w:t>
            </w:r>
            <w:r w:rsidRPr="00A0625E">
              <w:t>) ist minimal.</w:t>
            </w:r>
          </w:p>
        </w:tc>
        <w:tc>
          <w:tcPr>
            <w:tcW w:w="1099" w:type="dxa"/>
          </w:tcPr>
          <w:p w14:paraId="2721EFF4" w14:textId="70A6DD80" w:rsidR="00A331D6" w:rsidRPr="00781DD8" w:rsidRDefault="00A331D6" w:rsidP="00A331D6">
            <w:pPr>
              <w:pStyle w:val="Textkrper"/>
            </w:pPr>
            <w:r>
              <w:t>Res-5</w:t>
            </w:r>
          </w:p>
        </w:tc>
      </w:tr>
      <w:tr w:rsidR="00A331D6" w:rsidRPr="00830511" w14:paraId="78F0C823" w14:textId="53CBD886" w:rsidTr="00A331D6">
        <w:tc>
          <w:tcPr>
            <w:tcW w:w="8188" w:type="dxa"/>
          </w:tcPr>
          <w:p w14:paraId="38719869" w14:textId="4CB3466A" w:rsidR="00A331D6" w:rsidRPr="00A0625E" w:rsidRDefault="00A331D6" w:rsidP="00A0625E">
            <w:pPr>
              <w:pStyle w:val="Textkrper"/>
              <w:numPr>
                <w:ilvl w:val="0"/>
                <w:numId w:val="15"/>
              </w:numPr>
            </w:pPr>
            <w:r w:rsidRPr="00A0625E">
              <w:t xml:space="preserve">Bestätigungen werden durch </w:t>
            </w:r>
            <w:r w:rsidR="00575F53" w:rsidRPr="00A63DD6">
              <w:rPr>
                <w:i/>
              </w:rPr>
              <w:t xml:space="preserve">Attribute </w:t>
            </w:r>
            <w:r w:rsidRPr="00A63DD6">
              <w:rPr>
                <w:i/>
              </w:rPr>
              <w:t>Assertion Services</w:t>
            </w:r>
            <w:r w:rsidRPr="00A0625E">
              <w:t xml:space="preserve"> unterschiedlicher Qualität ausgestellt. [SOWISCH]</w:t>
            </w:r>
          </w:p>
        </w:tc>
        <w:tc>
          <w:tcPr>
            <w:tcW w:w="1099" w:type="dxa"/>
          </w:tcPr>
          <w:p w14:paraId="67F23FDB" w14:textId="4C8C65B8" w:rsidR="00A331D6" w:rsidRPr="00781DD8" w:rsidRDefault="00A331D6" w:rsidP="00A331D6">
            <w:pPr>
              <w:pStyle w:val="Textkrper"/>
            </w:pPr>
            <w:r>
              <w:t>Res-6</w:t>
            </w:r>
          </w:p>
        </w:tc>
      </w:tr>
      <w:tr w:rsidR="00A331D6" w:rsidRPr="00830511" w14:paraId="14891044" w14:textId="4C799C45" w:rsidTr="00A331D6">
        <w:tc>
          <w:tcPr>
            <w:tcW w:w="8188" w:type="dxa"/>
          </w:tcPr>
          <w:p w14:paraId="483AD84E" w14:textId="77777777" w:rsidR="00A331D6" w:rsidRPr="00A0625E" w:rsidRDefault="00A331D6" w:rsidP="00A0625E">
            <w:pPr>
              <w:pStyle w:val="Textkrper"/>
              <w:numPr>
                <w:ilvl w:val="0"/>
                <w:numId w:val="15"/>
              </w:numPr>
            </w:pPr>
            <w:r w:rsidRPr="00A0625E">
              <w:t xml:space="preserve">Für natürliche Personen und </w:t>
            </w:r>
            <w:r w:rsidRPr="00A63DD6">
              <w:rPr>
                <w:i/>
              </w:rPr>
              <w:t>Organisationen</w:t>
            </w:r>
            <w:r w:rsidRPr="00A0625E">
              <w:t xml:space="preserve"> gibt es einen eineindeutigen staatlichen </w:t>
            </w:r>
            <w:r w:rsidRPr="00A63DD6">
              <w:rPr>
                <w:i/>
              </w:rPr>
              <w:t>Identifikator</w:t>
            </w:r>
            <w:r w:rsidRPr="00A0625E">
              <w:t>. [SOWISCH]</w:t>
            </w:r>
          </w:p>
        </w:tc>
        <w:tc>
          <w:tcPr>
            <w:tcW w:w="1099" w:type="dxa"/>
          </w:tcPr>
          <w:p w14:paraId="3CB403B9" w14:textId="4127252D" w:rsidR="00A331D6" w:rsidRPr="00781DD8" w:rsidRDefault="00A331D6" w:rsidP="00A331D6">
            <w:pPr>
              <w:pStyle w:val="Textkrper"/>
            </w:pPr>
            <w:r>
              <w:t>Res-7</w:t>
            </w:r>
          </w:p>
        </w:tc>
      </w:tr>
      <w:tr w:rsidR="00A331D6" w:rsidRPr="00830511" w14:paraId="184B3EA7" w14:textId="1CF30FFB" w:rsidTr="00A331D6">
        <w:tc>
          <w:tcPr>
            <w:tcW w:w="8188" w:type="dxa"/>
          </w:tcPr>
          <w:p w14:paraId="6941B1B4" w14:textId="77777777" w:rsidR="00A331D6" w:rsidRPr="00A0625E" w:rsidRDefault="00A331D6" w:rsidP="00A0625E">
            <w:pPr>
              <w:pStyle w:val="Textkrper"/>
              <w:numPr>
                <w:ilvl w:val="0"/>
                <w:numId w:val="15"/>
              </w:numPr>
            </w:pPr>
            <w:r w:rsidRPr="00A0625E">
              <w:t>Die Einhaltung der rechtlichen, organisatorischen und technischen Vorgaben (insbesondere Datenschutz sowie alle organisationsspezifischen Sicherheitsvorgaben) ist zu jeder Zeit gewährleistet.</w:t>
            </w:r>
          </w:p>
        </w:tc>
        <w:tc>
          <w:tcPr>
            <w:tcW w:w="1099" w:type="dxa"/>
          </w:tcPr>
          <w:p w14:paraId="48E6BA28" w14:textId="15CA0751" w:rsidR="00A331D6" w:rsidRPr="00781DD8" w:rsidRDefault="00A331D6" w:rsidP="00A331D6">
            <w:pPr>
              <w:pStyle w:val="Textkrper"/>
            </w:pPr>
            <w:r>
              <w:t>Res-8</w:t>
            </w:r>
          </w:p>
        </w:tc>
      </w:tr>
      <w:tr w:rsidR="00A331D6" w:rsidRPr="00830511" w14:paraId="764D59CE" w14:textId="528D3830" w:rsidTr="00A331D6">
        <w:tc>
          <w:tcPr>
            <w:tcW w:w="8188" w:type="dxa"/>
          </w:tcPr>
          <w:p w14:paraId="19AF549A" w14:textId="77777777" w:rsidR="00A331D6" w:rsidRPr="00781DD8" w:rsidRDefault="00A331D6" w:rsidP="00A0625E">
            <w:pPr>
              <w:pStyle w:val="Listenabsatz"/>
              <w:numPr>
                <w:ilvl w:val="1"/>
                <w:numId w:val="41"/>
              </w:numPr>
              <w:spacing w:line="276" w:lineRule="auto"/>
              <w:rPr>
                <w:rFonts w:ascii="Arial" w:hAnsi="Arial"/>
              </w:rPr>
            </w:pPr>
            <w:r w:rsidRPr="00781DD8">
              <w:rPr>
                <w:rFonts w:ascii="Arial" w:hAnsi="Arial"/>
              </w:rPr>
              <w:t xml:space="preserve">Die Nachvollziehbarkeit und Nachweisbarkeit, welches </w:t>
            </w:r>
            <w:r w:rsidRPr="00A63DD6">
              <w:rPr>
                <w:rFonts w:ascii="Arial" w:hAnsi="Arial"/>
                <w:i/>
              </w:rPr>
              <w:t>Subjekt</w:t>
            </w:r>
            <w:r w:rsidRPr="00781DD8">
              <w:rPr>
                <w:rFonts w:ascii="Arial" w:hAnsi="Arial"/>
              </w:rPr>
              <w:t xml:space="preserve"> wann auf welche </w:t>
            </w:r>
            <w:r w:rsidRPr="00A63DD6">
              <w:rPr>
                <w:rFonts w:ascii="Arial" w:hAnsi="Arial"/>
                <w:i/>
              </w:rPr>
              <w:t>Ressource</w:t>
            </w:r>
            <w:r w:rsidRPr="00781DD8">
              <w:rPr>
                <w:rFonts w:ascii="Arial" w:hAnsi="Arial"/>
              </w:rPr>
              <w:t xml:space="preserve"> zugegriffen hat, ist gewährleistet. </w:t>
            </w:r>
          </w:p>
        </w:tc>
        <w:tc>
          <w:tcPr>
            <w:tcW w:w="1099" w:type="dxa"/>
          </w:tcPr>
          <w:p w14:paraId="15B1A4E1" w14:textId="02876B59" w:rsidR="00A331D6" w:rsidRPr="00781DD8" w:rsidRDefault="00A331D6" w:rsidP="00A331D6">
            <w:pPr>
              <w:pStyle w:val="Textkrper"/>
            </w:pPr>
            <w:r>
              <w:t>Res-8.1</w:t>
            </w:r>
          </w:p>
        </w:tc>
      </w:tr>
      <w:tr w:rsidR="00A331D6" w:rsidRPr="00830511" w14:paraId="5F96EBD4" w14:textId="44E17BFC" w:rsidTr="00A331D6">
        <w:tc>
          <w:tcPr>
            <w:tcW w:w="8188" w:type="dxa"/>
          </w:tcPr>
          <w:p w14:paraId="107B2714" w14:textId="197EADC5" w:rsidR="00A331D6" w:rsidRPr="00781DD8" w:rsidRDefault="00A331D6" w:rsidP="00A0625E">
            <w:pPr>
              <w:pStyle w:val="Listenabsatz"/>
              <w:numPr>
                <w:ilvl w:val="1"/>
                <w:numId w:val="41"/>
              </w:numPr>
              <w:spacing w:line="276" w:lineRule="auto"/>
              <w:rPr>
                <w:rFonts w:ascii="Arial" w:hAnsi="Arial"/>
              </w:rPr>
            </w:pPr>
            <w:r w:rsidRPr="00781DD8">
              <w:rPr>
                <w:rFonts w:ascii="Arial" w:hAnsi="Arial"/>
              </w:rPr>
              <w:t xml:space="preserve">Der Zusammenhang zwischen der </w:t>
            </w:r>
            <w:r w:rsidR="001D7A52">
              <w:rPr>
                <w:rFonts w:ascii="Arial" w:hAnsi="Arial"/>
                <w:i/>
              </w:rPr>
              <w:t>E-Identity</w:t>
            </w:r>
            <w:r w:rsidRPr="00781DD8">
              <w:rPr>
                <w:rFonts w:ascii="Arial" w:hAnsi="Arial"/>
              </w:rPr>
              <w:t xml:space="preserve"> und den dazugehörigen </w:t>
            </w:r>
            <w:r w:rsidRPr="00026F13">
              <w:rPr>
                <w:rFonts w:ascii="Arial" w:hAnsi="Arial"/>
                <w:i/>
              </w:rPr>
              <w:t>Credentials</w:t>
            </w:r>
            <w:r w:rsidRPr="00781DD8">
              <w:rPr>
                <w:rFonts w:ascii="Arial" w:hAnsi="Arial"/>
              </w:rPr>
              <w:t xml:space="preserve"> muss zu jedem Zeitpunkt gewährleistet sein.</w:t>
            </w:r>
          </w:p>
        </w:tc>
        <w:tc>
          <w:tcPr>
            <w:tcW w:w="1099" w:type="dxa"/>
          </w:tcPr>
          <w:p w14:paraId="6A646703" w14:textId="202DDC4C" w:rsidR="00A331D6" w:rsidRPr="00781DD8" w:rsidRDefault="00A331D6" w:rsidP="00A331D6">
            <w:pPr>
              <w:pStyle w:val="Textkrper"/>
            </w:pPr>
            <w:r>
              <w:t>Res-8.2</w:t>
            </w:r>
          </w:p>
        </w:tc>
      </w:tr>
      <w:tr w:rsidR="00A331D6" w:rsidRPr="00830511" w14:paraId="6775B07F" w14:textId="50F30BA7" w:rsidTr="00A331D6">
        <w:tc>
          <w:tcPr>
            <w:tcW w:w="8188" w:type="dxa"/>
          </w:tcPr>
          <w:p w14:paraId="3BE1FB62" w14:textId="2BDD236D" w:rsidR="00A331D6" w:rsidRPr="00A0625E" w:rsidRDefault="00A331D6" w:rsidP="00A0625E">
            <w:pPr>
              <w:pStyle w:val="Textkrper"/>
              <w:numPr>
                <w:ilvl w:val="0"/>
                <w:numId w:val="15"/>
              </w:numPr>
            </w:pPr>
            <w:r w:rsidRPr="00A0625E">
              <w:t xml:space="preserve">Das </w:t>
            </w:r>
            <w:r w:rsidRPr="00026F13">
              <w:rPr>
                <w:i/>
              </w:rPr>
              <w:t>Subjekt</w:t>
            </w:r>
            <w:r w:rsidRPr="00A0625E">
              <w:t xml:space="preserve"> muss den Verdacht eines Missbrauchs seiner </w:t>
            </w:r>
            <w:r w:rsidR="001D7A52">
              <w:rPr>
                <w:i/>
              </w:rPr>
              <w:t>E-Identity</w:t>
            </w:r>
            <w:r w:rsidRPr="00A0625E">
              <w:t xml:space="preserve"> melden. [SOWISCH]</w:t>
            </w:r>
          </w:p>
        </w:tc>
        <w:tc>
          <w:tcPr>
            <w:tcW w:w="1099" w:type="dxa"/>
          </w:tcPr>
          <w:p w14:paraId="6C0461EC" w14:textId="1A691479" w:rsidR="00A331D6" w:rsidRPr="00781DD8" w:rsidRDefault="00A331D6" w:rsidP="00A331D6">
            <w:pPr>
              <w:pStyle w:val="Textkrper"/>
            </w:pPr>
            <w:r>
              <w:t>Res-9</w:t>
            </w:r>
          </w:p>
        </w:tc>
      </w:tr>
    </w:tbl>
    <w:p w14:paraId="518F8307" w14:textId="77777777" w:rsidR="007A06A5" w:rsidRDefault="007A06A5" w:rsidP="00AC31AB">
      <w:pPr>
        <w:pStyle w:val="berschrift2"/>
      </w:pPr>
      <w:bookmarkStart w:id="127" w:name="_Ref366231112"/>
      <w:bookmarkStart w:id="128" w:name="_Ref366231130"/>
      <w:bookmarkStart w:id="129" w:name="_Toc366590243"/>
      <w:bookmarkStart w:id="130" w:name="_Toc487535791"/>
      <w:r>
        <w:t>Subjektbezogene Anforderungen</w:t>
      </w:r>
      <w:bookmarkEnd w:id="127"/>
      <w:bookmarkEnd w:id="128"/>
      <w:bookmarkEnd w:id="129"/>
      <w:bookmarkEnd w:id="130"/>
    </w:p>
    <w:p w14:paraId="09A27CC9" w14:textId="77777777" w:rsidR="00E44D2D" w:rsidRPr="00E44D2D" w:rsidRDefault="000668BE" w:rsidP="00E44D2D">
      <w:pPr>
        <w:pStyle w:val="Textkrper"/>
      </w:pPr>
      <w:r>
        <w:t xml:space="preserve">Die </w:t>
      </w:r>
      <w:r w:rsidR="00650C39">
        <w:t>s</w:t>
      </w:r>
      <w:r>
        <w:t xml:space="preserve">ubjektbezogenen Anforderungen werden von natürlichen Personen, Organisationen oder Services gestellt, die auf Informationen und </w:t>
      </w:r>
      <w:r w:rsidR="00650C39">
        <w:t xml:space="preserve">Services </w:t>
      </w:r>
      <w:r>
        <w:t xml:space="preserve">der </w:t>
      </w:r>
      <w:r w:rsidRPr="00026F13">
        <w:rPr>
          <w:i/>
        </w:rPr>
        <w:t>Ressourcen</w:t>
      </w:r>
      <w:r>
        <w:t xml:space="preserve"> zugreifen wollen.</w:t>
      </w:r>
    </w:p>
    <w:tbl>
      <w:tblPr>
        <w:tblStyle w:val="Tabellenraster"/>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1099"/>
      </w:tblGrid>
      <w:tr w:rsidR="00A331D6" w:rsidRPr="00D03077" w14:paraId="765C06CC" w14:textId="790F40B7" w:rsidTr="00A331D6">
        <w:tc>
          <w:tcPr>
            <w:tcW w:w="8188" w:type="dxa"/>
          </w:tcPr>
          <w:p w14:paraId="122A2863" w14:textId="20EFDA31" w:rsidR="00A331D6" w:rsidRPr="00A0625E" w:rsidRDefault="00A331D6" w:rsidP="00A0625E">
            <w:pPr>
              <w:pStyle w:val="Textkrper"/>
              <w:numPr>
                <w:ilvl w:val="0"/>
                <w:numId w:val="15"/>
              </w:numPr>
            </w:pPr>
            <w:r w:rsidRPr="00A0625E">
              <w:t xml:space="preserve">Das </w:t>
            </w:r>
            <w:r w:rsidRPr="00026F13">
              <w:rPr>
                <w:i/>
              </w:rPr>
              <w:t>Subjekt</w:t>
            </w:r>
            <w:r w:rsidRPr="00A0625E">
              <w:t xml:space="preserve"> kann unabhängig vom Standort weltweit auf die </w:t>
            </w:r>
            <w:r w:rsidRPr="00026F13">
              <w:rPr>
                <w:i/>
              </w:rPr>
              <w:t>Ressourcen</w:t>
            </w:r>
            <w:r w:rsidRPr="00A0625E">
              <w:t xml:space="preserve"> zugreifen.</w:t>
            </w:r>
          </w:p>
        </w:tc>
        <w:tc>
          <w:tcPr>
            <w:tcW w:w="1099" w:type="dxa"/>
          </w:tcPr>
          <w:p w14:paraId="41E6DE80" w14:textId="7D58F88A" w:rsidR="00A331D6" w:rsidRPr="004027B5" w:rsidRDefault="00A331D6" w:rsidP="00A331D6">
            <w:pPr>
              <w:pStyle w:val="Textkrper"/>
            </w:pPr>
            <w:r>
              <w:t>Sub-1</w:t>
            </w:r>
          </w:p>
        </w:tc>
      </w:tr>
      <w:tr w:rsidR="00A331D6" w:rsidRPr="00D03077" w14:paraId="4A3EEF1F" w14:textId="087C22E0" w:rsidTr="00A331D6">
        <w:tc>
          <w:tcPr>
            <w:tcW w:w="8188" w:type="dxa"/>
          </w:tcPr>
          <w:p w14:paraId="437DC016" w14:textId="050E52E3" w:rsidR="00A331D6" w:rsidRPr="00A0625E" w:rsidRDefault="00A331D6" w:rsidP="00A0625E">
            <w:pPr>
              <w:pStyle w:val="Textkrper"/>
              <w:numPr>
                <w:ilvl w:val="0"/>
                <w:numId w:val="15"/>
              </w:numPr>
            </w:pPr>
            <w:r w:rsidRPr="00A0625E">
              <w:t xml:space="preserve">Das </w:t>
            </w:r>
            <w:r w:rsidRPr="00026F13">
              <w:rPr>
                <w:i/>
              </w:rPr>
              <w:t>Subjekt</w:t>
            </w:r>
            <w:r w:rsidRPr="00A0625E">
              <w:t xml:space="preserve"> </w:t>
            </w:r>
            <w:r w:rsidR="00521B8C" w:rsidRPr="00026F13">
              <w:rPr>
                <w:i/>
              </w:rPr>
              <w:t>authentisiert</w:t>
            </w:r>
            <w:r w:rsidR="00521B8C" w:rsidRPr="00A0625E">
              <w:t xml:space="preserve"> </w:t>
            </w:r>
            <w:r w:rsidRPr="00A0625E">
              <w:t>sich nur dort, wo es notwendig ist.</w:t>
            </w:r>
          </w:p>
        </w:tc>
        <w:tc>
          <w:tcPr>
            <w:tcW w:w="1099" w:type="dxa"/>
          </w:tcPr>
          <w:p w14:paraId="06D28268" w14:textId="5943CA61" w:rsidR="00A331D6" w:rsidRPr="004027B5" w:rsidRDefault="00A331D6" w:rsidP="00A331D6">
            <w:pPr>
              <w:pStyle w:val="Textkrper"/>
            </w:pPr>
            <w:r>
              <w:t>Sub-2</w:t>
            </w:r>
          </w:p>
        </w:tc>
      </w:tr>
      <w:tr w:rsidR="00A331D6" w:rsidRPr="00D03077" w14:paraId="1DEB8C8F" w14:textId="034C1DE6" w:rsidTr="00A331D6">
        <w:tc>
          <w:tcPr>
            <w:tcW w:w="8188" w:type="dxa"/>
          </w:tcPr>
          <w:p w14:paraId="6B685E03" w14:textId="21E27A52" w:rsidR="00A331D6" w:rsidRPr="00A0625E" w:rsidRDefault="00A331D6" w:rsidP="00A0625E">
            <w:pPr>
              <w:pStyle w:val="Textkrper"/>
              <w:numPr>
                <w:ilvl w:val="0"/>
                <w:numId w:val="15"/>
              </w:numPr>
            </w:pPr>
            <w:r w:rsidRPr="00A0625E">
              <w:t xml:space="preserve">Falls die </w:t>
            </w:r>
            <w:r w:rsidRPr="00026F13">
              <w:rPr>
                <w:i/>
              </w:rPr>
              <w:t xml:space="preserve">Ressource </w:t>
            </w:r>
            <w:r w:rsidRPr="00A0625E">
              <w:t xml:space="preserve">nicht wissen muss, wer auf sie zugreift, wird </w:t>
            </w:r>
            <w:r w:rsidR="00763577" w:rsidRPr="00A0625E">
              <w:t xml:space="preserve">ein pseudonymisierter </w:t>
            </w:r>
            <w:r w:rsidR="00763577" w:rsidRPr="00026F13">
              <w:rPr>
                <w:i/>
              </w:rPr>
              <w:t>Identifikator</w:t>
            </w:r>
            <w:r w:rsidR="00763577" w:rsidRPr="00A0625E">
              <w:t xml:space="preserve"> übermittelt</w:t>
            </w:r>
            <w:r w:rsidRPr="00A0625E">
              <w:t>.</w:t>
            </w:r>
          </w:p>
        </w:tc>
        <w:tc>
          <w:tcPr>
            <w:tcW w:w="1099" w:type="dxa"/>
          </w:tcPr>
          <w:p w14:paraId="6D0D4EC6" w14:textId="18B7DC02" w:rsidR="00A331D6" w:rsidRPr="004027B5" w:rsidRDefault="00A331D6" w:rsidP="00A331D6">
            <w:pPr>
              <w:pStyle w:val="Textkrper"/>
            </w:pPr>
            <w:r>
              <w:t>Sub-3</w:t>
            </w:r>
          </w:p>
        </w:tc>
      </w:tr>
      <w:tr w:rsidR="00A331D6" w:rsidRPr="00D03077" w14:paraId="5F31D638" w14:textId="69452B7B" w:rsidTr="00A331D6">
        <w:tc>
          <w:tcPr>
            <w:tcW w:w="8188" w:type="dxa"/>
          </w:tcPr>
          <w:p w14:paraId="707BF9FA" w14:textId="77777777" w:rsidR="00A331D6" w:rsidRPr="00A0625E" w:rsidRDefault="00A331D6" w:rsidP="00A0625E">
            <w:pPr>
              <w:pStyle w:val="Textkrper"/>
              <w:numPr>
                <w:ilvl w:val="0"/>
                <w:numId w:val="15"/>
              </w:numPr>
            </w:pPr>
            <w:r w:rsidRPr="00A0625E">
              <w:t xml:space="preserve">Die Menge der </w:t>
            </w:r>
            <w:r w:rsidRPr="00026F13">
              <w:rPr>
                <w:i/>
              </w:rPr>
              <w:t>Attribute</w:t>
            </w:r>
            <w:r w:rsidRPr="00A0625E">
              <w:t xml:space="preserve">, die zur </w:t>
            </w:r>
            <w:r w:rsidRPr="00026F13">
              <w:rPr>
                <w:i/>
              </w:rPr>
              <w:t xml:space="preserve">Berechtigung </w:t>
            </w:r>
            <w:r w:rsidRPr="00A0625E">
              <w:t xml:space="preserve">des </w:t>
            </w:r>
            <w:r w:rsidRPr="00026F13">
              <w:rPr>
                <w:i/>
              </w:rPr>
              <w:t>Subjekts</w:t>
            </w:r>
            <w:r w:rsidRPr="00A0625E">
              <w:t xml:space="preserve"> notwendig sind, ist minimal.</w:t>
            </w:r>
          </w:p>
        </w:tc>
        <w:tc>
          <w:tcPr>
            <w:tcW w:w="1099" w:type="dxa"/>
          </w:tcPr>
          <w:p w14:paraId="6E62BABA" w14:textId="607FFA5D" w:rsidR="00A331D6" w:rsidRPr="004027B5" w:rsidRDefault="00A331D6" w:rsidP="00A331D6">
            <w:pPr>
              <w:pStyle w:val="Textkrper"/>
            </w:pPr>
            <w:r>
              <w:t>Sub-4</w:t>
            </w:r>
          </w:p>
        </w:tc>
      </w:tr>
      <w:tr w:rsidR="00A331D6" w:rsidRPr="00D03077" w14:paraId="4BB6ED67" w14:textId="69A2F5AC" w:rsidTr="00A331D6">
        <w:tc>
          <w:tcPr>
            <w:tcW w:w="8188" w:type="dxa"/>
          </w:tcPr>
          <w:p w14:paraId="15F3F97D" w14:textId="77777777" w:rsidR="00A331D6" w:rsidRPr="00A0625E" w:rsidRDefault="00A331D6" w:rsidP="00A0625E">
            <w:pPr>
              <w:pStyle w:val="Textkrper"/>
              <w:numPr>
                <w:ilvl w:val="0"/>
                <w:numId w:val="15"/>
              </w:numPr>
            </w:pPr>
            <w:r w:rsidRPr="00A0625E">
              <w:t xml:space="preserve">Es werden </w:t>
            </w:r>
            <w:r w:rsidRPr="00026F13">
              <w:rPr>
                <w:i/>
              </w:rPr>
              <w:t>Attribute</w:t>
            </w:r>
            <w:r w:rsidRPr="00A0625E">
              <w:t xml:space="preserve"> von unterschiedlichen </w:t>
            </w:r>
            <w:r w:rsidRPr="00026F13">
              <w:rPr>
                <w:i/>
              </w:rPr>
              <w:t>Attribute</w:t>
            </w:r>
            <w:r w:rsidRPr="00A0625E">
              <w:t xml:space="preserve"> </w:t>
            </w:r>
            <w:r w:rsidRPr="00026F13">
              <w:rPr>
                <w:i/>
              </w:rPr>
              <w:t>Services</w:t>
            </w:r>
            <w:r w:rsidRPr="00A0625E">
              <w:t xml:space="preserve"> akzeptiert.</w:t>
            </w:r>
          </w:p>
        </w:tc>
        <w:tc>
          <w:tcPr>
            <w:tcW w:w="1099" w:type="dxa"/>
          </w:tcPr>
          <w:p w14:paraId="5BA950A4" w14:textId="28B4A01F" w:rsidR="00A331D6" w:rsidRPr="004027B5" w:rsidRDefault="00A331D6" w:rsidP="00A331D6">
            <w:pPr>
              <w:pStyle w:val="Textkrper"/>
            </w:pPr>
            <w:r>
              <w:t>Sub-5</w:t>
            </w:r>
          </w:p>
        </w:tc>
      </w:tr>
      <w:tr w:rsidR="00A331D6" w:rsidRPr="00D03077" w14:paraId="78F79937" w14:textId="44747C9C" w:rsidTr="00A331D6">
        <w:tc>
          <w:tcPr>
            <w:tcW w:w="8188" w:type="dxa"/>
          </w:tcPr>
          <w:p w14:paraId="43BE5CB6" w14:textId="5DA4E3AA" w:rsidR="00A331D6" w:rsidRPr="00A0625E" w:rsidRDefault="00A331D6" w:rsidP="00A0625E">
            <w:pPr>
              <w:pStyle w:val="Textkrper"/>
              <w:numPr>
                <w:ilvl w:val="0"/>
                <w:numId w:val="15"/>
              </w:numPr>
            </w:pPr>
            <w:r w:rsidRPr="00A0625E">
              <w:t xml:space="preserve">Das </w:t>
            </w:r>
            <w:r w:rsidRPr="00026F13">
              <w:rPr>
                <w:i/>
              </w:rPr>
              <w:t>Subjekt</w:t>
            </w:r>
            <w:r w:rsidRPr="00A0625E">
              <w:t xml:space="preserve"> benötigt nur eine geringe Anzahl von </w:t>
            </w:r>
            <w:r w:rsidR="00314ABF">
              <w:rPr>
                <w:i/>
              </w:rPr>
              <w:t xml:space="preserve">E-Identities </w:t>
            </w:r>
            <w:r w:rsidRPr="00A0625E">
              <w:t xml:space="preserve">. </w:t>
            </w:r>
          </w:p>
        </w:tc>
        <w:tc>
          <w:tcPr>
            <w:tcW w:w="1099" w:type="dxa"/>
          </w:tcPr>
          <w:p w14:paraId="32A32CD7" w14:textId="346F930A" w:rsidR="00A331D6" w:rsidRPr="004027B5" w:rsidRDefault="00A331D6" w:rsidP="00A331D6">
            <w:pPr>
              <w:pStyle w:val="Textkrper"/>
            </w:pPr>
            <w:r>
              <w:t>Sub-6</w:t>
            </w:r>
          </w:p>
        </w:tc>
      </w:tr>
      <w:tr w:rsidR="00A331D6" w:rsidRPr="00D03077" w14:paraId="05FF87F7" w14:textId="1AD5A20A" w:rsidTr="00A331D6">
        <w:tc>
          <w:tcPr>
            <w:tcW w:w="8188" w:type="dxa"/>
          </w:tcPr>
          <w:p w14:paraId="4DBDD0C9" w14:textId="4818A83B" w:rsidR="00A331D6" w:rsidRPr="00A0625E" w:rsidRDefault="00A331D6" w:rsidP="00A0625E">
            <w:pPr>
              <w:pStyle w:val="Textkrper"/>
              <w:numPr>
                <w:ilvl w:val="0"/>
                <w:numId w:val="15"/>
              </w:numPr>
            </w:pPr>
            <w:r w:rsidRPr="00A0625E">
              <w:t xml:space="preserve">Das </w:t>
            </w:r>
            <w:r w:rsidRPr="00026F13">
              <w:rPr>
                <w:i/>
              </w:rPr>
              <w:t>Subjekt</w:t>
            </w:r>
            <w:r w:rsidRPr="00A0625E">
              <w:t xml:space="preserve"> kann wählen, wie viele </w:t>
            </w:r>
            <w:r w:rsidRPr="00026F13">
              <w:rPr>
                <w:i/>
              </w:rPr>
              <w:t>Credentials</w:t>
            </w:r>
            <w:r w:rsidRPr="00A0625E">
              <w:t xml:space="preserve"> es von welcher Qualität haben</w:t>
            </w:r>
            <w:r w:rsidR="00093EDD" w:rsidRPr="00A0625E">
              <w:t xml:space="preserve"> will. </w:t>
            </w:r>
          </w:p>
        </w:tc>
        <w:tc>
          <w:tcPr>
            <w:tcW w:w="1099" w:type="dxa"/>
          </w:tcPr>
          <w:p w14:paraId="3617CC76" w14:textId="3768AEF1" w:rsidR="00A331D6" w:rsidRPr="004027B5" w:rsidRDefault="00A331D6" w:rsidP="00A331D6">
            <w:pPr>
              <w:pStyle w:val="Textkrper"/>
            </w:pPr>
            <w:r>
              <w:t>Sub-7</w:t>
            </w:r>
          </w:p>
        </w:tc>
      </w:tr>
      <w:tr w:rsidR="009F58D0" w:rsidRPr="00D03077" w14:paraId="1203A969" w14:textId="77777777" w:rsidTr="00A331D6">
        <w:tc>
          <w:tcPr>
            <w:tcW w:w="8188" w:type="dxa"/>
          </w:tcPr>
          <w:p w14:paraId="76C4F417" w14:textId="7C335BEC" w:rsidR="009F58D0" w:rsidRPr="00A0625E" w:rsidRDefault="009F58D0" w:rsidP="00A0625E">
            <w:pPr>
              <w:pStyle w:val="Textkrper"/>
              <w:numPr>
                <w:ilvl w:val="0"/>
                <w:numId w:val="15"/>
              </w:numPr>
            </w:pPr>
            <w:r w:rsidRPr="00A0625E">
              <w:t xml:space="preserve">Das </w:t>
            </w:r>
            <w:r w:rsidRPr="00026F13">
              <w:rPr>
                <w:i/>
              </w:rPr>
              <w:t>Subjekt</w:t>
            </w:r>
            <w:r w:rsidRPr="00A0625E">
              <w:t xml:space="preserve"> kann bei der </w:t>
            </w:r>
            <w:r w:rsidRPr="00026F13">
              <w:rPr>
                <w:i/>
              </w:rPr>
              <w:t>Authentisierung</w:t>
            </w:r>
            <w:r w:rsidRPr="00A0625E">
              <w:t xml:space="preserve"> auswählen, welches </w:t>
            </w:r>
            <w:r w:rsidRPr="00026F13">
              <w:rPr>
                <w:i/>
              </w:rPr>
              <w:t>Credential</w:t>
            </w:r>
            <w:r w:rsidRPr="00A0625E">
              <w:t xml:space="preserve"> es von der minimal geforderten Qualität der </w:t>
            </w:r>
            <w:r w:rsidRPr="00026F13">
              <w:rPr>
                <w:i/>
              </w:rPr>
              <w:t>Authentifizierung</w:t>
            </w:r>
            <w:r w:rsidRPr="00A0625E">
              <w:t xml:space="preserve"> verwendet.</w:t>
            </w:r>
          </w:p>
        </w:tc>
        <w:tc>
          <w:tcPr>
            <w:tcW w:w="1099" w:type="dxa"/>
          </w:tcPr>
          <w:p w14:paraId="7CD4FD3B" w14:textId="5957E268" w:rsidR="009F58D0" w:rsidRDefault="009F58D0" w:rsidP="00A331D6">
            <w:pPr>
              <w:pStyle w:val="Textkrper"/>
            </w:pPr>
            <w:r>
              <w:t>Sub-8</w:t>
            </w:r>
          </w:p>
        </w:tc>
      </w:tr>
      <w:tr w:rsidR="009F58D0" w:rsidRPr="00D03077" w14:paraId="705876EB" w14:textId="36C512F1" w:rsidTr="00A331D6">
        <w:tc>
          <w:tcPr>
            <w:tcW w:w="8188" w:type="dxa"/>
          </w:tcPr>
          <w:p w14:paraId="370FB326" w14:textId="198D8213" w:rsidR="009F58D0" w:rsidRPr="00A0625E" w:rsidRDefault="009F58D0" w:rsidP="00A0625E">
            <w:pPr>
              <w:pStyle w:val="Textkrper"/>
              <w:numPr>
                <w:ilvl w:val="0"/>
                <w:numId w:val="15"/>
              </w:numPr>
            </w:pPr>
            <w:r w:rsidRPr="00A0625E">
              <w:t xml:space="preserve">Die Beschaffung von </w:t>
            </w:r>
            <w:r w:rsidR="00314ABF">
              <w:rPr>
                <w:i/>
              </w:rPr>
              <w:t>E-Identities</w:t>
            </w:r>
            <w:r w:rsidR="004A1D98">
              <w:rPr>
                <w:i/>
              </w:rPr>
              <w:t xml:space="preserve"> </w:t>
            </w:r>
            <w:r w:rsidRPr="00A0625E">
              <w:t xml:space="preserve">und </w:t>
            </w:r>
            <w:r w:rsidRPr="00026F13">
              <w:rPr>
                <w:i/>
              </w:rPr>
              <w:t>Credentials</w:t>
            </w:r>
            <w:r w:rsidRPr="00A0625E">
              <w:t xml:space="preserve"> ist einfach und günstig.</w:t>
            </w:r>
          </w:p>
        </w:tc>
        <w:tc>
          <w:tcPr>
            <w:tcW w:w="1099" w:type="dxa"/>
          </w:tcPr>
          <w:p w14:paraId="3A98327D" w14:textId="5634633F" w:rsidR="009F58D0" w:rsidRPr="004027B5" w:rsidRDefault="009F58D0" w:rsidP="00A331D6">
            <w:pPr>
              <w:pStyle w:val="Textkrper"/>
            </w:pPr>
            <w:r>
              <w:t>Sub-9</w:t>
            </w:r>
          </w:p>
        </w:tc>
      </w:tr>
      <w:tr w:rsidR="009F58D0" w:rsidRPr="00D03077" w14:paraId="2FF975E1" w14:textId="2EA2DED8" w:rsidTr="00A331D6">
        <w:tc>
          <w:tcPr>
            <w:tcW w:w="8188" w:type="dxa"/>
          </w:tcPr>
          <w:p w14:paraId="0CD70578" w14:textId="47C07057" w:rsidR="009F58D0" w:rsidRPr="00A0625E" w:rsidRDefault="009F58D0" w:rsidP="00A0625E">
            <w:pPr>
              <w:pStyle w:val="Textkrper"/>
              <w:numPr>
                <w:ilvl w:val="0"/>
                <w:numId w:val="15"/>
              </w:numPr>
            </w:pPr>
            <w:r w:rsidRPr="00A0625E">
              <w:t xml:space="preserve">Die Benutzung von </w:t>
            </w:r>
            <w:r w:rsidR="00314ABF">
              <w:rPr>
                <w:i/>
              </w:rPr>
              <w:t>E-Identities</w:t>
            </w:r>
            <w:r w:rsidR="004A1D98">
              <w:rPr>
                <w:i/>
              </w:rPr>
              <w:t xml:space="preserve"> </w:t>
            </w:r>
            <w:r w:rsidRPr="00A0625E">
              <w:t xml:space="preserve">und </w:t>
            </w:r>
            <w:r w:rsidRPr="00026F13">
              <w:rPr>
                <w:i/>
              </w:rPr>
              <w:t>Credentials</w:t>
            </w:r>
            <w:r w:rsidRPr="00A0625E">
              <w:t xml:space="preserve"> ist einfach und unkompliziert. </w:t>
            </w:r>
          </w:p>
        </w:tc>
        <w:tc>
          <w:tcPr>
            <w:tcW w:w="1099" w:type="dxa"/>
          </w:tcPr>
          <w:p w14:paraId="512836A8" w14:textId="7CFD1124" w:rsidR="009F58D0" w:rsidRPr="004027B5" w:rsidRDefault="009F58D0" w:rsidP="00A331D6">
            <w:pPr>
              <w:pStyle w:val="Textkrper"/>
            </w:pPr>
            <w:r>
              <w:t>Sub-10</w:t>
            </w:r>
          </w:p>
        </w:tc>
      </w:tr>
      <w:tr w:rsidR="009F58D0" w:rsidRPr="00D03077" w14:paraId="064D23E1" w14:textId="2DFB559D" w:rsidTr="00A331D6">
        <w:tc>
          <w:tcPr>
            <w:tcW w:w="8188" w:type="dxa"/>
          </w:tcPr>
          <w:p w14:paraId="102C15CD" w14:textId="1AA1262C" w:rsidR="009F58D0" w:rsidRPr="00A0625E" w:rsidRDefault="009F58D0" w:rsidP="00A0625E">
            <w:pPr>
              <w:pStyle w:val="Textkrper"/>
              <w:numPr>
                <w:ilvl w:val="0"/>
                <w:numId w:val="15"/>
              </w:numPr>
            </w:pPr>
            <w:r w:rsidRPr="00A0625E">
              <w:t xml:space="preserve">Ein anderes </w:t>
            </w:r>
            <w:r w:rsidRPr="00026F13">
              <w:rPr>
                <w:i/>
              </w:rPr>
              <w:t>Subjekt</w:t>
            </w:r>
            <w:r w:rsidRPr="00A0625E">
              <w:t xml:space="preserve"> kann als Stellvertreter des </w:t>
            </w:r>
            <w:r w:rsidRPr="00026F13">
              <w:rPr>
                <w:i/>
              </w:rPr>
              <w:t>Subjekts</w:t>
            </w:r>
            <w:r w:rsidRPr="00A0625E">
              <w:t xml:space="preserve"> handeln.</w:t>
            </w:r>
          </w:p>
        </w:tc>
        <w:tc>
          <w:tcPr>
            <w:tcW w:w="1099" w:type="dxa"/>
          </w:tcPr>
          <w:p w14:paraId="4EC8D6E4" w14:textId="51F851DB" w:rsidR="009F58D0" w:rsidRPr="004027B5" w:rsidRDefault="009F58D0" w:rsidP="00A331D6">
            <w:pPr>
              <w:pStyle w:val="Textkrper"/>
            </w:pPr>
            <w:r>
              <w:t>Sub-11</w:t>
            </w:r>
          </w:p>
        </w:tc>
      </w:tr>
      <w:tr w:rsidR="009F58D0" w:rsidRPr="00D03077" w14:paraId="635AB135" w14:textId="70C1BFC9" w:rsidTr="00A331D6">
        <w:tc>
          <w:tcPr>
            <w:tcW w:w="8188" w:type="dxa"/>
          </w:tcPr>
          <w:p w14:paraId="58663060" w14:textId="32B5A449" w:rsidR="009F58D0" w:rsidRPr="00A0625E" w:rsidRDefault="009F58D0" w:rsidP="00A0625E">
            <w:pPr>
              <w:pStyle w:val="Textkrper"/>
              <w:numPr>
                <w:ilvl w:val="0"/>
                <w:numId w:val="15"/>
              </w:numPr>
            </w:pPr>
            <w:r w:rsidRPr="00A0625E">
              <w:t xml:space="preserve">Niemand kann auf die </w:t>
            </w:r>
            <w:r w:rsidRPr="00026F13">
              <w:rPr>
                <w:i/>
              </w:rPr>
              <w:t>Attribute</w:t>
            </w:r>
            <w:r w:rsidRPr="00A0625E">
              <w:t xml:space="preserve"> einer </w:t>
            </w:r>
            <w:r w:rsidR="001D7A52">
              <w:rPr>
                <w:i/>
              </w:rPr>
              <w:t>E-Identity</w:t>
            </w:r>
            <w:r w:rsidRPr="00A0625E">
              <w:t xml:space="preserve"> zugreifen, ausser das </w:t>
            </w:r>
            <w:r w:rsidRPr="00026F13">
              <w:rPr>
                <w:i/>
              </w:rPr>
              <w:t>Subjekt</w:t>
            </w:r>
            <w:r w:rsidRPr="00A0625E">
              <w:t xml:space="preserve"> erteilt dazu explizit die Genehmigung oder das Recht ist gesetzlich verankert.</w:t>
            </w:r>
          </w:p>
        </w:tc>
        <w:tc>
          <w:tcPr>
            <w:tcW w:w="1099" w:type="dxa"/>
          </w:tcPr>
          <w:p w14:paraId="4255A239" w14:textId="60BA3426" w:rsidR="009F58D0" w:rsidRPr="004027B5" w:rsidRDefault="009F58D0" w:rsidP="00A331D6">
            <w:pPr>
              <w:pStyle w:val="Textkrper"/>
            </w:pPr>
            <w:r>
              <w:t>Sub-12</w:t>
            </w:r>
          </w:p>
        </w:tc>
      </w:tr>
      <w:tr w:rsidR="009F58D0" w:rsidRPr="00D03077" w14:paraId="11931500" w14:textId="722E2574" w:rsidTr="00A331D6">
        <w:tc>
          <w:tcPr>
            <w:tcW w:w="8188" w:type="dxa"/>
          </w:tcPr>
          <w:p w14:paraId="294D3265" w14:textId="7D6C5F7B" w:rsidR="009F58D0" w:rsidRPr="00A0625E" w:rsidRDefault="009F58D0" w:rsidP="00A0625E">
            <w:pPr>
              <w:pStyle w:val="Textkrper"/>
              <w:numPr>
                <w:ilvl w:val="0"/>
                <w:numId w:val="15"/>
              </w:numPr>
            </w:pPr>
            <w:r w:rsidRPr="00A0625E">
              <w:t xml:space="preserve">Das </w:t>
            </w:r>
            <w:r w:rsidRPr="00026F13">
              <w:rPr>
                <w:i/>
              </w:rPr>
              <w:t>Subjekt</w:t>
            </w:r>
            <w:r w:rsidRPr="00A0625E">
              <w:t xml:space="preserve"> erhält Unterstützung bei Vermeidung und Recovery des Missbrauchs einer </w:t>
            </w:r>
            <w:r w:rsidR="001D7A52">
              <w:rPr>
                <w:i/>
              </w:rPr>
              <w:t>E-Identity</w:t>
            </w:r>
            <w:r w:rsidRPr="00A0625E">
              <w:t>. [SOWISCH]</w:t>
            </w:r>
          </w:p>
        </w:tc>
        <w:tc>
          <w:tcPr>
            <w:tcW w:w="1099" w:type="dxa"/>
          </w:tcPr>
          <w:p w14:paraId="4ACECFF2" w14:textId="6914F35C" w:rsidR="009F58D0" w:rsidRPr="004027B5" w:rsidRDefault="009F58D0" w:rsidP="00A331D6">
            <w:pPr>
              <w:pStyle w:val="Textkrper"/>
            </w:pPr>
            <w:r>
              <w:t>Sub-13</w:t>
            </w:r>
          </w:p>
        </w:tc>
      </w:tr>
      <w:tr w:rsidR="00A331D6" w:rsidRPr="00D03077" w14:paraId="60EB6B3D" w14:textId="481C613C" w:rsidTr="00A331D6">
        <w:tc>
          <w:tcPr>
            <w:tcW w:w="8188" w:type="dxa"/>
          </w:tcPr>
          <w:p w14:paraId="52995F57" w14:textId="4197DF27" w:rsidR="00A331D6" w:rsidRPr="00A0625E" w:rsidRDefault="00A331D6" w:rsidP="00A0625E">
            <w:pPr>
              <w:pStyle w:val="Textkrper"/>
              <w:numPr>
                <w:ilvl w:val="0"/>
                <w:numId w:val="15"/>
              </w:numPr>
            </w:pPr>
            <w:r w:rsidRPr="00026F13">
              <w:rPr>
                <w:i/>
              </w:rPr>
              <w:t xml:space="preserve">IAM-Dienstanbieter </w:t>
            </w:r>
            <w:r w:rsidRPr="00A0625E">
              <w:t xml:space="preserve">unternehmen das vernünftig Machbare, um den Missbrauch der </w:t>
            </w:r>
            <w:r w:rsidR="001D7A52">
              <w:rPr>
                <w:i/>
              </w:rPr>
              <w:t>E-Identity</w:t>
            </w:r>
            <w:r w:rsidRPr="00A0625E">
              <w:t xml:space="preserve"> des </w:t>
            </w:r>
            <w:r w:rsidRPr="00026F13">
              <w:rPr>
                <w:i/>
              </w:rPr>
              <w:t>Subjekts</w:t>
            </w:r>
            <w:r w:rsidRPr="00A0625E">
              <w:t xml:space="preserve"> zu verhindern. [SOWISCH]</w:t>
            </w:r>
          </w:p>
        </w:tc>
        <w:tc>
          <w:tcPr>
            <w:tcW w:w="1099" w:type="dxa"/>
          </w:tcPr>
          <w:p w14:paraId="21971864" w14:textId="3778383E" w:rsidR="00A331D6" w:rsidRPr="004027B5" w:rsidRDefault="00A331D6" w:rsidP="00A331D6">
            <w:pPr>
              <w:pStyle w:val="Textkrper"/>
            </w:pPr>
            <w:r>
              <w:t>Sub-1</w:t>
            </w:r>
            <w:r w:rsidR="009F58D0">
              <w:t>4</w:t>
            </w:r>
          </w:p>
        </w:tc>
      </w:tr>
    </w:tbl>
    <w:p w14:paraId="4A245C75" w14:textId="77777777" w:rsidR="007A06A5" w:rsidRDefault="002020C3" w:rsidP="002D520D">
      <w:pPr>
        <w:pStyle w:val="berschrift2"/>
      </w:pPr>
      <w:bookmarkStart w:id="131" w:name="_Ref366231071"/>
      <w:bookmarkStart w:id="132" w:name="_Toc366590244"/>
      <w:bookmarkStart w:id="133" w:name="_Toc487535792"/>
      <w:r>
        <w:t>Allgemeine Design</w:t>
      </w:r>
      <w:r w:rsidR="005E75A5">
        <w:t>p</w:t>
      </w:r>
      <w:r>
        <w:t>rinzipien</w:t>
      </w:r>
      <w:bookmarkEnd w:id="131"/>
      <w:bookmarkEnd w:id="132"/>
      <w:bookmarkEnd w:id="133"/>
    </w:p>
    <w:p w14:paraId="6FFBC93F" w14:textId="77777777" w:rsidR="005E75A5" w:rsidRPr="005E75A5" w:rsidRDefault="005E75A5">
      <w:pPr>
        <w:pStyle w:val="Textkrper"/>
      </w:pPr>
      <w:bookmarkStart w:id="134" w:name="_Ref341793811"/>
      <w:bookmarkStart w:id="135" w:name="_Ref342382530"/>
      <w:bookmarkStart w:id="136" w:name="_Ref343066856"/>
      <w:r>
        <w:t xml:space="preserve">Die nachstehenden Designprinzipien </w:t>
      </w:r>
      <w:r w:rsidR="00662D0E">
        <w:t>unterstützen die Umsetzung der oben aufgeführten Vision und Anforderungen.</w:t>
      </w:r>
    </w:p>
    <w:tbl>
      <w:tblPr>
        <w:tblStyle w:val="Tabellenraster"/>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88"/>
        <w:gridCol w:w="1099"/>
      </w:tblGrid>
      <w:tr w:rsidR="00A331D6" w:rsidRPr="008C4910" w14:paraId="72B70814" w14:textId="24048CC1" w:rsidTr="00A331D6">
        <w:tc>
          <w:tcPr>
            <w:tcW w:w="8188" w:type="dxa"/>
          </w:tcPr>
          <w:p w14:paraId="29385F91" w14:textId="123C9376" w:rsidR="00A331D6" w:rsidRPr="00A0625E" w:rsidRDefault="00A331D6" w:rsidP="00A0625E">
            <w:pPr>
              <w:pStyle w:val="Textkrper"/>
              <w:numPr>
                <w:ilvl w:val="0"/>
                <w:numId w:val="15"/>
              </w:numPr>
            </w:pPr>
            <w:r w:rsidRPr="00A0625E">
              <w:t xml:space="preserve">Für die </w:t>
            </w:r>
            <w:r w:rsidRPr="00DB70CC">
              <w:rPr>
                <w:i/>
              </w:rPr>
              <w:t>Authentifikation</w:t>
            </w:r>
            <w:r w:rsidRPr="00A0625E">
              <w:t xml:space="preserve"> und </w:t>
            </w:r>
            <w:r w:rsidR="00DC0F38" w:rsidRPr="00A0625E">
              <w:t xml:space="preserve">den </w:t>
            </w:r>
            <w:r w:rsidR="00F74CEE" w:rsidRPr="00DB70CC">
              <w:rPr>
                <w:i/>
              </w:rPr>
              <w:t>Zugang</w:t>
            </w:r>
            <w:r w:rsidR="00F74CEE" w:rsidRPr="00A0625E">
              <w:t xml:space="preserve"> </w:t>
            </w:r>
            <w:r w:rsidRPr="00A0625E">
              <w:t xml:space="preserve">nutzen </w:t>
            </w:r>
            <w:r w:rsidRPr="00DB70CC">
              <w:rPr>
                <w:i/>
              </w:rPr>
              <w:t>Ressourcen</w:t>
            </w:r>
            <w:r w:rsidRPr="00A0625E">
              <w:t xml:space="preserve"> von ihr entkoppelte Dienste.</w:t>
            </w:r>
          </w:p>
        </w:tc>
        <w:tc>
          <w:tcPr>
            <w:tcW w:w="1099" w:type="dxa"/>
          </w:tcPr>
          <w:p w14:paraId="40F16112" w14:textId="1C7CDD7F" w:rsidR="00A331D6" w:rsidRPr="00C31784" w:rsidRDefault="00A331D6" w:rsidP="00A331D6">
            <w:pPr>
              <w:pStyle w:val="Textkrper"/>
            </w:pPr>
            <w:r>
              <w:t>Design-1</w:t>
            </w:r>
          </w:p>
        </w:tc>
      </w:tr>
      <w:tr w:rsidR="00A331D6" w:rsidRPr="008C4910" w14:paraId="76C54209" w14:textId="3DC461C9" w:rsidTr="00A331D6">
        <w:tc>
          <w:tcPr>
            <w:tcW w:w="8188" w:type="dxa"/>
          </w:tcPr>
          <w:p w14:paraId="72BDCF43" w14:textId="77777777" w:rsidR="00A331D6" w:rsidRPr="00A0625E" w:rsidRDefault="00A331D6" w:rsidP="00A0625E">
            <w:pPr>
              <w:pStyle w:val="Textkrper"/>
              <w:numPr>
                <w:ilvl w:val="0"/>
                <w:numId w:val="15"/>
              </w:numPr>
            </w:pPr>
            <w:r w:rsidRPr="00A0625E">
              <w:t xml:space="preserve">Die </w:t>
            </w:r>
            <w:r w:rsidRPr="00DB70CC">
              <w:rPr>
                <w:i/>
              </w:rPr>
              <w:t>Authentifikation</w:t>
            </w:r>
            <w:r w:rsidRPr="00A0625E">
              <w:t xml:space="preserve"> und </w:t>
            </w:r>
            <w:r w:rsidRPr="00DB70CC">
              <w:rPr>
                <w:i/>
              </w:rPr>
              <w:t>Berechtigung</w:t>
            </w:r>
            <w:r w:rsidRPr="00A0625E">
              <w:t xml:space="preserve"> für den </w:t>
            </w:r>
            <w:r w:rsidRPr="00DB70CC">
              <w:rPr>
                <w:i/>
              </w:rPr>
              <w:t>Zugang</w:t>
            </w:r>
            <w:r w:rsidRPr="00A0625E">
              <w:t xml:space="preserve"> basieren auf standardisierten </w:t>
            </w:r>
            <w:r w:rsidRPr="00DB70CC">
              <w:rPr>
                <w:i/>
              </w:rPr>
              <w:t>Credentials</w:t>
            </w:r>
            <w:r w:rsidRPr="00A0625E">
              <w:t xml:space="preserve"> und </w:t>
            </w:r>
            <w:r w:rsidRPr="00DB70CC">
              <w:rPr>
                <w:i/>
              </w:rPr>
              <w:t>Attributen</w:t>
            </w:r>
            <w:r w:rsidRPr="00A0625E">
              <w:t xml:space="preserve">. </w:t>
            </w:r>
          </w:p>
        </w:tc>
        <w:tc>
          <w:tcPr>
            <w:tcW w:w="1099" w:type="dxa"/>
          </w:tcPr>
          <w:p w14:paraId="4E696E65" w14:textId="7D4A1877" w:rsidR="00A331D6" w:rsidRPr="00C31784" w:rsidRDefault="00A331D6" w:rsidP="00A331D6">
            <w:pPr>
              <w:pStyle w:val="Textkrper"/>
            </w:pPr>
            <w:r>
              <w:t>Design-2</w:t>
            </w:r>
          </w:p>
        </w:tc>
      </w:tr>
      <w:tr w:rsidR="00A331D6" w:rsidRPr="008C4910" w14:paraId="2F5A2F66" w14:textId="3591FD25" w:rsidTr="00A331D6">
        <w:tc>
          <w:tcPr>
            <w:tcW w:w="8188" w:type="dxa"/>
          </w:tcPr>
          <w:p w14:paraId="0883477D" w14:textId="77777777" w:rsidR="00A331D6" w:rsidRPr="00A0625E" w:rsidRDefault="00A331D6" w:rsidP="00A0625E">
            <w:pPr>
              <w:pStyle w:val="Textkrper"/>
              <w:numPr>
                <w:ilvl w:val="0"/>
                <w:numId w:val="15"/>
              </w:numPr>
            </w:pPr>
            <w:r w:rsidRPr="00A0625E">
              <w:t xml:space="preserve">Der </w:t>
            </w:r>
            <w:r w:rsidRPr="00DB70CC">
              <w:rPr>
                <w:i/>
              </w:rPr>
              <w:t>Autorisierung</w:t>
            </w:r>
            <w:r w:rsidRPr="00A0625E">
              <w:t xml:space="preserve"> für einen </w:t>
            </w:r>
            <w:r w:rsidRPr="00DB70CC">
              <w:rPr>
                <w:i/>
              </w:rPr>
              <w:t>Zugriff</w:t>
            </w:r>
            <w:r w:rsidRPr="00A0625E">
              <w:t xml:space="preserve"> auf eine </w:t>
            </w:r>
            <w:r w:rsidRPr="00DB70CC">
              <w:rPr>
                <w:i/>
              </w:rPr>
              <w:t>Ressource</w:t>
            </w:r>
            <w:r w:rsidRPr="00A0625E">
              <w:t xml:space="preserve"> muss (sofern fachlich nötig) die </w:t>
            </w:r>
            <w:r w:rsidRPr="00DB70CC">
              <w:rPr>
                <w:i/>
              </w:rPr>
              <w:t>Authentifikation</w:t>
            </w:r>
            <w:r w:rsidRPr="00A0625E">
              <w:t xml:space="preserve"> des zugreifenden </w:t>
            </w:r>
            <w:r w:rsidRPr="00DB70CC">
              <w:rPr>
                <w:i/>
              </w:rPr>
              <w:t>Subjekts</w:t>
            </w:r>
            <w:r w:rsidRPr="00A0625E">
              <w:t xml:space="preserve"> vorausgehen. </w:t>
            </w:r>
          </w:p>
        </w:tc>
        <w:tc>
          <w:tcPr>
            <w:tcW w:w="1099" w:type="dxa"/>
          </w:tcPr>
          <w:p w14:paraId="14CDDBCA" w14:textId="1E998A70" w:rsidR="00A331D6" w:rsidRPr="00C31784" w:rsidRDefault="00A331D6" w:rsidP="00A331D6">
            <w:pPr>
              <w:pStyle w:val="Textkrper"/>
            </w:pPr>
            <w:r>
              <w:t>Design-3</w:t>
            </w:r>
          </w:p>
        </w:tc>
      </w:tr>
      <w:tr w:rsidR="00A331D6" w:rsidRPr="008C4910" w14:paraId="7143AE69" w14:textId="451EBDFC" w:rsidTr="00A331D6">
        <w:tc>
          <w:tcPr>
            <w:tcW w:w="8188" w:type="dxa"/>
          </w:tcPr>
          <w:p w14:paraId="31D91D3E" w14:textId="77777777" w:rsidR="00A331D6" w:rsidRPr="00A0625E" w:rsidRDefault="00A331D6" w:rsidP="00A0625E">
            <w:pPr>
              <w:pStyle w:val="Textkrper"/>
              <w:numPr>
                <w:ilvl w:val="0"/>
                <w:numId w:val="15"/>
              </w:numPr>
            </w:pPr>
            <w:r w:rsidRPr="00A0625E">
              <w:t xml:space="preserve">Wenn fachlich nicht notwendig, werden keine Informationen zum zugreifenden </w:t>
            </w:r>
            <w:r w:rsidRPr="00DB70CC">
              <w:rPr>
                <w:i/>
              </w:rPr>
              <w:t>Subjekt</w:t>
            </w:r>
            <w:r w:rsidRPr="00A0625E">
              <w:t xml:space="preserve"> an die </w:t>
            </w:r>
            <w:r w:rsidRPr="00DB70CC">
              <w:rPr>
                <w:i/>
              </w:rPr>
              <w:t>Ressource</w:t>
            </w:r>
            <w:r w:rsidRPr="00A0625E">
              <w:t xml:space="preserve"> weitergegeben.</w:t>
            </w:r>
          </w:p>
        </w:tc>
        <w:tc>
          <w:tcPr>
            <w:tcW w:w="1099" w:type="dxa"/>
          </w:tcPr>
          <w:p w14:paraId="0F6B5A4A" w14:textId="0360B23F" w:rsidR="00A331D6" w:rsidRPr="00C31784" w:rsidRDefault="00A331D6" w:rsidP="00A331D6">
            <w:pPr>
              <w:pStyle w:val="Textkrper"/>
            </w:pPr>
            <w:r>
              <w:t>Design-4</w:t>
            </w:r>
          </w:p>
        </w:tc>
      </w:tr>
      <w:tr w:rsidR="00A331D6" w:rsidRPr="008C4910" w14:paraId="6C321E5C" w14:textId="79F68FF1" w:rsidTr="00A331D6">
        <w:tc>
          <w:tcPr>
            <w:tcW w:w="8188" w:type="dxa"/>
          </w:tcPr>
          <w:p w14:paraId="4C86D8A5" w14:textId="77777777" w:rsidR="00A331D6" w:rsidRPr="00A0625E" w:rsidRDefault="00A331D6" w:rsidP="00A0625E">
            <w:pPr>
              <w:pStyle w:val="Textkrper"/>
              <w:numPr>
                <w:ilvl w:val="0"/>
                <w:numId w:val="15"/>
              </w:numPr>
            </w:pPr>
            <w:r w:rsidRPr="00A0625E">
              <w:t xml:space="preserve">Der </w:t>
            </w:r>
            <w:r w:rsidRPr="00DB70CC">
              <w:rPr>
                <w:i/>
              </w:rPr>
              <w:t>Zugang</w:t>
            </w:r>
            <w:r w:rsidRPr="00A0625E">
              <w:t xml:space="preserve"> wird auf Grund der angegebenen </w:t>
            </w:r>
            <w:r w:rsidRPr="00DB70CC">
              <w:rPr>
                <w:i/>
              </w:rPr>
              <w:t>Attribute</w:t>
            </w:r>
            <w:r w:rsidRPr="00A0625E">
              <w:t xml:space="preserve"> gewährt.</w:t>
            </w:r>
          </w:p>
        </w:tc>
        <w:tc>
          <w:tcPr>
            <w:tcW w:w="1099" w:type="dxa"/>
          </w:tcPr>
          <w:p w14:paraId="7BD2F9F9" w14:textId="2FA2E046" w:rsidR="00A331D6" w:rsidRPr="00C31784" w:rsidRDefault="00A331D6" w:rsidP="00A331D6">
            <w:pPr>
              <w:pStyle w:val="Textkrper"/>
            </w:pPr>
            <w:r>
              <w:t>Design-5</w:t>
            </w:r>
          </w:p>
        </w:tc>
      </w:tr>
    </w:tbl>
    <w:p w14:paraId="3C5F1F6D" w14:textId="02331843" w:rsidR="00A0625E" w:rsidRDefault="00A0625E">
      <w:pPr>
        <w:spacing w:after="0" w:line="240" w:lineRule="auto"/>
      </w:pPr>
      <w:bookmarkStart w:id="137" w:name="_Ref364842471"/>
      <w:bookmarkStart w:id="138" w:name="_Toc366590245"/>
    </w:p>
    <w:p w14:paraId="62885313" w14:textId="16577065" w:rsidR="00201482" w:rsidRPr="003F6E31" w:rsidRDefault="00DC0239" w:rsidP="00A0625E">
      <w:pPr>
        <w:pStyle w:val="berschrift1"/>
        <w:ind w:left="425" w:hanging="425"/>
      </w:pPr>
      <w:bookmarkStart w:id="139" w:name="_Ref485038055"/>
      <w:bookmarkStart w:id="140" w:name="_Ref485038056"/>
      <w:bookmarkStart w:id="141" w:name="_Ref485038371"/>
      <w:bookmarkStart w:id="142" w:name="_Toc487535793"/>
      <w:r w:rsidRPr="003F6E31">
        <w:t>Informations</w:t>
      </w:r>
      <w:bookmarkEnd w:id="40"/>
      <w:bookmarkEnd w:id="134"/>
      <w:bookmarkEnd w:id="135"/>
      <w:r w:rsidR="006F762B" w:rsidRPr="003F6E31">
        <w:t>architektur</w:t>
      </w:r>
      <w:bookmarkEnd w:id="136"/>
      <w:bookmarkEnd w:id="137"/>
      <w:bookmarkEnd w:id="138"/>
      <w:bookmarkEnd w:id="139"/>
      <w:bookmarkEnd w:id="140"/>
      <w:bookmarkEnd w:id="141"/>
      <w:bookmarkEnd w:id="142"/>
    </w:p>
    <w:p w14:paraId="0018ED0E" w14:textId="1FA2CC3A" w:rsidR="00F84986" w:rsidRDefault="00713304" w:rsidP="00F84986">
      <w:r w:rsidRPr="003F6E31">
        <w:t xml:space="preserve">Nachstehendes Modell stellt die wichtigen Begriffe des </w:t>
      </w:r>
      <w:r w:rsidRPr="00DB70CC">
        <w:rPr>
          <w:i/>
        </w:rPr>
        <w:t>IAM</w:t>
      </w:r>
      <w:r w:rsidRPr="003F6E31">
        <w:t xml:space="preserve"> </w:t>
      </w:r>
      <w:r w:rsidR="004977D4" w:rsidRPr="003F6E31">
        <w:t xml:space="preserve">und ihre Beziehungen </w:t>
      </w:r>
      <w:r w:rsidRPr="003F6E31">
        <w:t xml:space="preserve">in einer Übersicht als UML-Klassendiagramm dar. Weil die Elemente des </w:t>
      </w:r>
      <w:r w:rsidRPr="00DB70CC">
        <w:rPr>
          <w:i/>
        </w:rPr>
        <w:t>IAM</w:t>
      </w:r>
      <w:r w:rsidRPr="003F6E31">
        <w:t xml:space="preserve">-Informationsmodells an sehr vielen Orten (nicht nur im </w:t>
      </w:r>
      <w:r w:rsidRPr="00DB70CC">
        <w:rPr>
          <w:i/>
        </w:rPr>
        <w:t>IAM</w:t>
      </w:r>
      <w:r w:rsidRPr="003F6E31">
        <w:t>) verwendet werden, ist es hier wichtig, differenzierte Begriffe zu verwenden, damit Syntax und Semantik für alle Beteiligten eindeutig und unmissverständlich definiert sind.</w:t>
      </w:r>
      <w:r w:rsidR="00A0625E">
        <w:t xml:space="preserve"> </w:t>
      </w:r>
      <w:r w:rsidR="006B2CD9">
        <w:fldChar w:fldCharType="begin"/>
      </w:r>
      <w:r w:rsidR="006B2CD9">
        <w:instrText xml:space="preserve"> REF _Ref473707223 \h </w:instrText>
      </w:r>
      <w:r w:rsidR="000B7520">
        <w:fldChar w:fldCharType="separate"/>
      </w:r>
      <w:ins w:id="143" w:author="Marc Kunz" w:date="2017-07-11T11:31:00Z">
        <w:r w:rsidR="000B7520">
          <w:rPr>
            <w:b/>
            <w:bCs/>
            <w:lang w:val="de-DE"/>
          </w:rPr>
          <w:t>Fehler! Verweisquelle konnte nicht gefunden werden.</w:t>
        </w:r>
      </w:ins>
      <w:r w:rsidR="006B2CD9">
        <w:fldChar w:fldCharType="end"/>
      </w:r>
      <w:r w:rsidR="006B2CD9">
        <w:t xml:space="preserve"> </w:t>
      </w:r>
      <w:r w:rsidR="00A0625E">
        <w:t>zeigt das Informationsmodell zum organisationsübergreifenden IAM.</w:t>
      </w:r>
      <w:bookmarkStart w:id="144" w:name="_Ref363044213"/>
      <w:bookmarkStart w:id="145" w:name="_Toc365305284"/>
      <w:bookmarkStart w:id="146" w:name="_Toc366242219"/>
    </w:p>
    <w:p w14:paraId="541AFF42" w14:textId="468DD638" w:rsidR="00F84986" w:rsidRDefault="00BB7651" w:rsidP="000C3A3C">
      <w:pPr>
        <w:pStyle w:val="Beschriftung"/>
      </w:pPr>
      <w:r>
        <w:rPr>
          <w:noProof/>
        </w:rPr>
        <w:drawing>
          <wp:inline distT="0" distB="0" distL="0" distR="0" wp14:anchorId="0D3ED346" wp14:editId="75E753FC">
            <wp:extent cx="5039995" cy="5713095"/>
            <wp:effectExtent l="0" t="0" r="8255" b="1905"/>
            <wp:docPr id="16" name="Bild 1" descr="Informations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smodel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9995" cy="5713095"/>
                    </a:xfrm>
                    <a:prstGeom prst="rect">
                      <a:avLst/>
                    </a:prstGeom>
                    <a:noFill/>
                    <a:ln>
                      <a:noFill/>
                    </a:ln>
                  </pic:spPr>
                </pic:pic>
              </a:graphicData>
            </a:graphic>
          </wp:inline>
        </w:drawing>
      </w:r>
    </w:p>
    <w:p w14:paraId="33B19923" w14:textId="2D1B0AF2" w:rsidR="00F84986" w:rsidRDefault="00F84986" w:rsidP="00E67B10">
      <w:pPr>
        <w:pStyle w:val="Beschriftung"/>
      </w:pPr>
      <w:bookmarkStart w:id="147" w:name="_Toc487535882"/>
      <w:r>
        <w:t xml:space="preserve">Abbildung </w:t>
      </w:r>
      <w:fldSimple w:instr=" SEQ Abbildung \* ARABIC ">
        <w:r w:rsidR="000B7520">
          <w:rPr>
            <w:noProof/>
          </w:rPr>
          <w:t>5</w:t>
        </w:r>
      </w:fldSimple>
      <w:r>
        <w:t xml:space="preserve"> Informationsmodell</w:t>
      </w:r>
      <w:bookmarkEnd w:id="147"/>
    </w:p>
    <w:bookmarkEnd w:id="144"/>
    <w:bookmarkEnd w:id="145"/>
    <w:bookmarkEnd w:id="146"/>
    <w:p w14:paraId="209DBDEC" w14:textId="6EA2DA54" w:rsidR="00A0625E" w:rsidRPr="003F6E31" w:rsidRDefault="00A0625E" w:rsidP="006B2CD9">
      <w:r w:rsidRPr="003F6E31">
        <w:t xml:space="preserve">Allgemein ist es üblich, zwischen dem Fachbereich und den Informationssystemen für die Elemente der realen Welt die gleichen Bezeichner zu verwenden. Weil im </w:t>
      </w:r>
      <w:r w:rsidRPr="006B2CD9">
        <w:rPr>
          <w:i/>
        </w:rPr>
        <w:t>IAM</w:t>
      </w:r>
      <w:r w:rsidRPr="003F6E31">
        <w:t xml:space="preserve"> die Unterschiede zwischen der semantischen Sicht (der beteiligten Informationssysteme) und der realen Welt wesentlich sind, werden hier für unterschiedliche Elemente auch unterschiedliche Bezeichner verwendet. Das Informationsmodell in</w:t>
      </w:r>
      <w:r w:rsidR="004A1D98">
        <w:t xml:space="preserve"> </w:t>
      </w:r>
      <w:r w:rsidR="006B2CD9">
        <w:fldChar w:fldCharType="begin"/>
      </w:r>
      <w:r w:rsidR="006B2CD9">
        <w:instrText xml:space="preserve"> REF _Ref473707223 \h </w:instrText>
      </w:r>
      <w:r w:rsidR="000B7520">
        <w:fldChar w:fldCharType="separate"/>
      </w:r>
      <w:ins w:id="148" w:author="Marc Kunz" w:date="2017-07-11T11:31:00Z">
        <w:r w:rsidR="000B7520">
          <w:rPr>
            <w:b/>
            <w:bCs/>
            <w:lang w:val="de-DE"/>
          </w:rPr>
          <w:t>Fehler! Verweisquelle konnte nicht gefunden werden.</w:t>
        </w:r>
      </w:ins>
      <w:r w:rsidR="006B2CD9">
        <w:fldChar w:fldCharType="end"/>
      </w:r>
      <w:r w:rsidR="006B2CD9">
        <w:t xml:space="preserve"> </w:t>
      </w:r>
      <w:r w:rsidRPr="003F6E31">
        <w:t xml:space="preserve">zeigt </w:t>
      </w:r>
      <w:r>
        <w:t>links</w:t>
      </w:r>
      <w:r w:rsidRPr="003F6E31">
        <w:t xml:space="preserve"> (in grün) die Elemente der realen Welt, in der Mitte das semantische Modell (der Informationssysteme), und </w:t>
      </w:r>
      <w:r>
        <w:t>rechts</w:t>
      </w:r>
      <w:r w:rsidRPr="003F6E31">
        <w:t xml:space="preserve"> die Schnittellenobjekte, die zum Informationsaustausch zwischen Informationssystemen verwendet werden.</w:t>
      </w:r>
      <w:r w:rsidR="00B0699E">
        <w:t xml:space="preserve"> Objekte, die zur Definitionszeit entstehen, sind </w:t>
      </w:r>
      <w:r w:rsidR="00130F1F">
        <w:t xml:space="preserve">entspr. der Farbverwendung aus </w:t>
      </w:r>
      <w:r w:rsidR="00130F1F">
        <w:fldChar w:fldCharType="begin"/>
      </w:r>
      <w:r w:rsidR="00130F1F">
        <w:instrText xml:space="preserve"> REF _Ref473285265 \h </w:instrText>
      </w:r>
      <w:r w:rsidR="006B2CD9">
        <w:instrText xml:space="preserve"> \* MERGEFORMAT </w:instrText>
      </w:r>
      <w:r w:rsidR="00130F1F">
        <w:fldChar w:fldCharType="separate"/>
      </w:r>
      <w:r w:rsidR="000B7520">
        <w:t>Tabelle 1</w:t>
      </w:r>
      <w:r w:rsidR="00130F1F">
        <w:fldChar w:fldCharType="end"/>
      </w:r>
      <w:r w:rsidR="00130F1F">
        <w:t xml:space="preserve"> </w:t>
      </w:r>
      <w:r w:rsidR="00B0699E">
        <w:t>hellblau dargestellt, Objekte der Laufzeit in dunkelblau.</w:t>
      </w:r>
    </w:p>
    <w:p w14:paraId="5E8BBF9A" w14:textId="77777777" w:rsidR="00A0625E" w:rsidRPr="003F6E31" w:rsidRDefault="00A0625E" w:rsidP="00A0625E">
      <w:r w:rsidRPr="003F6E31">
        <w:t>Das semantische Modell in der Mitte macht keine Aussagen über die Verteilung der Information über Informationssysteme.</w:t>
      </w:r>
    </w:p>
    <w:p w14:paraId="324271FB" w14:textId="10837BC5" w:rsidR="00A0625E" w:rsidRPr="003F6E31" w:rsidRDefault="00A0625E" w:rsidP="00A0625E">
      <w:r w:rsidRPr="003F6E31">
        <w:t xml:space="preserve">Zur Definitionszeit (siehe </w:t>
      </w:r>
      <w:r>
        <w:t xml:space="preserve">Prozesse in Abschnitt </w:t>
      </w:r>
      <w:r>
        <w:fldChar w:fldCharType="begin"/>
      </w:r>
      <w:r>
        <w:instrText xml:space="preserve"> REF _Ref364456434 \r \h </w:instrText>
      </w:r>
      <w:r>
        <w:fldChar w:fldCharType="separate"/>
      </w:r>
      <w:r w:rsidR="000B7520">
        <w:t>6.2</w:t>
      </w:r>
      <w:r>
        <w:fldChar w:fldCharType="end"/>
      </w:r>
      <w:r>
        <w:t xml:space="preserve"> und Geschäftsservices in Abschnitt </w:t>
      </w:r>
      <w:r>
        <w:fldChar w:fldCharType="begin"/>
      </w:r>
      <w:r>
        <w:instrText xml:space="preserve"> REF _Ref342988678 \r \h </w:instrText>
      </w:r>
      <w:r>
        <w:fldChar w:fldCharType="separate"/>
      </w:r>
      <w:r w:rsidR="000B7520">
        <w:t>7.2</w:t>
      </w:r>
      <w:r>
        <w:fldChar w:fldCharType="end"/>
      </w:r>
      <w:r w:rsidRPr="003F6E31">
        <w:t xml:space="preserve">) werden Objekte der realen Welt mit ihren </w:t>
      </w:r>
      <w:r>
        <w:t xml:space="preserve">Eigenschaften und </w:t>
      </w:r>
      <w:r w:rsidRPr="003F6E31">
        <w:t>Beziehungen in die Informationssystem</w:t>
      </w:r>
      <w:r>
        <w:t>e</w:t>
      </w:r>
      <w:r w:rsidRPr="003F6E31">
        <w:t xml:space="preserve"> (Semantik) abgebildet.</w:t>
      </w:r>
    </w:p>
    <w:p w14:paraId="3A1B6767" w14:textId="4FF6A65C" w:rsidR="00A0625E" w:rsidRPr="003F6E31" w:rsidRDefault="00A0625E" w:rsidP="00A0625E">
      <w:r w:rsidRPr="003F6E31">
        <w:t xml:space="preserve">Zur </w:t>
      </w:r>
      <w:r w:rsidR="00336814">
        <w:t>Laufzeit</w:t>
      </w:r>
      <w:r w:rsidR="00336814" w:rsidRPr="003F6E31">
        <w:t xml:space="preserve"> </w:t>
      </w:r>
      <w:r w:rsidRPr="003F6E31">
        <w:t xml:space="preserve">(siehe </w:t>
      </w:r>
      <w:r>
        <w:t xml:space="preserve">Prozesse in Abschnitt </w:t>
      </w:r>
      <w:r>
        <w:fldChar w:fldCharType="begin"/>
      </w:r>
      <w:r>
        <w:instrText xml:space="preserve"> REF _Ref365354108 \r \h </w:instrText>
      </w:r>
      <w:r>
        <w:fldChar w:fldCharType="separate"/>
      </w:r>
      <w:r w:rsidR="000B7520">
        <w:t>6.1</w:t>
      </w:r>
      <w:r>
        <w:fldChar w:fldCharType="end"/>
      </w:r>
      <w:r>
        <w:t xml:space="preserve"> und Geschäftsservices in Abschnitt </w:t>
      </w:r>
      <w:r>
        <w:fldChar w:fldCharType="begin"/>
      </w:r>
      <w:r>
        <w:instrText xml:space="preserve"> REF _Ref341861061 \r \h </w:instrText>
      </w:r>
      <w:r>
        <w:fldChar w:fldCharType="separate"/>
      </w:r>
      <w:r w:rsidR="000B7520">
        <w:t>7.3</w:t>
      </w:r>
      <w:r>
        <w:fldChar w:fldCharType="end"/>
      </w:r>
      <w:r w:rsidRPr="003F6E31">
        <w:t>) werden Schnittstellenobjekte auf Basis der Inhalte des semantischen Modells erstellt und zwischen Informationssystemen ausgetauscht.</w:t>
      </w:r>
    </w:p>
    <w:p w14:paraId="4889775E" w14:textId="3928BB4F" w:rsidR="006F68C7" w:rsidRPr="006F68C7" w:rsidRDefault="006F68C7" w:rsidP="002E176D">
      <w:r w:rsidRPr="003F6E31">
        <w:t>Die nachfolgende Tabelle beschreibt die in der</w:t>
      </w:r>
      <w:r>
        <w:t xml:space="preserve"> </w:t>
      </w:r>
      <w:r w:rsidR="0085607A">
        <w:fldChar w:fldCharType="begin"/>
      </w:r>
      <w:r w:rsidR="0085607A">
        <w:instrText xml:space="preserve"> REF _Ref473707223 \h </w:instrText>
      </w:r>
      <w:r w:rsidR="000B7520">
        <w:fldChar w:fldCharType="separate"/>
      </w:r>
      <w:ins w:id="149" w:author="Marc Kunz" w:date="2017-07-11T11:31:00Z">
        <w:r w:rsidR="000B7520">
          <w:rPr>
            <w:b/>
            <w:bCs/>
            <w:lang w:val="de-DE"/>
          </w:rPr>
          <w:t>Fehler! Verweisquelle konnte nicht gefunden werden.</w:t>
        </w:r>
      </w:ins>
      <w:r w:rsidR="0085607A">
        <w:fldChar w:fldCharType="end"/>
      </w:r>
      <w:r>
        <w:t xml:space="preserve"> </w:t>
      </w:r>
      <w:r w:rsidRPr="003F6E31">
        <w:t>vorkommenden Elemente</w:t>
      </w:r>
      <w:r w:rsidR="00BD362C">
        <w:t xml:space="preserve"> und ihre Beziehungen</w:t>
      </w:r>
      <w:r w:rsidRPr="003F6E31">
        <w:t>.</w:t>
      </w:r>
    </w:p>
    <w:tbl>
      <w:tblPr>
        <w:tblW w:w="0" w:type="auto"/>
        <w:tblBorders>
          <w:insideH w:val="single" w:sz="4" w:space="0" w:color="808080" w:themeColor="background1" w:themeShade="80"/>
        </w:tblBorders>
        <w:tblLook w:val="04A0" w:firstRow="1" w:lastRow="0" w:firstColumn="1" w:lastColumn="0" w:noHBand="0" w:noVBand="1"/>
      </w:tblPr>
      <w:tblGrid>
        <w:gridCol w:w="2128"/>
        <w:gridCol w:w="6840"/>
        <w:gridCol w:w="103"/>
      </w:tblGrid>
      <w:tr w:rsidR="004A0735" w:rsidRPr="00686348" w14:paraId="2B5C5957" w14:textId="77777777" w:rsidTr="000D79BD">
        <w:trPr>
          <w:cantSplit/>
        </w:trPr>
        <w:tc>
          <w:tcPr>
            <w:tcW w:w="2375" w:type="dxa"/>
            <w:shd w:val="clear" w:color="auto" w:fill="D9D9D9" w:themeFill="background1" w:themeFillShade="D9"/>
          </w:tcPr>
          <w:p w14:paraId="5CB51B8E" w14:textId="77777777" w:rsidR="004A0735" w:rsidRPr="00686348" w:rsidRDefault="004A0735" w:rsidP="00CE0DF0">
            <w:pPr>
              <w:rPr>
                <w:b/>
                <w:iCs/>
              </w:rPr>
            </w:pPr>
            <w:r w:rsidRPr="00686348">
              <w:rPr>
                <w:b/>
                <w:iCs/>
              </w:rPr>
              <w:t>Realwelt</w:t>
            </w:r>
          </w:p>
        </w:tc>
        <w:tc>
          <w:tcPr>
            <w:tcW w:w="6912" w:type="dxa"/>
            <w:gridSpan w:val="2"/>
            <w:shd w:val="clear" w:color="auto" w:fill="D9D9D9" w:themeFill="background1" w:themeFillShade="D9"/>
          </w:tcPr>
          <w:p w14:paraId="2AEEEF3A" w14:textId="77777777" w:rsidR="004A0735" w:rsidRPr="00686348" w:rsidRDefault="004A0735" w:rsidP="00CE0DF0">
            <w:pPr>
              <w:rPr>
                <w:iCs/>
              </w:rPr>
            </w:pPr>
          </w:p>
        </w:tc>
      </w:tr>
      <w:tr w:rsidR="004A0735" w:rsidRPr="00686348" w14:paraId="6234FCC8" w14:textId="77777777" w:rsidTr="000D79BD">
        <w:trPr>
          <w:cantSplit/>
        </w:trPr>
        <w:tc>
          <w:tcPr>
            <w:tcW w:w="2375" w:type="dxa"/>
            <w:shd w:val="clear" w:color="auto" w:fill="D9D9D9" w:themeFill="background1" w:themeFillShade="D9"/>
          </w:tcPr>
          <w:p w14:paraId="10DC2D35" w14:textId="77777777" w:rsidR="004A0735" w:rsidRPr="00686348" w:rsidRDefault="004A0735" w:rsidP="00CE0DF0">
            <w:pPr>
              <w:rPr>
                <w:iCs/>
              </w:rPr>
            </w:pPr>
            <w:r w:rsidRPr="00686348">
              <w:rPr>
                <w:iCs/>
              </w:rPr>
              <w:t>Ressource</w:t>
            </w:r>
          </w:p>
        </w:tc>
        <w:tc>
          <w:tcPr>
            <w:tcW w:w="6912" w:type="dxa"/>
            <w:gridSpan w:val="2"/>
            <w:shd w:val="clear" w:color="auto" w:fill="F2F2F2" w:themeFill="background1" w:themeFillShade="F2"/>
          </w:tcPr>
          <w:p w14:paraId="69BF127C" w14:textId="5E130431" w:rsidR="004A0735" w:rsidRPr="00686348" w:rsidRDefault="00CA2B57" w:rsidP="00BF5BD9">
            <w:pPr>
              <w:rPr>
                <w:iCs/>
              </w:rPr>
            </w:pPr>
            <w:r w:rsidRPr="003F6E31">
              <w:rPr>
                <w:rFonts w:cs="Arial"/>
                <w:szCs w:val="22"/>
              </w:rPr>
              <w:t xml:space="preserve">Service oder Daten, auf welche ein </w:t>
            </w:r>
            <w:r w:rsidRPr="003F6E31">
              <w:rPr>
                <w:rFonts w:cs="Arial"/>
                <w:i/>
                <w:iCs/>
                <w:szCs w:val="22"/>
              </w:rPr>
              <w:t>Subjekt</w:t>
            </w:r>
            <w:r w:rsidRPr="003F6E31">
              <w:rPr>
                <w:rFonts w:cs="Arial"/>
                <w:szCs w:val="22"/>
              </w:rPr>
              <w:t xml:space="preserve"> zugreifen kann, wenn es sich </w:t>
            </w:r>
            <w:r w:rsidRPr="004B6589">
              <w:rPr>
                <w:rFonts w:cs="Arial"/>
                <w:i/>
                <w:szCs w:val="22"/>
              </w:rPr>
              <w:t>authentisiert</w:t>
            </w:r>
            <w:r w:rsidRPr="00A0625E">
              <w:rPr>
                <w:rFonts w:cs="Arial"/>
                <w:szCs w:val="22"/>
              </w:rPr>
              <w:t xml:space="preserve"> hat und es auf der Basis der benötigten </w:t>
            </w:r>
            <w:r w:rsidRPr="00A0625E">
              <w:rPr>
                <w:rFonts w:cs="Arial"/>
                <w:i/>
                <w:szCs w:val="22"/>
              </w:rPr>
              <w:t>Attribute</w:t>
            </w:r>
            <w:r w:rsidRPr="00A0625E">
              <w:rPr>
                <w:rFonts w:cs="Arial"/>
                <w:szCs w:val="22"/>
              </w:rPr>
              <w:t xml:space="preserve"> </w:t>
            </w:r>
            <w:r w:rsidRPr="004B6589">
              <w:rPr>
                <w:rFonts w:cs="Arial"/>
                <w:i/>
                <w:szCs w:val="22"/>
              </w:rPr>
              <w:t>autorisiert</w:t>
            </w:r>
            <w:r w:rsidRPr="00A0625E">
              <w:rPr>
                <w:rFonts w:cs="Arial"/>
                <w:szCs w:val="22"/>
              </w:rPr>
              <w:t xml:space="preserve"> wurde.</w:t>
            </w:r>
            <w:r w:rsidR="00BF5BD9" w:rsidRPr="00A0625E">
              <w:rPr>
                <w:rFonts w:cs="Arial"/>
                <w:szCs w:val="22"/>
              </w:rPr>
              <w:t xml:space="preserve"> </w:t>
            </w:r>
            <w:r w:rsidR="00BF5BD9" w:rsidRPr="00A0625E">
              <w:t>Dies schliesst physische Ressourcen wie Gebäude und Anlagen, deren Benutzung über IT-Systeme gesteuert wird, ein.</w:t>
            </w:r>
          </w:p>
        </w:tc>
      </w:tr>
      <w:tr w:rsidR="004A0735" w:rsidRPr="00686348" w14:paraId="1640BA95" w14:textId="77777777" w:rsidTr="00226DA3">
        <w:trPr>
          <w:cantSplit/>
        </w:trPr>
        <w:tc>
          <w:tcPr>
            <w:tcW w:w="2376" w:type="dxa"/>
            <w:shd w:val="clear" w:color="auto" w:fill="D9D9D9" w:themeFill="background1" w:themeFillShade="D9"/>
          </w:tcPr>
          <w:p w14:paraId="25D2676A" w14:textId="77777777" w:rsidR="004A0735" w:rsidRPr="00686348" w:rsidRDefault="004A0735" w:rsidP="00CE0DF0">
            <w:pPr>
              <w:rPr>
                <w:iCs/>
              </w:rPr>
            </w:pPr>
            <w:r w:rsidRPr="00686348">
              <w:rPr>
                <w:iCs/>
              </w:rPr>
              <w:t>Recht/Zugriff</w:t>
            </w:r>
          </w:p>
        </w:tc>
        <w:tc>
          <w:tcPr>
            <w:tcW w:w="6911" w:type="dxa"/>
            <w:gridSpan w:val="2"/>
            <w:shd w:val="clear" w:color="auto" w:fill="F2F2F2" w:themeFill="background1" w:themeFillShade="F2"/>
          </w:tcPr>
          <w:p w14:paraId="13D6106C" w14:textId="522CB0EE" w:rsidR="007E2508" w:rsidRPr="00686348" w:rsidRDefault="004A0735" w:rsidP="00715DA6">
            <w:pPr>
              <w:rPr>
                <w:iCs/>
              </w:rPr>
            </w:pPr>
            <w:r>
              <w:rPr>
                <w:iCs/>
              </w:rPr>
              <w:t xml:space="preserve">Die </w:t>
            </w:r>
            <w:r w:rsidRPr="00A8128C">
              <w:rPr>
                <w:i/>
                <w:iCs/>
              </w:rPr>
              <w:t>Rechte</w:t>
            </w:r>
            <w:r>
              <w:rPr>
                <w:iCs/>
              </w:rPr>
              <w:t xml:space="preserve"> oder </w:t>
            </w:r>
            <w:r w:rsidRPr="00A8128C">
              <w:rPr>
                <w:i/>
                <w:iCs/>
              </w:rPr>
              <w:t>Zugriffe</w:t>
            </w:r>
            <w:r w:rsidR="00C4158F">
              <w:rPr>
                <w:iCs/>
              </w:rPr>
              <w:t>,</w:t>
            </w:r>
            <w:r w:rsidR="00CA2B57">
              <w:rPr>
                <w:iCs/>
              </w:rPr>
              <w:t xml:space="preserve"> welche das </w:t>
            </w:r>
            <w:r w:rsidR="00CA2B57" w:rsidRPr="00A8128C">
              <w:rPr>
                <w:i/>
                <w:iCs/>
              </w:rPr>
              <w:t>Subjekt</w:t>
            </w:r>
            <w:r w:rsidR="00CA2B57">
              <w:rPr>
                <w:iCs/>
              </w:rPr>
              <w:t xml:space="preserve"> braucht</w:t>
            </w:r>
            <w:r>
              <w:rPr>
                <w:iCs/>
              </w:rPr>
              <w:t xml:space="preserve">, um auf die </w:t>
            </w:r>
            <w:r w:rsidRPr="00A8128C">
              <w:rPr>
                <w:i/>
                <w:iCs/>
              </w:rPr>
              <w:t>Ressource</w:t>
            </w:r>
            <w:r>
              <w:rPr>
                <w:iCs/>
              </w:rPr>
              <w:t xml:space="preserve"> zuzugreifen.</w:t>
            </w:r>
            <w:r w:rsidR="00CF0036">
              <w:rPr>
                <w:iCs/>
              </w:rPr>
              <w:t xml:space="preserve"> Diese können z.B. in Gesetzen oder Verträgen </w:t>
            </w:r>
            <w:r w:rsidR="00221432">
              <w:rPr>
                <w:iCs/>
              </w:rPr>
              <w:t>festgelegt sein.</w:t>
            </w:r>
            <w:r w:rsidR="007E2508">
              <w:rPr>
                <w:iCs/>
              </w:rPr>
              <w:t xml:space="preserve"> </w:t>
            </w:r>
            <w:r w:rsidR="007E2508" w:rsidRPr="007E2508">
              <w:rPr>
                <w:iCs/>
              </w:rPr>
              <w:t xml:space="preserve">Die Rechte oder </w:t>
            </w:r>
            <w:r w:rsidR="007E2508" w:rsidRPr="007E2508">
              <w:rPr>
                <w:i/>
                <w:iCs/>
              </w:rPr>
              <w:t>Zugriffe</w:t>
            </w:r>
            <w:r w:rsidR="007E2508" w:rsidRPr="007E2508">
              <w:rPr>
                <w:iCs/>
              </w:rPr>
              <w:t xml:space="preserve"> werden aufgrund von </w:t>
            </w:r>
            <w:r w:rsidR="007E2508" w:rsidRPr="009C6003">
              <w:rPr>
                <w:i/>
                <w:iCs/>
              </w:rPr>
              <w:t>Eigenschaften</w:t>
            </w:r>
            <w:r w:rsidR="007E2508" w:rsidRPr="007E2508">
              <w:rPr>
                <w:iCs/>
              </w:rPr>
              <w:t xml:space="preserve"> des </w:t>
            </w:r>
            <w:r w:rsidR="007E2508" w:rsidRPr="009C6003">
              <w:rPr>
                <w:i/>
                <w:iCs/>
              </w:rPr>
              <w:t>Subjektes</w:t>
            </w:r>
            <w:r w:rsidR="007E2508" w:rsidRPr="007E2508">
              <w:rPr>
                <w:iCs/>
              </w:rPr>
              <w:t xml:space="preserve"> definiert.</w:t>
            </w:r>
          </w:p>
        </w:tc>
      </w:tr>
      <w:tr w:rsidR="004A0735" w:rsidRPr="00686348" w14:paraId="7F5DCE71" w14:textId="77777777" w:rsidTr="00226DA3">
        <w:trPr>
          <w:cantSplit/>
        </w:trPr>
        <w:tc>
          <w:tcPr>
            <w:tcW w:w="2376" w:type="dxa"/>
            <w:shd w:val="clear" w:color="auto" w:fill="D9D9D9" w:themeFill="background1" w:themeFillShade="D9"/>
          </w:tcPr>
          <w:p w14:paraId="4C429436" w14:textId="77777777" w:rsidR="004A0735" w:rsidRPr="00686348" w:rsidRDefault="004A0735" w:rsidP="00CE0DF0">
            <w:pPr>
              <w:rPr>
                <w:iCs/>
              </w:rPr>
            </w:pPr>
            <w:r w:rsidRPr="00686348">
              <w:rPr>
                <w:iCs/>
              </w:rPr>
              <w:t>Eigenschaften</w:t>
            </w:r>
          </w:p>
        </w:tc>
        <w:tc>
          <w:tcPr>
            <w:tcW w:w="6911" w:type="dxa"/>
            <w:gridSpan w:val="2"/>
            <w:shd w:val="clear" w:color="auto" w:fill="F2F2F2" w:themeFill="background1" w:themeFillShade="F2"/>
          </w:tcPr>
          <w:p w14:paraId="313CAA4B" w14:textId="77777777" w:rsidR="004A0735" w:rsidRPr="00686348" w:rsidRDefault="004A0735" w:rsidP="00CE0DF0">
            <w:pPr>
              <w:rPr>
                <w:iCs/>
              </w:rPr>
            </w:pPr>
            <w:r w:rsidRPr="00A8128C">
              <w:rPr>
                <w:i/>
                <w:iCs/>
              </w:rPr>
              <w:t>Eigenschaften</w:t>
            </w:r>
            <w:r w:rsidRPr="00686348">
              <w:rPr>
                <w:iCs/>
              </w:rPr>
              <w:t xml:space="preserve"> sind Charakteristika, Merkmale oder </w:t>
            </w:r>
            <w:r w:rsidR="00D67833">
              <w:rPr>
                <w:iCs/>
              </w:rPr>
              <w:t>Verhalten</w:t>
            </w:r>
            <w:r w:rsidR="00D67833" w:rsidRPr="00686348">
              <w:rPr>
                <w:iCs/>
              </w:rPr>
              <w:t xml:space="preserve"> </w:t>
            </w:r>
            <w:r w:rsidRPr="00686348">
              <w:rPr>
                <w:iCs/>
              </w:rPr>
              <w:t xml:space="preserve">eines </w:t>
            </w:r>
            <w:r w:rsidRPr="00A8128C">
              <w:rPr>
                <w:i/>
                <w:iCs/>
              </w:rPr>
              <w:t>Subjekts</w:t>
            </w:r>
            <w:r w:rsidRPr="00686348">
              <w:rPr>
                <w:iCs/>
              </w:rPr>
              <w:t>.</w:t>
            </w:r>
          </w:p>
        </w:tc>
      </w:tr>
      <w:tr w:rsidR="004A0735" w:rsidRPr="00686348" w14:paraId="45692C3D" w14:textId="77777777" w:rsidTr="00226DA3">
        <w:trPr>
          <w:cantSplit/>
        </w:trPr>
        <w:tc>
          <w:tcPr>
            <w:tcW w:w="2376" w:type="dxa"/>
            <w:shd w:val="clear" w:color="auto" w:fill="D9D9D9" w:themeFill="background1" w:themeFillShade="D9"/>
          </w:tcPr>
          <w:p w14:paraId="4CC5C507" w14:textId="187DFE66" w:rsidR="004A0735" w:rsidRPr="00686348" w:rsidRDefault="004A0735" w:rsidP="00CE0DF0">
            <w:pPr>
              <w:rPr>
                <w:iCs/>
              </w:rPr>
            </w:pPr>
            <w:r w:rsidRPr="00686348">
              <w:rPr>
                <w:iCs/>
              </w:rPr>
              <w:t>Subjekt</w:t>
            </w:r>
          </w:p>
        </w:tc>
        <w:tc>
          <w:tcPr>
            <w:tcW w:w="6911" w:type="dxa"/>
            <w:gridSpan w:val="2"/>
            <w:shd w:val="clear" w:color="auto" w:fill="F2F2F2" w:themeFill="background1" w:themeFillShade="F2"/>
          </w:tcPr>
          <w:p w14:paraId="1F5FD139" w14:textId="77777777" w:rsidR="004C4D52" w:rsidRDefault="007D6B76" w:rsidP="000C3A3C">
            <w:pPr>
              <w:pStyle w:val="Beschriftung"/>
            </w:pPr>
            <w:r>
              <w:rPr>
                <w:noProof/>
              </w:rPr>
              <w:drawing>
                <wp:inline distT="0" distB="0" distL="0" distR="0" wp14:anchorId="0E5181D2" wp14:editId="310BE3F0">
                  <wp:extent cx="4257675" cy="2527300"/>
                  <wp:effectExtent l="0" t="0" r="9525" b="6350"/>
                  <wp:docPr id="18" name="Grafik 18" descr="C:\Users\lua\Projekte\eCH-0107\Version3.0\Abbildungen\png\Subje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a\Projekte\eCH-0107\Version3.0\Abbildungen\png\Subjek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57675" cy="2527300"/>
                          </a:xfrm>
                          <a:prstGeom prst="rect">
                            <a:avLst/>
                          </a:prstGeom>
                          <a:noFill/>
                          <a:ln>
                            <a:noFill/>
                          </a:ln>
                        </pic:spPr>
                      </pic:pic>
                    </a:graphicData>
                  </a:graphic>
                </wp:inline>
              </w:drawing>
            </w:r>
          </w:p>
          <w:p w14:paraId="6CBFE8AE" w14:textId="27C70271" w:rsidR="00D1251D" w:rsidRDefault="004C4D52" w:rsidP="00E67B10">
            <w:pPr>
              <w:pStyle w:val="Beschriftung"/>
            </w:pPr>
            <w:bookmarkStart w:id="150" w:name="_Toc487535883"/>
            <w:r>
              <w:t xml:space="preserve">Abbildung </w:t>
            </w:r>
            <w:fldSimple w:instr=" SEQ Abbildung \* ARABIC ">
              <w:r w:rsidR="000B7520">
                <w:rPr>
                  <w:noProof/>
                </w:rPr>
                <w:t>6</w:t>
              </w:r>
            </w:fldSimple>
            <w:r>
              <w:t xml:space="preserve"> Subjekt Definition</w:t>
            </w:r>
            <w:bookmarkEnd w:id="150"/>
          </w:p>
          <w:p w14:paraId="48E2AEF5" w14:textId="21A1A313" w:rsidR="005E68ED" w:rsidRDefault="00CA5B09" w:rsidP="00403E3D">
            <w:pPr>
              <w:rPr>
                <w:iCs/>
              </w:rPr>
            </w:pPr>
            <w:r>
              <w:rPr>
                <w:iCs/>
              </w:rPr>
              <w:t>Ein Subjekt ist</w:t>
            </w:r>
            <w:r w:rsidR="007445DD">
              <w:rPr>
                <w:iCs/>
              </w:rPr>
              <w:t xml:space="preserve"> e</w:t>
            </w:r>
            <w:r w:rsidR="007E2508" w:rsidRPr="008F0E35">
              <w:rPr>
                <w:iCs/>
              </w:rPr>
              <w:t xml:space="preserve">ine </w:t>
            </w:r>
            <w:r w:rsidR="007E2508" w:rsidRPr="009C6003">
              <w:rPr>
                <w:i/>
                <w:iCs/>
              </w:rPr>
              <w:t>natürliche Person</w:t>
            </w:r>
            <w:r w:rsidR="007E2508" w:rsidRPr="008F0E35">
              <w:rPr>
                <w:iCs/>
              </w:rPr>
              <w:t xml:space="preserve">, eine </w:t>
            </w:r>
            <w:r w:rsidR="00EF14D1" w:rsidRPr="000C3A3C">
              <w:rPr>
                <w:i/>
                <w:iCs/>
              </w:rPr>
              <w:t>Organisation</w:t>
            </w:r>
            <w:r w:rsidR="00EF14D1">
              <w:rPr>
                <w:iCs/>
              </w:rPr>
              <w:t xml:space="preserve"> (</w:t>
            </w:r>
            <w:r w:rsidR="007E2508" w:rsidRPr="008F0E35">
              <w:rPr>
                <w:i/>
                <w:iCs/>
              </w:rPr>
              <w:t>juristische Person</w:t>
            </w:r>
            <w:r w:rsidR="00EF14D1">
              <w:rPr>
                <w:i/>
                <w:iCs/>
              </w:rPr>
              <w:t>)</w:t>
            </w:r>
            <w:r w:rsidR="007E2508" w:rsidRPr="008F0E35">
              <w:rPr>
                <w:iCs/>
              </w:rPr>
              <w:t xml:space="preserve">, ein </w:t>
            </w:r>
            <w:r w:rsidR="007E2508" w:rsidRPr="009C6003">
              <w:rPr>
                <w:i/>
                <w:iCs/>
              </w:rPr>
              <w:t>Service</w:t>
            </w:r>
            <w:r w:rsidR="007E2508" w:rsidRPr="008F0E35">
              <w:rPr>
                <w:iCs/>
              </w:rPr>
              <w:t xml:space="preserve"> oder </w:t>
            </w:r>
            <w:r w:rsidR="00777CD9">
              <w:rPr>
                <w:iCs/>
              </w:rPr>
              <w:t xml:space="preserve">ein </w:t>
            </w:r>
            <w:r w:rsidR="00777CD9" w:rsidRPr="000C3A3C">
              <w:rPr>
                <w:i/>
                <w:iCs/>
              </w:rPr>
              <w:t>Ding</w:t>
            </w:r>
            <w:r w:rsidR="007E2508" w:rsidRPr="008F0E35">
              <w:rPr>
                <w:iCs/>
              </w:rPr>
              <w:t xml:space="preserve">, das auf eine </w:t>
            </w:r>
            <w:r w:rsidR="007E2508" w:rsidRPr="008F0E35">
              <w:rPr>
                <w:i/>
                <w:iCs/>
              </w:rPr>
              <w:t>Ressource</w:t>
            </w:r>
            <w:r w:rsidR="007E2508" w:rsidRPr="008F0E35">
              <w:rPr>
                <w:iCs/>
              </w:rPr>
              <w:t xml:space="preserve"> zugreift oder zugreifen möchte.</w:t>
            </w:r>
          </w:p>
          <w:p w14:paraId="4E4FFC4B" w14:textId="6AC6F037" w:rsidR="007445DD" w:rsidRDefault="005E68ED" w:rsidP="00403E3D">
            <w:pPr>
              <w:rPr>
                <w:iCs/>
              </w:rPr>
            </w:pPr>
            <w:r w:rsidRPr="008F0E35">
              <w:rPr>
                <w:iCs/>
              </w:rPr>
              <w:t xml:space="preserve">Ein Subjekt wird durch </w:t>
            </w:r>
            <w:r w:rsidRPr="008F0E35">
              <w:rPr>
                <w:i/>
                <w:iCs/>
              </w:rPr>
              <w:t>E-Identities</w:t>
            </w:r>
            <w:r w:rsidRPr="008F0E35">
              <w:rPr>
                <w:iCs/>
              </w:rPr>
              <w:t xml:space="preserve"> repräsentiert.</w:t>
            </w:r>
          </w:p>
          <w:p w14:paraId="11B14EB5" w14:textId="41363EBD" w:rsidR="007445DD" w:rsidRDefault="007445DD" w:rsidP="0006460E">
            <w:pPr>
              <w:rPr>
                <w:iCs/>
              </w:rPr>
            </w:pPr>
            <w:r>
              <w:rPr>
                <w:iCs/>
              </w:rPr>
              <w:t xml:space="preserve">Natürliche Personen können zu einer </w:t>
            </w:r>
            <w:r w:rsidRPr="000C3A3C">
              <w:rPr>
                <w:i/>
                <w:iCs/>
              </w:rPr>
              <w:t>Organisation</w:t>
            </w:r>
            <w:r>
              <w:rPr>
                <w:iCs/>
              </w:rPr>
              <w:t xml:space="preserve"> gehören.</w:t>
            </w:r>
          </w:p>
          <w:p w14:paraId="6377A311" w14:textId="6CE5DCAF" w:rsidR="00580A37" w:rsidRPr="00732689" w:rsidRDefault="00EF14D1">
            <w:r>
              <w:t xml:space="preserve">Eine </w:t>
            </w:r>
            <w:r w:rsidRPr="000C3A3C">
              <w:rPr>
                <w:i/>
              </w:rPr>
              <w:t>Organisation</w:t>
            </w:r>
            <w:r w:rsidR="00732689" w:rsidRPr="000C3A3C">
              <w:t xml:space="preserve"> ist eine organisatorische Einheit aus mehreren natürlichen Personen. Eine </w:t>
            </w:r>
            <w:r w:rsidR="00732689" w:rsidRPr="00732689">
              <w:t>Organisation</w:t>
            </w:r>
            <w:r w:rsidRPr="00732689">
              <w:t xml:space="preserve"> kann (Unter-</w:t>
            </w:r>
            <w:r w:rsidR="00732689">
              <w:t>)</w:t>
            </w:r>
            <w:r w:rsidRPr="00732689">
              <w:t xml:space="preserve">Organisationen enthalten. </w:t>
            </w:r>
          </w:p>
          <w:p w14:paraId="44D8540D" w14:textId="295C4A2E" w:rsidR="00580A37" w:rsidRDefault="00254C84">
            <w:r>
              <w:t xml:space="preserve">Eine </w:t>
            </w:r>
            <w:r w:rsidRPr="001B3EF9">
              <w:rPr>
                <w:i/>
              </w:rPr>
              <w:t>juristische Person</w:t>
            </w:r>
            <w:r w:rsidRPr="0006460E">
              <w:rPr>
                <w:i/>
              </w:rPr>
              <w:t xml:space="preserve"> </w:t>
            </w:r>
            <w:r w:rsidRPr="000C3A3C">
              <w:t>ist eine spezielle</w:t>
            </w:r>
            <w:r>
              <w:rPr>
                <w:i/>
              </w:rPr>
              <w:t xml:space="preserve"> </w:t>
            </w:r>
            <w:r w:rsidRPr="000C3A3C">
              <w:rPr>
                <w:i/>
              </w:rPr>
              <w:t>Organisation</w:t>
            </w:r>
            <w:r w:rsidRPr="000C3A3C">
              <w:t>, die auf einem Vert</w:t>
            </w:r>
            <w:r w:rsidR="00F56ECE" w:rsidRPr="000C3A3C">
              <w:t>r</w:t>
            </w:r>
            <w:r w:rsidRPr="000C3A3C">
              <w:t>ag von zwei Organisation</w:t>
            </w:r>
            <w:r w:rsidR="00F56ECE" w:rsidRPr="000C3A3C">
              <w:t>en</w:t>
            </w:r>
            <w:r w:rsidR="00D27E01">
              <w:t xml:space="preserve"> (der juristischen Person und der anerkennenden Behörde)</w:t>
            </w:r>
            <w:r w:rsidR="00F56ECE" w:rsidRPr="0006460E">
              <w:t xml:space="preserve"> beruht</w:t>
            </w:r>
            <w:r w:rsidRPr="0006460E">
              <w:t xml:space="preserve">. </w:t>
            </w:r>
            <w:r>
              <w:t>Einer juristischen Person muss immer mindestens eine natürliche Person zu</w:t>
            </w:r>
            <w:r w:rsidR="00D27E01">
              <w:t>geordnet sein</w:t>
            </w:r>
            <w:r>
              <w:t>.</w:t>
            </w:r>
          </w:p>
          <w:p w14:paraId="65D63F0F" w14:textId="51416408" w:rsidR="00824FF1" w:rsidRDefault="0004594D" w:rsidP="00824FF1">
            <w:r>
              <w:t xml:space="preserve">Ein </w:t>
            </w:r>
            <w:r w:rsidRPr="000C3A3C">
              <w:rPr>
                <w:i/>
              </w:rPr>
              <w:t>Ding</w:t>
            </w:r>
            <w:r>
              <w:t xml:space="preserve"> ist ein</w:t>
            </w:r>
            <w:r w:rsidR="007D6B76">
              <w:t>e</w:t>
            </w:r>
            <w:r>
              <w:t xml:space="preserve"> exis</w:t>
            </w:r>
            <w:r w:rsidR="007D6B76">
              <w:t>tierende oder abstrakte</w:t>
            </w:r>
            <w:r w:rsidR="004E15DD">
              <w:t xml:space="preserve"> Einheit</w:t>
            </w:r>
            <w:r w:rsidR="007D6B76">
              <w:t>, die</w:t>
            </w:r>
            <w:r>
              <w:t xml:space="preserve"> eindeutig identifizierbar ist.</w:t>
            </w:r>
            <w:r w:rsidR="00824FF1">
              <w:t xml:space="preserve"> Dinge können weitere Dinge enthalten. Ein Ding kann zu einer </w:t>
            </w:r>
            <w:r w:rsidR="00824FF1" w:rsidRPr="00E507B3">
              <w:rPr>
                <w:i/>
              </w:rPr>
              <w:t>Organisation</w:t>
            </w:r>
            <w:r w:rsidR="00824FF1">
              <w:t xml:space="preserve"> oder zu einer </w:t>
            </w:r>
            <w:r w:rsidR="00824FF1" w:rsidRPr="00E507B3">
              <w:rPr>
                <w:i/>
              </w:rPr>
              <w:t>natürlichen Person</w:t>
            </w:r>
            <w:r w:rsidR="00824FF1">
              <w:t xml:space="preserve"> gehören</w:t>
            </w:r>
            <w:r w:rsidR="003F758C">
              <w:t xml:space="preserve"> (nicht zu einem S</w:t>
            </w:r>
            <w:r w:rsidR="00241D4A">
              <w:t>ervice)</w:t>
            </w:r>
            <w:r w:rsidR="003F758C">
              <w:t>.</w:t>
            </w:r>
          </w:p>
          <w:p w14:paraId="5A2480AC" w14:textId="504BF4DA" w:rsidR="00EF14D1" w:rsidRPr="0006460E" w:rsidRDefault="00326EDD">
            <w:r>
              <w:t>Ein</w:t>
            </w:r>
            <w:r w:rsidR="00CC543D">
              <w:t xml:space="preserve"> </w:t>
            </w:r>
            <w:r w:rsidR="00CC543D" w:rsidRPr="000C3A3C">
              <w:rPr>
                <w:i/>
              </w:rPr>
              <w:t>Service</w:t>
            </w:r>
            <w:r w:rsidR="002C5228">
              <w:t xml:space="preserve"> </w:t>
            </w:r>
            <w:r>
              <w:t xml:space="preserve">ist über ein </w:t>
            </w:r>
            <w:r w:rsidRPr="00E507B3">
              <w:rPr>
                <w:i/>
              </w:rPr>
              <w:t>Netzwerk</w:t>
            </w:r>
            <w:r>
              <w:rPr>
                <w:i/>
              </w:rPr>
              <w:t xml:space="preserve"> </w:t>
            </w:r>
            <w:r w:rsidRPr="00E507B3">
              <w:t>erreichbar</w:t>
            </w:r>
            <w:r w:rsidR="00C12A60">
              <w:t xml:space="preserve"> und darin</w:t>
            </w:r>
            <w:r w:rsidR="00DD6F1C">
              <w:t xml:space="preserve"> digital</w:t>
            </w:r>
            <w:r>
              <w:t xml:space="preserve"> identifizierbar.</w:t>
            </w:r>
            <w:r w:rsidR="003F758C">
              <w:t xml:space="preserve"> </w:t>
            </w:r>
          </w:p>
        </w:tc>
      </w:tr>
      <w:tr w:rsidR="002D7A7A" w:rsidRPr="00686348" w14:paraId="71956E37" w14:textId="77777777" w:rsidTr="00226DA3">
        <w:trPr>
          <w:cantSplit/>
        </w:trPr>
        <w:tc>
          <w:tcPr>
            <w:tcW w:w="2376" w:type="dxa"/>
            <w:shd w:val="clear" w:color="auto" w:fill="D9D9D9" w:themeFill="background1" w:themeFillShade="D9"/>
          </w:tcPr>
          <w:p w14:paraId="311F5AEA" w14:textId="4E69205C" w:rsidR="002D7A7A" w:rsidRPr="00686348" w:rsidRDefault="002D7A7A" w:rsidP="00CE0DF0">
            <w:pPr>
              <w:rPr>
                <w:iCs/>
              </w:rPr>
            </w:pPr>
            <w:r w:rsidRPr="00686348">
              <w:rPr>
                <w:iCs/>
              </w:rPr>
              <w:t>Authentifizie</w:t>
            </w:r>
            <w:r w:rsidR="005E68ED">
              <w:rPr>
                <w:iCs/>
              </w:rPr>
              <w:t>rungs</w:t>
            </w:r>
            <w:r>
              <w:rPr>
                <w:iCs/>
              </w:rPr>
              <w:t>mittel</w:t>
            </w:r>
          </w:p>
        </w:tc>
        <w:tc>
          <w:tcPr>
            <w:tcW w:w="6911" w:type="dxa"/>
            <w:gridSpan w:val="2"/>
            <w:shd w:val="clear" w:color="auto" w:fill="F2F2F2" w:themeFill="background1" w:themeFillShade="F2"/>
          </w:tcPr>
          <w:p w14:paraId="1AEF8386" w14:textId="09E8DD6B" w:rsidR="002D7A7A" w:rsidRPr="003F6E31" w:rsidRDefault="002D7A7A" w:rsidP="00715DA6">
            <w:pPr>
              <w:rPr>
                <w:rFonts w:cs="Arial"/>
                <w:szCs w:val="22"/>
              </w:rPr>
            </w:pPr>
            <w:r w:rsidRPr="00CB0F47">
              <w:rPr>
                <w:iCs/>
              </w:rPr>
              <w:t xml:space="preserve">Etwas, das ein </w:t>
            </w:r>
            <w:r w:rsidRPr="00CB0F47">
              <w:rPr>
                <w:i/>
                <w:iCs/>
              </w:rPr>
              <w:t>Subjekt</w:t>
            </w:r>
            <w:r w:rsidRPr="00CB0F47">
              <w:rPr>
                <w:iCs/>
              </w:rPr>
              <w:t xml:space="preserve"> besitzt und unter seiner Kontrolle hat (ein kryptographischer Schlüssel, ein Geheimnis oder ein biometrisches Merkmal). Ein Authentifizierungsmittel kann einen (</w:t>
            </w:r>
            <w:r w:rsidRPr="00CB0F47">
              <w:rPr>
                <w:i/>
                <w:iCs/>
              </w:rPr>
              <w:t>single-factor authenticator</w:t>
            </w:r>
            <w:r w:rsidRPr="00CB0F47">
              <w:rPr>
                <w:iCs/>
              </w:rPr>
              <w:t>) oder auch mehrere unabhängige Authentifizierungsfaktoren (</w:t>
            </w:r>
            <w:r w:rsidRPr="00CB0F47">
              <w:rPr>
                <w:i/>
                <w:iCs/>
              </w:rPr>
              <w:t>multi-factor authenticator</w:t>
            </w:r>
            <w:r w:rsidRPr="00CB0F47">
              <w:rPr>
                <w:iCs/>
              </w:rPr>
              <w:t>) benutzen</w:t>
            </w:r>
            <w:r>
              <w:rPr>
                <w:iCs/>
              </w:rPr>
              <w:t>.</w:t>
            </w:r>
            <w:r w:rsidRPr="00CB0F47">
              <w:rPr>
                <w:iCs/>
              </w:rPr>
              <w:t xml:space="preserve"> </w:t>
            </w:r>
          </w:p>
        </w:tc>
      </w:tr>
      <w:tr w:rsidR="002D7A7A" w:rsidRPr="00686348" w14:paraId="674A8576" w14:textId="77777777" w:rsidTr="002D7A7A">
        <w:trPr>
          <w:cantSplit/>
        </w:trPr>
        <w:tc>
          <w:tcPr>
            <w:tcW w:w="2368" w:type="dxa"/>
            <w:shd w:val="clear" w:color="auto" w:fill="D9D9D9" w:themeFill="background1" w:themeFillShade="D9"/>
          </w:tcPr>
          <w:p w14:paraId="6ED2ED42" w14:textId="3A5F93FC" w:rsidR="002D7A7A" w:rsidRPr="00686348" w:rsidRDefault="002D7A7A" w:rsidP="00CE0DF0">
            <w:pPr>
              <w:rPr>
                <w:iCs/>
              </w:rPr>
            </w:pPr>
            <w:r w:rsidRPr="00686348">
              <w:rPr>
                <w:iCs/>
              </w:rPr>
              <w:t>Authentifizierungs-</w:t>
            </w:r>
            <w:r>
              <w:rPr>
                <w:iCs/>
              </w:rPr>
              <w:t>faktor</w:t>
            </w:r>
          </w:p>
        </w:tc>
        <w:tc>
          <w:tcPr>
            <w:tcW w:w="6919" w:type="dxa"/>
            <w:gridSpan w:val="2"/>
            <w:shd w:val="clear" w:color="auto" w:fill="F2F2F2" w:themeFill="background1" w:themeFillShade="F2"/>
          </w:tcPr>
          <w:p w14:paraId="2CE4F9A9" w14:textId="370268FB" w:rsidR="002D7A7A" w:rsidRPr="00CA2B57" w:rsidRDefault="00E2019E" w:rsidP="00715DA6">
            <w:pPr>
              <w:rPr>
                <w:rFonts w:cs="Arial"/>
                <w:szCs w:val="22"/>
              </w:rPr>
            </w:pPr>
            <w:r w:rsidRPr="008F756A">
              <w:t xml:space="preserve">Informationen und/oder Prozesse, die zur Authentifizierung eines </w:t>
            </w:r>
            <w:r w:rsidRPr="00BB01C6">
              <w:rPr>
                <w:i/>
              </w:rPr>
              <w:t>Subjektes</w:t>
            </w:r>
            <w:r w:rsidRPr="008F756A">
              <w:t xml:space="preserve"> verwendet werden können. Authentifizierungsfaktoren können auf vier verschiedenen Merkmalen (besitzabhängig, kenntnisabhängig, inhärent oder verhaltensbasiert) oder Kombinationen davon beruhen.</w:t>
            </w:r>
          </w:p>
        </w:tc>
      </w:tr>
      <w:tr w:rsidR="002D7A7A" w:rsidRPr="00686348" w14:paraId="3E5CF8E9" w14:textId="77777777" w:rsidTr="002D7A7A">
        <w:trPr>
          <w:cantSplit/>
        </w:trPr>
        <w:tc>
          <w:tcPr>
            <w:tcW w:w="2368" w:type="dxa"/>
            <w:shd w:val="clear" w:color="auto" w:fill="D9D9D9" w:themeFill="background1" w:themeFillShade="D9"/>
          </w:tcPr>
          <w:p w14:paraId="30EEDB22" w14:textId="77777777" w:rsidR="002D7A7A" w:rsidRPr="00686348" w:rsidRDefault="002D7A7A" w:rsidP="00CE0DF0">
            <w:pPr>
              <w:rPr>
                <w:b/>
                <w:iCs/>
              </w:rPr>
            </w:pPr>
            <w:r w:rsidRPr="00686348">
              <w:rPr>
                <w:b/>
                <w:iCs/>
              </w:rPr>
              <w:t>Semantik</w:t>
            </w:r>
          </w:p>
        </w:tc>
        <w:tc>
          <w:tcPr>
            <w:tcW w:w="6919" w:type="dxa"/>
            <w:gridSpan w:val="2"/>
            <w:shd w:val="clear" w:color="auto" w:fill="D9D9D9" w:themeFill="background1" w:themeFillShade="D9"/>
          </w:tcPr>
          <w:p w14:paraId="565963F8" w14:textId="77777777" w:rsidR="002D7A7A" w:rsidRPr="00686348" w:rsidRDefault="002D7A7A" w:rsidP="00CE0DF0">
            <w:pPr>
              <w:rPr>
                <w:iCs/>
              </w:rPr>
            </w:pPr>
          </w:p>
        </w:tc>
      </w:tr>
      <w:tr w:rsidR="002D7A7A" w:rsidRPr="00686348" w14:paraId="5FF964CB" w14:textId="77777777" w:rsidTr="002D7A7A">
        <w:trPr>
          <w:cantSplit/>
        </w:trPr>
        <w:tc>
          <w:tcPr>
            <w:tcW w:w="2368" w:type="dxa"/>
            <w:shd w:val="clear" w:color="auto" w:fill="D9D9D9" w:themeFill="background1" w:themeFillShade="D9"/>
          </w:tcPr>
          <w:p w14:paraId="0FC5D7FE" w14:textId="0B22D606" w:rsidR="002D7A7A" w:rsidRPr="00686348" w:rsidRDefault="001D7A52" w:rsidP="00CE0DF0">
            <w:pPr>
              <w:rPr>
                <w:iCs/>
              </w:rPr>
            </w:pPr>
            <w:r>
              <w:rPr>
                <w:iCs/>
              </w:rPr>
              <w:t>E-Ressource</w:t>
            </w:r>
          </w:p>
        </w:tc>
        <w:tc>
          <w:tcPr>
            <w:tcW w:w="6919" w:type="dxa"/>
            <w:gridSpan w:val="2"/>
            <w:shd w:val="clear" w:color="auto" w:fill="F2F2F2" w:themeFill="background1" w:themeFillShade="F2"/>
          </w:tcPr>
          <w:p w14:paraId="33FBDA7B" w14:textId="158EC969" w:rsidR="002D7A7A" w:rsidRPr="00686348" w:rsidRDefault="00F752ED" w:rsidP="00715DA6">
            <w:pPr>
              <w:rPr>
                <w:iCs/>
              </w:rPr>
            </w:pPr>
            <w:r>
              <w:rPr>
                <w:iCs/>
              </w:rPr>
              <w:t>D</w:t>
            </w:r>
            <w:r w:rsidR="002D7A7A">
              <w:rPr>
                <w:iCs/>
              </w:rPr>
              <w:t xml:space="preserve">igitale Repräsentation einer </w:t>
            </w:r>
            <w:r w:rsidR="002D7A7A" w:rsidRPr="00A8128C">
              <w:rPr>
                <w:i/>
                <w:iCs/>
              </w:rPr>
              <w:t>Ressource</w:t>
            </w:r>
            <w:r w:rsidR="002D7A7A">
              <w:rPr>
                <w:iCs/>
              </w:rPr>
              <w:t xml:space="preserve">. </w:t>
            </w:r>
            <w:r w:rsidR="002D7A7A" w:rsidRPr="005E6B4E">
              <w:rPr>
                <w:rFonts w:cs="Arial"/>
                <w:szCs w:val="22"/>
              </w:rPr>
              <w:t xml:space="preserve">Eine </w:t>
            </w:r>
            <w:r w:rsidR="001D7A52">
              <w:rPr>
                <w:rFonts w:cs="Arial"/>
                <w:i/>
                <w:szCs w:val="22"/>
              </w:rPr>
              <w:t>E-Ressource</w:t>
            </w:r>
            <w:r w:rsidR="002D7A7A" w:rsidRPr="005E6B4E">
              <w:rPr>
                <w:rFonts w:cs="Arial"/>
                <w:szCs w:val="22"/>
              </w:rPr>
              <w:t xml:space="preserve"> hat eine</w:t>
            </w:r>
            <w:r w:rsidR="002D7A7A">
              <w:rPr>
                <w:rFonts w:cs="Arial"/>
                <w:szCs w:val="22"/>
              </w:rPr>
              <w:t xml:space="preserve">n </w:t>
            </w:r>
            <w:r w:rsidR="002D7A7A" w:rsidRPr="006F1172">
              <w:rPr>
                <w:rFonts w:cs="Arial"/>
                <w:i/>
                <w:szCs w:val="22"/>
              </w:rPr>
              <w:t>Identifikator</w:t>
            </w:r>
            <w:r w:rsidR="002D7A7A">
              <w:rPr>
                <w:rFonts w:cs="Arial"/>
                <w:szCs w:val="22"/>
              </w:rPr>
              <w:t xml:space="preserve"> </w:t>
            </w:r>
            <w:r w:rsidR="002D7A7A" w:rsidRPr="005E6B4E">
              <w:rPr>
                <w:rFonts w:cs="Arial"/>
                <w:szCs w:val="22"/>
              </w:rPr>
              <w:t>(eindeutiger Name</w:t>
            </w:r>
            <w:r w:rsidR="002D7A7A">
              <w:rPr>
                <w:rFonts w:cs="Arial"/>
                <w:szCs w:val="22"/>
              </w:rPr>
              <w:t>, oft URL/URI</w:t>
            </w:r>
            <w:r w:rsidR="002D7A7A" w:rsidRPr="005E6B4E">
              <w:rPr>
                <w:rFonts w:cs="Arial"/>
                <w:szCs w:val="22"/>
              </w:rPr>
              <w:t xml:space="preserve">), welche innerhalb eines </w:t>
            </w:r>
            <w:r w:rsidR="002D7A7A" w:rsidRPr="006F1172">
              <w:rPr>
                <w:rFonts w:cs="Arial"/>
                <w:i/>
                <w:szCs w:val="22"/>
              </w:rPr>
              <w:t>Namensraumes</w:t>
            </w:r>
            <w:r w:rsidR="002D7A7A" w:rsidRPr="005E6B4E">
              <w:rPr>
                <w:rFonts w:cs="Arial"/>
                <w:szCs w:val="22"/>
              </w:rPr>
              <w:t xml:space="preserve"> eindeutig eine</w:t>
            </w:r>
            <w:r w:rsidR="002D7A7A">
              <w:rPr>
                <w:rFonts w:cs="Arial"/>
                <w:szCs w:val="22"/>
              </w:rPr>
              <w:t>r</w:t>
            </w:r>
            <w:r w:rsidR="002D7A7A" w:rsidRPr="005E6B4E">
              <w:rPr>
                <w:rFonts w:cs="Arial"/>
                <w:szCs w:val="22"/>
              </w:rPr>
              <w:t xml:space="preserve"> </w:t>
            </w:r>
            <w:r w:rsidR="002D7A7A" w:rsidRPr="006F1172">
              <w:rPr>
                <w:rFonts w:cs="Arial"/>
                <w:i/>
                <w:szCs w:val="22"/>
              </w:rPr>
              <w:t>Ressource</w:t>
            </w:r>
            <w:r w:rsidR="002D7A7A" w:rsidRPr="005E6B4E">
              <w:rPr>
                <w:rFonts w:cs="Arial"/>
                <w:szCs w:val="22"/>
              </w:rPr>
              <w:t xml:space="preserve"> zugewiesen werden </w:t>
            </w:r>
            <w:r w:rsidR="002D7A7A">
              <w:rPr>
                <w:rFonts w:cs="Arial"/>
                <w:szCs w:val="22"/>
              </w:rPr>
              <w:t>kann</w:t>
            </w:r>
            <w:r w:rsidR="002D7A7A" w:rsidRPr="005E6B4E">
              <w:rPr>
                <w:rFonts w:cs="Arial"/>
                <w:szCs w:val="22"/>
              </w:rPr>
              <w:t>.</w:t>
            </w:r>
          </w:p>
        </w:tc>
      </w:tr>
      <w:tr w:rsidR="002D7A7A" w:rsidRPr="00686348" w14:paraId="25C4757E" w14:textId="77777777" w:rsidTr="002D7A7A">
        <w:trPr>
          <w:cantSplit/>
        </w:trPr>
        <w:tc>
          <w:tcPr>
            <w:tcW w:w="2368" w:type="dxa"/>
            <w:shd w:val="clear" w:color="auto" w:fill="D9D9D9" w:themeFill="background1" w:themeFillShade="D9"/>
          </w:tcPr>
          <w:p w14:paraId="7D9C9DDA" w14:textId="77777777" w:rsidR="002D7A7A" w:rsidRPr="00686348" w:rsidRDefault="002D7A7A" w:rsidP="00CE0DF0">
            <w:pPr>
              <w:rPr>
                <w:iCs/>
              </w:rPr>
            </w:pPr>
            <w:r w:rsidRPr="00686348">
              <w:rPr>
                <w:iCs/>
              </w:rPr>
              <w:t>Zugangsregel / Zugriffsrecht</w:t>
            </w:r>
          </w:p>
        </w:tc>
        <w:tc>
          <w:tcPr>
            <w:tcW w:w="6919" w:type="dxa"/>
            <w:gridSpan w:val="2"/>
            <w:shd w:val="clear" w:color="auto" w:fill="F2F2F2" w:themeFill="background1" w:themeFillShade="F2"/>
          </w:tcPr>
          <w:p w14:paraId="7C60B9CA" w14:textId="21D18601" w:rsidR="002D7A7A" w:rsidRPr="00686348" w:rsidRDefault="002D7A7A" w:rsidP="00715DA6">
            <w:pPr>
              <w:rPr>
                <w:iCs/>
              </w:rPr>
            </w:pPr>
            <w:r w:rsidRPr="00686348">
              <w:rPr>
                <w:iCs/>
              </w:rPr>
              <w:t xml:space="preserve">Ressourcenverantwortliche definieren die </w:t>
            </w:r>
            <w:r w:rsidRPr="00A8128C">
              <w:rPr>
                <w:i/>
                <w:iCs/>
              </w:rPr>
              <w:t>Zugangsregeln</w:t>
            </w:r>
            <w:r>
              <w:rPr>
                <w:iCs/>
              </w:rPr>
              <w:t xml:space="preserve"> und </w:t>
            </w:r>
            <w:r w:rsidRPr="00A8128C">
              <w:rPr>
                <w:i/>
                <w:iCs/>
              </w:rPr>
              <w:t>Zugriffsrechte</w:t>
            </w:r>
            <w:r>
              <w:rPr>
                <w:iCs/>
              </w:rPr>
              <w:t xml:space="preserve"> </w:t>
            </w:r>
            <w:r w:rsidRPr="00686348">
              <w:rPr>
                <w:iCs/>
              </w:rPr>
              <w:t xml:space="preserve">für ihre </w:t>
            </w:r>
            <w:r w:rsidR="001D7A52">
              <w:rPr>
                <w:i/>
                <w:iCs/>
              </w:rPr>
              <w:t>E-Ressource</w:t>
            </w:r>
            <w:r w:rsidRPr="00A8128C">
              <w:rPr>
                <w:i/>
                <w:iCs/>
              </w:rPr>
              <w:t>n</w:t>
            </w:r>
            <w:r w:rsidRPr="00686348">
              <w:rPr>
                <w:iCs/>
              </w:rPr>
              <w:t xml:space="preserve">. Die </w:t>
            </w:r>
            <w:r w:rsidRPr="00A8128C">
              <w:rPr>
                <w:i/>
                <w:iCs/>
              </w:rPr>
              <w:t>Zugangsregeln</w:t>
            </w:r>
            <w:r>
              <w:rPr>
                <w:iCs/>
              </w:rPr>
              <w:t xml:space="preserve"> und </w:t>
            </w:r>
            <w:r w:rsidRPr="00A8128C">
              <w:rPr>
                <w:i/>
                <w:iCs/>
              </w:rPr>
              <w:t>Zugriffsrechte</w:t>
            </w:r>
            <w:r>
              <w:rPr>
                <w:iCs/>
              </w:rPr>
              <w:t xml:space="preserve"> </w:t>
            </w:r>
            <w:r w:rsidRPr="00686348">
              <w:rPr>
                <w:iCs/>
              </w:rPr>
              <w:t>definieren die Bedingungen</w:t>
            </w:r>
            <w:r>
              <w:rPr>
                <w:iCs/>
              </w:rPr>
              <w:t>,</w:t>
            </w:r>
            <w:r w:rsidRPr="00686348">
              <w:rPr>
                <w:iCs/>
              </w:rPr>
              <w:t xml:space="preserve"> unter denen ein </w:t>
            </w:r>
            <w:r w:rsidRPr="00A8128C">
              <w:rPr>
                <w:i/>
                <w:iCs/>
              </w:rPr>
              <w:t>Subjekt</w:t>
            </w:r>
            <w:r w:rsidRPr="00686348">
              <w:rPr>
                <w:iCs/>
              </w:rPr>
              <w:t xml:space="preserve"> </w:t>
            </w:r>
            <w:r>
              <w:rPr>
                <w:iCs/>
              </w:rPr>
              <w:t>zu</w:t>
            </w:r>
            <w:r w:rsidRPr="00686348">
              <w:rPr>
                <w:iCs/>
              </w:rPr>
              <w:t xml:space="preserve"> eine</w:t>
            </w:r>
            <w:r>
              <w:rPr>
                <w:iCs/>
              </w:rPr>
              <w:t>r</w:t>
            </w:r>
            <w:r w:rsidRPr="00686348">
              <w:rPr>
                <w:iCs/>
              </w:rPr>
              <w:t xml:space="preserve"> </w:t>
            </w:r>
            <w:r w:rsidRPr="00A8128C">
              <w:rPr>
                <w:i/>
                <w:iCs/>
              </w:rPr>
              <w:t>Ressource</w:t>
            </w:r>
            <w:r w:rsidRPr="00686348">
              <w:rPr>
                <w:iCs/>
              </w:rPr>
              <w:t xml:space="preserve"> </w:t>
            </w:r>
            <w:r>
              <w:rPr>
                <w:iCs/>
              </w:rPr>
              <w:t>Zugang erhält</w:t>
            </w:r>
            <w:r w:rsidRPr="00686348">
              <w:rPr>
                <w:iCs/>
              </w:rPr>
              <w:t xml:space="preserve"> </w:t>
            </w:r>
            <w:r>
              <w:rPr>
                <w:iCs/>
              </w:rPr>
              <w:t>(</w:t>
            </w:r>
            <w:r w:rsidRPr="00046A6C">
              <w:rPr>
                <w:i/>
                <w:iCs/>
              </w:rPr>
              <w:t>Grobautorisierung</w:t>
            </w:r>
            <w:r>
              <w:rPr>
                <w:iCs/>
              </w:rPr>
              <w:t xml:space="preserve">) und auf sie zugreifen </w:t>
            </w:r>
            <w:r w:rsidRPr="00686348">
              <w:rPr>
                <w:iCs/>
              </w:rPr>
              <w:t>darf</w:t>
            </w:r>
            <w:r>
              <w:rPr>
                <w:iCs/>
              </w:rPr>
              <w:t xml:space="preserve"> (</w:t>
            </w:r>
            <w:r w:rsidRPr="00046A6C">
              <w:rPr>
                <w:i/>
                <w:iCs/>
              </w:rPr>
              <w:t>Feinautorisierung</w:t>
            </w:r>
            <w:r>
              <w:rPr>
                <w:iCs/>
              </w:rPr>
              <w:t>)</w:t>
            </w:r>
            <w:r w:rsidRPr="00686348">
              <w:rPr>
                <w:iCs/>
              </w:rPr>
              <w:t xml:space="preserve">, z.B. nach erfolgreicher Authentifizierung und Bestätigung bestimmter </w:t>
            </w:r>
            <w:r w:rsidRPr="00A8128C">
              <w:rPr>
                <w:i/>
                <w:iCs/>
              </w:rPr>
              <w:t>Attribute</w:t>
            </w:r>
            <w:r w:rsidRPr="00686348">
              <w:rPr>
                <w:iCs/>
              </w:rPr>
              <w:t>.</w:t>
            </w:r>
          </w:p>
        </w:tc>
      </w:tr>
      <w:tr w:rsidR="002D7A7A" w:rsidRPr="00686348" w14:paraId="326BECC9" w14:textId="77777777" w:rsidTr="002D7A7A">
        <w:trPr>
          <w:cantSplit/>
        </w:trPr>
        <w:tc>
          <w:tcPr>
            <w:tcW w:w="2368" w:type="dxa"/>
            <w:shd w:val="clear" w:color="auto" w:fill="D9D9D9" w:themeFill="background1" w:themeFillShade="D9"/>
          </w:tcPr>
          <w:p w14:paraId="7CDC2708" w14:textId="77777777" w:rsidR="002D7A7A" w:rsidRPr="00686348" w:rsidRDefault="002D7A7A" w:rsidP="00CE0DF0">
            <w:pPr>
              <w:rPr>
                <w:iCs/>
              </w:rPr>
            </w:pPr>
            <w:r w:rsidRPr="00686348">
              <w:rPr>
                <w:iCs/>
              </w:rPr>
              <w:t>Attribut</w:t>
            </w:r>
          </w:p>
        </w:tc>
        <w:tc>
          <w:tcPr>
            <w:tcW w:w="6919" w:type="dxa"/>
            <w:gridSpan w:val="2"/>
            <w:shd w:val="clear" w:color="auto" w:fill="F2F2F2" w:themeFill="background1" w:themeFillShade="F2"/>
          </w:tcPr>
          <w:p w14:paraId="24D249F4" w14:textId="53955C94" w:rsidR="002D7A7A" w:rsidRPr="00686348" w:rsidRDefault="002D7A7A" w:rsidP="0006460E">
            <w:pPr>
              <w:rPr>
                <w:iCs/>
              </w:rPr>
            </w:pPr>
            <w:r w:rsidRPr="000C3A3C">
              <w:rPr>
                <w:color w:val="000000"/>
              </w:rPr>
              <w:t xml:space="preserve">Semantisches Abbild einer einem </w:t>
            </w:r>
            <w:r w:rsidRPr="000C3A3C">
              <w:rPr>
                <w:i/>
                <w:color w:val="000000"/>
              </w:rPr>
              <w:t>Subjekt</w:t>
            </w:r>
            <w:r w:rsidRPr="000C3A3C">
              <w:rPr>
                <w:color w:val="000000"/>
              </w:rPr>
              <w:t xml:space="preserve"> zugeordneten </w:t>
            </w:r>
            <w:r w:rsidRPr="000C3A3C">
              <w:rPr>
                <w:i/>
                <w:color w:val="000000"/>
              </w:rPr>
              <w:t>Eigenschaft</w:t>
            </w:r>
            <w:r w:rsidRPr="000C3A3C">
              <w:rPr>
                <w:color w:val="000000"/>
              </w:rPr>
              <w:t xml:space="preserve">, die das </w:t>
            </w:r>
            <w:r w:rsidRPr="000C3A3C">
              <w:rPr>
                <w:i/>
                <w:color w:val="000000"/>
              </w:rPr>
              <w:t>Subjekt</w:t>
            </w:r>
            <w:r w:rsidRPr="000C3A3C">
              <w:rPr>
                <w:color w:val="000000"/>
              </w:rPr>
              <w:t xml:space="preserve"> näher beschreibt. Der </w:t>
            </w:r>
            <w:r w:rsidRPr="000C3A3C">
              <w:rPr>
                <w:i/>
                <w:color w:val="000000"/>
              </w:rPr>
              <w:t>Identifikator</w:t>
            </w:r>
            <w:r w:rsidRPr="000C3A3C">
              <w:rPr>
                <w:color w:val="000000"/>
              </w:rPr>
              <w:t xml:space="preserve"> </w:t>
            </w:r>
            <w:r w:rsidR="006D1B67">
              <w:rPr>
                <w:color w:val="000000"/>
              </w:rPr>
              <w:t>ist</w:t>
            </w:r>
            <w:r w:rsidRPr="000C3A3C">
              <w:rPr>
                <w:color w:val="000000"/>
              </w:rPr>
              <w:t xml:space="preserve"> ebenfalls </w:t>
            </w:r>
            <w:r w:rsidR="006D1B67">
              <w:rPr>
                <w:color w:val="000000"/>
              </w:rPr>
              <w:t xml:space="preserve">ein </w:t>
            </w:r>
            <w:r w:rsidRPr="000C3A3C">
              <w:rPr>
                <w:i/>
                <w:color w:val="000000"/>
              </w:rPr>
              <w:t>Attribut</w:t>
            </w:r>
            <w:r w:rsidRPr="000C3A3C">
              <w:rPr>
                <w:color w:val="000000"/>
              </w:rPr>
              <w:t>.</w:t>
            </w:r>
          </w:p>
        </w:tc>
      </w:tr>
      <w:tr w:rsidR="002D7A7A" w:rsidRPr="00686348" w14:paraId="7E11E5B3" w14:textId="77777777" w:rsidTr="002D7A7A">
        <w:trPr>
          <w:cantSplit/>
        </w:trPr>
        <w:tc>
          <w:tcPr>
            <w:tcW w:w="2368" w:type="dxa"/>
            <w:shd w:val="clear" w:color="auto" w:fill="D9D9D9" w:themeFill="background1" w:themeFillShade="D9"/>
          </w:tcPr>
          <w:p w14:paraId="71679802" w14:textId="7E0EAB6D" w:rsidR="002D7A7A" w:rsidRPr="00686348" w:rsidRDefault="001D7A52" w:rsidP="00CE0DF0">
            <w:pPr>
              <w:rPr>
                <w:iCs/>
              </w:rPr>
            </w:pPr>
            <w:r>
              <w:rPr>
                <w:iCs/>
              </w:rPr>
              <w:t>E-Identity</w:t>
            </w:r>
          </w:p>
        </w:tc>
        <w:tc>
          <w:tcPr>
            <w:tcW w:w="6919" w:type="dxa"/>
            <w:gridSpan w:val="2"/>
            <w:shd w:val="clear" w:color="auto" w:fill="F2F2F2" w:themeFill="background1" w:themeFillShade="F2"/>
          </w:tcPr>
          <w:p w14:paraId="2E3F7F63" w14:textId="13D3775A" w:rsidR="002D7A7A" w:rsidRPr="002324C8" w:rsidRDefault="002D7A7A" w:rsidP="0004405B">
            <w:pPr>
              <w:pStyle w:val="Textkrper"/>
              <w:rPr>
                <w:rFonts w:cs="Arial"/>
                <w:szCs w:val="22"/>
              </w:rPr>
            </w:pPr>
            <w:r w:rsidRPr="003F6E31">
              <w:rPr>
                <w:rFonts w:cs="Arial"/>
                <w:szCs w:val="22"/>
              </w:rPr>
              <w:t xml:space="preserve">Repräsentation eines </w:t>
            </w:r>
            <w:r w:rsidRPr="003F6E31">
              <w:rPr>
                <w:rFonts w:cs="Arial"/>
                <w:i/>
                <w:szCs w:val="22"/>
              </w:rPr>
              <w:t>Subjekts</w:t>
            </w:r>
            <w:r w:rsidRPr="003F6E31">
              <w:rPr>
                <w:rFonts w:cs="Arial"/>
                <w:szCs w:val="22"/>
              </w:rPr>
              <w:t xml:space="preserve">. </w:t>
            </w:r>
            <w:r w:rsidRPr="002324C8">
              <w:rPr>
                <w:rFonts w:cs="Arial"/>
                <w:szCs w:val="22"/>
              </w:rPr>
              <w:t xml:space="preserve">Eine </w:t>
            </w:r>
            <w:r w:rsidR="001D7A52">
              <w:rPr>
                <w:rFonts w:cs="Arial"/>
                <w:i/>
                <w:szCs w:val="22"/>
              </w:rPr>
              <w:t>E-Identity</w:t>
            </w:r>
            <w:r w:rsidRPr="00392280" w:rsidDel="006A6D97">
              <w:rPr>
                <w:rFonts w:cs="Arial"/>
                <w:i/>
                <w:szCs w:val="22"/>
              </w:rPr>
              <w:t xml:space="preserve"> </w:t>
            </w:r>
            <w:r>
              <w:rPr>
                <w:rFonts w:cs="Arial"/>
                <w:szCs w:val="22"/>
              </w:rPr>
              <w:t>(</w:t>
            </w:r>
            <w:r w:rsidRPr="00392280">
              <w:rPr>
                <w:rFonts w:cs="Arial"/>
                <w:i/>
                <w:szCs w:val="22"/>
              </w:rPr>
              <w:t>digitale Identität</w:t>
            </w:r>
            <w:r>
              <w:rPr>
                <w:rFonts w:cs="Arial"/>
                <w:szCs w:val="22"/>
              </w:rPr>
              <w:t xml:space="preserve">) </w:t>
            </w:r>
            <w:r w:rsidRPr="002324C8">
              <w:rPr>
                <w:rFonts w:cs="Arial"/>
                <w:szCs w:val="22"/>
              </w:rPr>
              <w:t>hat einen</w:t>
            </w:r>
            <w:r w:rsidRPr="002324C8">
              <w:rPr>
                <w:rFonts w:cs="Arial"/>
                <w:i/>
                <w:szCs w:val="22"/>
              </w:rPr>
              <w:t xml:space="preserve"> Identifikator</w:t>
            </w:r>
            <w:r w:rsidRPr="002324C8">
              <w:rPr>
                <w:rFonts w:cs="Arial"/>
                <w:szCs w:val="22"/>
              </w:rPr>
              <w:t xml:space="preserve"> (eindeutige</w:t>
            </w:r>
            <w:r>
              <w:rPr>
                <w:rFonts w:cs="Arial"/>
                <w:szCs w:val="22"/>
              </w:rPr>
              <w:t>r</w:t>
            </w:r>
            <w:r w:rsidRPr="002324C8">
              <w:rPr>
                <w:rFonts w:cs="Arial"/>
                <w:szCs w:val="22"/>
              </w:rPr>
              <w:t xml:space="preserve"> Name), meist zusammen mit einer Menge von zusätzlichen </w:t>
            </w:r>
            <w:r w:rsidRPr="002324C8">
              <w:rPr>
                <w:rFonts w:cs="Arial"/>
                <w:i/>
                <w:szCs w:val="22"/>
              </w:rPr>
              <w:t>Attributen</w:t>
            </w:r>
            <w:r w:rsidRPr="002324C8">
              <w:rPr>
                <w:rFonts w:cs="Arial"/>
                <w:szCs w:val="22"/>
              </w:rPr>
              <w:t xml:space="preserve">, welche innerhalb eines </w:t>
            </w:r>
            <w:r w:rsidRPr="00A8128C">
              <w:rPr>
                <w:rFonts w:cs="Arial"/>
                <w:i/>
                <w:szCs w:val="22"/>
              </w:rPr>
              <w:t>Namensraumes</w:t>
            </w:r>
            <w:r w:rsidRPr="002324C8">
              <w:rPr>
                <w:rFonts w:cs="Arial"/>
                <w:szCs w:val="22"/>
              </w:rPr>
              <w:t xml:space="preserve"> (und damit einer </w:t>
            </w:r>
            <w:r w:rsidRPr="002324C8">
              <w:rPr>
                <w:rFonts w:cs="Arial"/>
                <w:i/>
                <w:szCs w:val="22"/>
              </w:rPr>
              <w:t>Domäne</w:t>
            </w:r>
            <w:r w:rsidRPr="002324C8">
              <w:rPr>
                <w:rFonts w:cs="Arial"/>
                <w:szCs w:val="22"/>
              </w:rPr>
              <w:t xml:space="preserve">) eindeutig einem </w:t>
            </w:r>
            <w:r w:rsidRPr="002324C8">
              <w:rPr>
                <w:rFonts w:cs="Arial"/>
                <w:i/>
                <w:szCs w:val="22"/>
              </w:rPr>
              <w:t>Subjekt</w:t>
            </w:r>
            <w:r w:rsidRPr="002324C8">
              <w:rPr>
                <w:rFonts w:cs="Arial"/>
                <w:szCs w:val="22"/>
              </w:rPr>
              <w:t xml:space="preserve"> zugewiesen werden können</w:t>
            </w:r>
            <w:r>
              <w:rPr>
                <w:rFonts w:cs="Arial"/>
                <w:szCs w:val="22"/>
              </w:rPr>
              <w:t>.</w:t>
            </w:r>
          </w:p>
          <w:p w14:paraId="5506B9C7" w14:textId="2BEEBC64" w:rsidR="00234C15" w:rsidRPr="00403E3D" w:rsidRDefault="002D7A7A" w:rsidP="006A6D97">
            <w:pPr>
              <w:rPr>
                <w:rFonts w:cs="Arial"/>
                <w:szCs w:val="22"/>
              </w:rPr>
            </w:pPr>
            <w:r w:rsidRPr="002324C8">
              <w:rPr>
                <w:rFonts w:cs="Arial"/>
                <w:szCs w:val="22"/>
              </w:rPr>
              <w:t xml:space="preserve">Ein </w:t>
            </w:r>
            <w:r w:rsidRPr="002324C8">
              <w:rPr>
                <w:rFonts w:cs="Arial"/>
                <w:i/>
                <w:szCs w:val="22"/>
              </w:rPr>
              <w:t>Subjekt</w:t>
            </w:r>
            <w:r w:rsidRPr="002324C8">
              <w:rPr>
                <w:rFonts w:cs="Arial"/>
                <w:szCs w:val="22"/>
              </w:rPr>
              <w:t xml:space="preserve"> kann mehrere </w:t>
            </w:r>
            <w:r w:rsidR="00314ABF">
              <w:rPr>
                <w:rFonts w:cs="Arial"/>
                <w:i/>
                <w:szCs w:val="22"/>
              </w:rPr>
              <w:t>E-Identities</w:t>
            </w:r>
            <w:r w:rsidRPr="002324C8">
              <w:rPr>
                <w:rFonts w:cs="Arial"/>
                <w:szCs w:val="22"/>
              </w:rPr>
              <w:t xml:space="preserve"> haben.</w:t>
            </w:r>
            <w:r>
              <w:rPr>
                <w:rStyle w:val="Funotenzeichen"/>
                <w:rFonts w:cs="Arial"/>
                <w:szCs w:val="22"/>
              </w:rPr>
              <w:footnoteReference w:id="2"/>
            </w:r>
          </w:p>
        </w:tc>
      </w:tr>
      <w:tr w:rsidR="002D7A7A" w:rsidRPr="00686348" w14:paraId="34A12D81" w14:textId="77777777" w:rsidTr="002D7A7A">
        <w:trPr>
          <w:gridAfter w:val="1"/>
          <w:wAfter w:w="105" w:type="dxa"/>
          <w:cantSplit/>
        </w:trPr>
        <w:tc>
          <w:tcPr>
            <w:tcW w:w="2368" w:type="dxa"/>
            <w:shd w:val="clear" w:color="auto" w:fill="D9D9D9" w:themeFill="background1" w:themeFillShade="D9"/>
          </w:tcPr>
          <w:p w14:paraId="0FA5FF23" w14:textId="77777777" w:rsidR="002D7A7A" w:rsidRPr="00686348" w:rsidRDefault="002D7A7A" w:rsidP="00CE0DF0">
            <w:pPr>
              <w:rPr>
                <w:iCs/>
              </w:rPr>
            </w:pPr>
            <w:r>
              <w:rPr>
                <w:iCs/>
              </w:rPr>
              <w:t>linkedID</w:t>
            </w:r>
          </w:p>
        </w:tc>
        <w:tc>
          <w:tcPr>
            <w:tcW w:w="6814" w:type="dxa"/>
            <w:shd w:val="clear" w:color="auto" w:fill="F2F2F2" w:themeFill="background1" w:themeFillShade="F2"/>
          </w:tcPr>
          <w:p w14:paraId="6E39A5F9" w14:textId="45FFCEB2" w:rsidR="002D7A7A" w:rsidRPr="003F6E31" w:rsidRDefault="002D7A7A" w:rsidP="00205B13">
            <w:pPr>
              <w:pStyle w:val="Textkrper"/>
              <w:rPr>
                <w:rFonts w:cs="Arial"/>
                <w:szCs w:val="22"/>
              </w:rPr>
            </w:pPr>
            <w:r>
              <w:rPr>
                <w:rFonts w:cs="Arial"/>
                <w:szCs w:val="22"/>
              </w:rPr>
              <w:t xml:space="preserve">Im organisationsübergreifenden Kontext erlaubt </w:t>
            </w:r>
            <w:r w:rsidRPr="00C42C3D">
              <w:rPr>
                <w:rFonts w:cs="Arial"/>
                <w:i/>
                <w:szCs w:val="22"/>
              </w:rPr>
              <w:t>linkedID</w:t>
            </w:r>
            <w:r>
              <w:rPr>
                <w:rFonts w:cs="Arial"/>
                <w:szCs w:val="22"/>
              </w:rPr>
              <w:t xml:space="preserve">, </w:t>
            </w:r>
            <w:r w:rsidR="00314ABF">
              <w:rPr>
                <w:rFonts w:cs="Arial"/>
                <w:szCs w:val="22"/>
              </w:rPr>
              <w:t>E-Identities</w:t>
            </w:r>
            <w:r w:rsidR="004A1D98">
              <w:rPr>
                <w:rFonts w:cs="Arial"/>
                <w:szCs w:val="22"/>
              </w:rPr>
              <w:t xml:space="preserve"> </w:t>
            </w:r>
            <w:r>
              <w:rPr>
                <w:rFonts w:cs="Arial"/>
                <w:szCs w:val="22"/>
              </w:rPr>
              <w:t xml:space="preserve">aus verschiedenen </w:t>
            </w:r>
            <w:r w:rsidRPr="00A02766">
              <w:rPr>
                <w:rFonts w:cs="Arial"/>
                <w:i/>
                <w:szCs w:val="22"/>
              </w:rPr>
              <w:t>Domänen</w:t>
            </w:r>
            <w:r>
              <w:rPr>
                <w:rFonts w:cs="Arial"/>
                <w:szCs w:val="22"/>
              </w:rPr>
              <w:t xml:space="preserve"> miteinander in Beziehung zu setzen. </w:t>
            </w:r>
            <w:r w:rsidR="00314ABF">
              <w:rPr>
                <w:rFonts w:cs="Arial"/>
                <w:i/>
                <w:szCs w:val="22"/>
              </w:rPr>
              <w:t>E-Identities</w:t>
            </w:r>
            <w:r w:rsidR="004A1D98">
              <w:rPr>
                <w:rFonts w:cs="Arial"/>
                <w:i/>
                <w:szCs w:val="22"/>
              </w:rPr>
              <w:t xml:space="preserve"> </w:t>
            </w:r>
            <w:r>
              <w:rPr>
                <w:rFonts w:cs="Arial"/>
                <w:szCs w:val="22"/>
              </w:rPr>
              <w:t xml:space="preserve">können mit </w:t>
            </w:r>
            <w:r w:rsidRPr="00C42C3D">
              <w:rPr>
                <w:rFonts w:cs="Arial"/>
                <w:i/>
                <w:szCs w:val="22"/>
              </w:rPr>
              <w:t>linkedIDs</w:t>
            </w:r>
            <w:r>
              <w:rPr>
                <w:rFonts w:cs="Arial"/>
                <w:szCs w:val="22"/>
              </w:rPr>
              <w:t xml:space="preserve"> zu einem beliebigen gerichteten Graphen verkettet werden. Die konkrete Umsetzung von eCH-0107 kann die Form zusätzlich einschränken (z.B. statt Graph nur Baumstruktur) und regelt entsprechend ihrer Fähigkeiten die Interpretation (Semantik) des Graphen. (vgl. </w:t>
            </w:r>
            <w:r>
              <w:rPr>
                <w:rFonts w:cs="Arial"/>
                <w:szCs w:val="22"/>
              </w:rPr>
              <w:fldChar w:fldCharType="begin"/>
            </w:r>
            <w:r>
              <w:rPr>
                <w:rFonts w:cs="Arial"/>
                <w:szCs w:val="22"/>
              </w:rPr>
              <w:instrText xml:space="preserve"> REF _Ref371237513 \r \h </w:instrText>
            </w:r>
            <w:r>
              <w:rPr>
                <w:rFonts w:cs="Arial"/>
                <w:szCs w:val="22"/>
              </w:rPr>
            </w:r>
            <w:r>
              <w:rPr>
                <w:rFonts w:cs="Arial"/>
                <w:szCs w:val="22"/>
              </w:rPr>
              <w:fldChar w:fldCharType="separate"/>
            </w:r>
            <w:r w:rsidR="000B7520">
              <w:rPr>
                <w:rFonts w:cs="Arial"/>
                <w:szCs w:val="22"/>
              </w:rPr>
              <w:t>7.3.3</w:t>
            </w:r>
            <w:r>
              <w:rPr>
                <w:rFonts w:cs="Arial"/>
                <w:szCs w:val="22"/>
              </w:rPr>
              <w:fldChar w:fldCharType="end"/>
            </w:r>
            <w:r>
              <w:rPr>
                <w:rFonts w:cs="Arial"/>
                <w:szCs w:val="22"/>
              </w:rPr>
              <w:t xml:space="preserve"> </w:t>
            </w:r>
            <w:r w:rsidRPr="00C42C3D">
              <w:rPr>
                <w:rFonts w:cs="Arial"/>
                <w:i/>
                <w:szCs w:val="22"/>
              </w:rPr>
              <w:fldChar w:fldCharType="begin"/>
            </w:r>
            <w:r w:rsidRPr="00C42C3D">
              <w:rPr>
                <w:rFonts w:cs="Arial"/>
                <w:i/>
                <w:szCs w:val="22"/>
              </w:rPr>
              <w:instrText xml:space="preserve"> REF _Ref371237527 \h </w:instrText>
            </w:r>
            <w:r>
              <w:rPr>
                <w:rFonts w:cs="Arial"/>
                <w:i/>
                <w:szCs w:val="22"/>
              </w:rPr>
              <w:instrText xml:space="preserve"> \* MERGEFORMAT </w:instrText>
            </w:r>
            <w:r w:rsidRPr="00C42C3D">
              <w:rPr>
                <w:rFonts w:cs="Arial"/>
                <w:i/>
                <w:szCs w:val="22"/>
              </w:rPr>
            </w:r>
            <w:r w:rsidRPr="00C42C3D">
              <w:rPr>
                <w:rFonts w:cs="Arial"/>
                <w:i/>
                <w:szCs w:val="22"/>
              </w:rPr>
              <w:fldChar w:fldCharType="separate"/>
            </w:r>
            <w:ins w:id="151" w:author="Marc Kunz" w:date="2017-07-11T11:31:00Z">
              <w:r w:rsidR="000B7520" w:rsidRPr="000B7520">
                <w:rPr>
                  <w:i/>
                  <w:rPrChange w:id="152" w:author="Marc Kunz" w:date="2017-07-11T11:31:00Z">
                    <w:rPr/>
                  </w:rPrChange>
                </w:rPr>
                <w:t>Broker Service</w:t>
              </w:r>
            </w:ins>
            <w:del w:id="153" w:author="Marc Kunz" w:date="2017-07-11T11:31:00Z">
              <w:r w:rsidR="00F84986" w:rsidRPr="000C3A3C" w:rsidDel="000B7520">
                <w:rPr>
                  <w:i/>
                </w:rPr>
                <w:delText>Broker Service</w:delText>
              </w:r>
            </w:del>
            <w:r w:rsidRPr="00C42C3D">
              <w:rPr>
                <w:rFonts w:cs="Arial"/>
                <w:i/>
                <w:szCs w:val="22"/>
              </w:rPr>
              <w:fldChar w:fldCharType="end"/>
            </w:r>
            <w:r>
              <w:rPr>
                <w:rFonts w:cs="Arial"/>
                <w:szCs w:val="22"/>
              </w:rPr>
              <w:t>).</w:t>
            </w:r>
          </w:p>
        </w:tc>
      </w:tr>
      <w:tr w:rsidR="000D79BD" w:rsidRPr="00686348" w14:paraId="0CC8907A" w14:textId="77777777" w:rsidTr="002D7A7A">
        <w:trPr>
          <w:gridAfter w:val="1"/>
          <w:wAfter w:w="105" w:type="dxa"/>
          <w:cantSplit/>
        </w:trPr>
        <w:tc>
          <w:tcPr>
            <w:tcW w:w="2368" w:type="dxa"/>
            <w:shd w:val="clear" w:color="auto" w:fill="D9D9D9" w:themeFill="background1" w:themeFillShade="D9"/>
          </w:tcPr>
          <w:p w14:paraId="725BCD08" w14:textId="22A232A4" w:rsidR="000D79BD" w:rsidRDefault="000D79BD" w:rsidP="00CE0DF0">
            <w:pPr>
              <w:rPr>
                <w:iCs/>
              </w:rPr>
            </w:pPr>
            <w:r>
              <w:t>Authentifikators</w:t>
            </w:r>
          </w:p>
        </w:tc>
        <w:tc>
          <w:tcPr>
            <w:tcW w:w="6814" w:type="dxa"/>
            <w:shd w:val="clear" w:color="auto" w:fill="F2F2F2" w:themeFill="background1" w:themeFillShade="F2"/>
          </w:tcPr>
          <w:p w14:paraId="46D5A285" w14:textId="437D837D" w:rsidR="000D79BD" w:rsidRDefault="000D79BD" w:rsidP="00205B13">
            <w:pPr>
              <w:pStyle w:val="Textkrper"/>
              <w:rPr>
                <w:rFonts w:cs="Arial"/>
                <w:szCs w:val="22"/>
              </w:rPr>
            </w:pPr>
            <w:r>
              <w:t xml:space="preserve">Funktionales Abbild des </w:t>
            </w:r>
            <w:r w:rsidRPr="00994533">
              <w:rPr>
                <w:i/>
              </w:rPr>
              <w:t>Authentifizierungsmittels</w:t>
            </w:r>
            <w:r w:rsidRPr="008F756A">
              <w:t xml:space="preserve"> der Realwelt</w:t>
            </w:r>
            <w:r>
              <w:t>. Mit der Funktion eines Authentifikators wird aus einem Eingabewert und einem geheimen Wert ein Ausgabewert erzeugt.</w:t>
            </w:r>
          </w:p>
        </w:tc>
      </w:tr>
      <w:tr w:rsidR="000D79BD" w:rsidRPr="00686348" w14:paraId="48471923" w14:textId="77777777" w:rsidTr="000D79BD">
        <w:trPr>
          <w:cantSplit/>
        </w:trPr>
        <w:tc>
          <w:tcPr>
            <w:tcW w:w="2375" w:type="dxa"/>
            <w:shd w:val="clear" w:color="auto" w:fill="D9D9D9" w:themeFill="background1" w:themeFillShade="D9"/>
          </w:tcPr>
          <w:p w14:paraId="265B8502" w14:textId="77777777" w:rsidR="000D79BD" w:rsidRPr="00686348" w:rsidRDefault="000D79BD" w:rsidP="00CC12D1">
            <w:pPr>
              <w:rPr>
                <w:b/>
                <w:iCs/>
              </w:rPr>
            </w:pPr>
            <w:r w:rsidRPr="00686348">
              <w:rPr>
                <w:b/>
                <w:iCs/>
              </w:rPr>
              <w:t>Schnittstelle</w:t>
            </w:r>
          </w:p>
        </w:tc>
        <w:tc>
          <w:tcPr>
            <w:tcW w:w="6912" w:type="dxa"/>
            <w:gridSpan w:val="2"/>
            <w:shd w:val="clear" w:color="auto" w:fill="D9D9D9" w:themeFill="background1" w:themeFillShade="D9"/>
          </w:tcPr>
          <w:p w14:paraId="200A5AB8" w14:textId="77777777" w:rsidR="000D79BD" w:rsidRPr="00686348" w:rsidRDefault="000D79BD" w:rsidP="00CE0DF0">
            <w:pPr>
              <w:rPr>
                <w:iCs/>
              </w:rPr>
            </w:pPr>
          </w:p>
        </w:tc>
      </w:tr>
      <w:tr w:rsidR="000D79BD" w:rsidRPr="00686348" w14:paraId="549EABE8" w14:textId="77777777" w:rsidTr="000D79BD">
        <w:trPr>
          <w:cantSplit/>
        </w:trPr>
        <w:tc>
          <w:tcPr>
            <w:tcW w:w="2375" w:type="dxa"/>
            <w:shd w:val="clear" w:color="auto" w:fill="D9D9D9" w:themeFill="background1" w:themeFillShade="D9"/>
          </w:tcPr>
          <w:p w14:paraId="6A9E8343" w14:textId="3B800385" w:rsidR="000D79BD" w:rsidRPr="00686348" w:rsidRDefault="000D79BD" w:rsidP="004B7E7B">
            <w:pPr>
              <w:rPr>
                <w:iCs/>
              </w:rPr>
            </w:pPr>
            <w:r w:rsidRPr="00686348">
              <w:rPr>
                <w:iCs/>
              </w:rPr>
              <w:t>Authenti</w:t>
            </w:r>
            <w:r>
              <w:rPr>
                <w:iCs/>
              </w:rPr>
              <w:t>fizierungs-</w:t>
            </w:r>
            <w:r w:rsidRPr="00686348">
              <w:rPr>
                <w:iCs/>
              </w:rPr>
              <w:t xml:space="preserve"> </w:t>
            </w:r>
            <w:r>
              <w:rPr>
                <w:iCs/>
              </w:rPr>
              <w:t>und</w:t>
            </w:r>
            <w:r w:rsidRPr="00686348">
              <w:rPr>
                <w:iCs/>
              </w:rPr>
              <w:t xml:space="preserve"> </w:t>
            </w:r>
            <w:r>
              <w:rPr>
                <w:iCs/>
              </w:rPr>
              <w:br/>
            </w:r>
            <w:r w:rsidRPr="00686348">
              <w:rPr>
                <w:iCs/>
              </w:rPr>
              <w:t>Attribut</w:t>
            </w:r>
            <w:r w:rsidR="009E1E29">
              <w:rPr>
                <w:iCs/>
              </w:rPr>
              <w:t>sb</w:t>
            </w:r>
            <w:r>
              <w:rPr>
                <w:iCs/>
              </w:rPr>
              <w:t>estätigung</w:t>
            </w:r>
          </w:p>
        </w:tc>
        <w:tc>
          <w:tcPr>
            <w:tcW w:w="6912" w:type="dxa"/>
            <w:gridSpan w:val="2"/>
            <w:shd w:val="clear" w:color="auto" w:fill="F2F2F2" w:themeFill="background1" w:themeFillShade="F2"/>
          </w:tcPr>
          <w:p w14:paraId="5E1E89F0" w14:textId="3F793E98" w:rsidR="000D79BD" w:rsidRPr="00686348" w:rsidRDefault="000D79BD" w:rsidP="00620684">
            <w:pPr>
              <w:rPr>
                <w:iCs/>
              </w:rPr>
            </w:pPr>
            <w:r w:rsidRPr="003F6E31">
              <w:rPr>
                <w:rFonts w:cs="Arial"/>
                <w:szCs w:val="22"/>
              </w:rPr>
              <w:t xml:space="preserve">Eine Bestätigung der erfolgreichen </w:t>
            </w:r>
            <w:r w:rsidRPr="00A02766">
              <w:rPr>
                <w:rFonts w:cs="Arial"/>
                <w:i/>
                <w:szCs w:val="22"/>
              </w:rPr>
              <w:t>Authentifikation</w:t>
            </w:r>
            <w:r w:rsidRPr="003F6E31">
              <w:rPr>
                <w:rFonts w:cs="Arial"/>
                <w:szCs w:val="22"/>
              </w:rPr>
              <w:t xml:space="preserve"> eines </w:t>
            </w:r>
            <w:r w:rsidRPr="00A8128C">
              <w:rPr>
                <w:rFonts w:cs="Arial"/>
                <w:i/>
                <w:szCs w:val="22"/>
              </w:rPr>
              <w:t>Subjektes</w:t>
            </w:r>
            <w:r>
              <w:rPr>
                <w:rFonts w:cs="Arial"/>
                <w:szCs w:val="22"/>
              </w:rPr>
              <w:t xml:space="preserve"> (</w:t>
            </w:r>
            <w:r w:rsidRPr="00FB7CD2">
              <w:rPr>
                <w:i/>
                <w:iCs/>
              </w:rPr>
              <w:t>Authentifizierungsbestätigung</w:t>
            </w:r>
            <w:r>
              <w:rPr>
                <w:iCs/>
              </w:rPr>
              <w:t>,</w:t>
            </w:r>
            <w:r w:rsidRPr="00A8128C">
              <w:rPr>
                <w:rFonts w:cs="Arial"/>
                <w:i/>
                <w:szCs w:val="22"/>
              </w:rPr>
              <w:t xml:space="preserve"> Authentication Assertion</w:t>
            </w:r>
            <w:r>
              <w:rPr>
                <w:rFonts w:cs="Arial"/>
                <w:szCs w:val="22"/>
              </w:rPr>
              <w:t xml:space="preserve">) oder eine Bestätigung eines </w:t>
            </w:r>
            <w:r w:rsidRPr="00A8128C">
              <w:rPr>
                <w:rFonts w:cs="Arial"/>
                <w:i/>
                <w:szCs w:val="22"/>
              </w:rPr>
              <w:t>Attributs</w:t>
            </w:r>
            <w:r w:rsidRPr="001D0BEC">
              <w:rPr>
                <w:rFonts w:cs="Arial"/>
                <w:szCs w:val="22"/>
              </w:rPr>
              <w:t xml:space="preserve"> </w:t>
            </w:r>
            <w:r>
              <w:rPr>
                <w:rFonts w:cs="Arial"/>
                <w:szCs w:val="22"/>
              </w:rPr>
              <w:t>(</w:t>
            </w:r>
            <w:r>
              <w:rPr>
                <w:rFonts w:cs="Arial"/>
                <w:i/>
                <w:szCs w:val="22"/>
              </w:rPr>
              <w:t>Attributb</w:t>
            </w:r>
            <w:r w:rsidRPr="00FB7CD2">
              <w:rPr>
                <w:rFonts w:cs="Arial"/>
                <w:i/>
                <w:szCs w:val="22"/>
              </w:rPr>
              <w:t>estätigung</w:t>
            </w:r>
            <w:r>
              <w:rPr>
                <w:rFonts w:cs="Arial"/>
                <w:szCs w:val="22"/>
              </w:rPr>
              <w:t xml:space="preserve">, </w:t>
            </w:r>
            <w:r w:rsidRPr="00A8128C">
              <w:rPr>
                <w:rFonts w:cs="Arial"/>
                <w:i/>
                <w:szCs w:val="22"/>
              </w:rPr>
              <w:t>Attribute Assertion</w:t>
            </w:r>
            <w:r>
              <w:rPr>
                <w:rFonts w:cs="Arial"/>
                <w:szCs w:val="22"/>
              </w:rPr>
              <w:t xml:space="preserve">). Enthält den </w:t>
            </w:r>
            <w:r w:rsidRPr="00A02766">
              <w:rPr>
                <w:rFonts w:cs="Arial"/>
                <w:i/>
                <w:szCs w:val="22"/>
              </w:rPr>
              <w:t>Identifikator</w:t>
            </w:r>
            <w:r>
              <w:rPr>
                <w:rFonts w:cs="Arial"/>
                <w:szCs w:val="22"/>
              </w:rPr>
              <w:t>.</w:t>
            </w:r>
          </w:p>
        </w:tc>
      </w:tr>
      <w:tr w:rsidR="000D79BD" w:rsidRPr="00686348" w14:paraId="214C1CF2" w14:textId="77777777" w:rsidTr="000D79BD">
        <w:trPr>
          <w:cantSplit/>
        </w:trPr>
        <w:tc>
          <w:tcPr>
            <w:tcW w:w="2375" w:type="dxa"/>
            <w:shd w:val="clear" w:color="auto" w:fill="D9D9D9" w:themeFill="background1" w:themeFillShade="D9"/>
          </w:tcPr>
          <w:p w14:paraId="6635B673" w14:textId="77777777" w:rsidR="000D79BD" w:rsidRPr="00686348" w:rsidRDefault="000D79BD" w:rsidP="00CE0DF0">
            <w:pPr>
              <w:rPr>
                <w:iCs/>
              </w:rPr>
            </w:pPr>
            <w:r w:rsidRPr="00686348">
              <w:rPr>
                <w:iCs/>
              </w:rPr>
              <w:t>Identifikator</w:t>
            </w:r>
          </w:p>
        </w:tc>
        <w:tc>
          <w:tcPr>
            <w:tcW w:w="6912" w:type="dxa"/>
            <w:gridSpan w:val="2"/>
            <w:shd w:val="clear" w:color="auto" w:fill="F2F2F2" w:themeFill="background1" w:themeFillShade="F2"/>
          </w:tcPr>
          <w:p w14:paraId="35A54B72" w14:textId="1F4CC0A1" w:rsidR="000D79BD" w:rsidRPr="00686348" w:rsidRDefault="000D79BD" w:rsidP="004A678A">
            <w:pPr>
              <w:rPr>
                <w:iCs/>
              </w:rPr>
            </w:pPr>
            <w:r w:rsidRPr="003F6E31">
              <w:rPr>
                <w:rFonts w:cs="Arial"/>
                <w:szCs w:val="22"/>
              </w:rPr>
              <w:t xml:space="preserve">Eine Zeichenkette, welche ein </w:t>
            </w:r>
            <w:r>
              <w:rPr>
                <w:rFonts w:cs="Arial"/>
                <w:i/>
                <w:iCs/>
                <w:szCs w:val="22"/>
              </w:rPr>
              <w:t>E-Identity</w:t>
            </w:r>
            <w:r w:rsidRPr="003F6E31">
              <w:rPr>
                <w:rFonts w:cs="Arial"/>
                <w:szCs w:val="22"/>
              </w:rPr>
              <w:t xml:space="preserve"> </w:t>
            </w:r>
            <w:r>
              <w:rPr>
                <w:rFonts w:cs="Arial"/>
                <w:szCs w:val="22"/>
              </w:rPr>
              <w:t xml:space="preserve">oder eine </w:t>
            </w:r>
            <w:r>
              <w:rPr>
                <w:rFonts w:cs="Arial"/>
                <w:i/>
                <w:szCs w:val="22"/>
              </w:rPr>
              <w:t>E-Ressource</w:t>
            </w:r>
            <w:r>
              <w:rPr>
                <w:rFonts w:cs="Arial"/>
                <w:szCs w:val="22"/>
              </w:rPr>
              <w:t xml:space="preserve"> </w:t>
            </w:r>
            <w:r w:rsidRPr="003F6E31">
              <w:rPr>
                <w:rFonts w:cs="Arial"/>
                <w:szCs w:val="22"/>
              </w:rPr>
              <w:t xml:space="preserve">innerhalb eines </w:t>
            </w:r>
            <w:r w:rsidRPr="003F6E31">
              <w:rPr>
                <w:rFonts w:cs="Arial"/>
                <w:i/>
                <w:szCs w:val="22"/>
              </w:rPr>
              <w:t>Namensraumes</w:t>
            </w:r>
            <w:r w:rsidRPr="003F6E31">
              <w:rPr>
                <w:rFonts w:cs="Arial"/>
                <w:szCs w:val="22"/>
              </w:rPr>
              <w:t xml:space="preserve"> eindeutig bezeichnet.</w:t>
            </w:r>
            <w:r>
              <w:rPr>
                <w:rStyle w:val="Funotenzeichen"/>
                <w:rFonts w:cs="Arial"/>
                <w:szCs w:val="22"/>
              </w:rPr>
              <w:footnoteReference w:id="3"/>
            </w:r>
          </w:p>
        </w:tc>
      </w:tr>
      <w:tr w:rsidR="000D79BD" w:rsidRPr="00686348" w14:paraId="32838C2E" w14:textId="77777777" w:rsidTr="000D79BD">
        <w:trPr>
          <w:cantSplit/>
        </w:trPr>
        <w:tc>
          <w:tcPr>
            <w:tcW w:w="2375" w:type="dxa"/>
            <w:shd w:val="clear" w:color="auto" w:fill="D9D9D9" w:themeFill="background1" w:themeFillShade="D9"/>
          </w:tcPr>
          <w:p w14:paraId="7FFF4328" w14:textId="77777777" w:rsidR="000D79BD" w:rsidRPr="00686348" w:rsidRDefault="000D79BD" w:rsidP="00CE0DF0">
            <w:pPr>
              <w:rPr>
                <w:iCs/>
              </w:rPr>
            </w:pPr>
            <w:r w:rsidRPr="00686348">
              <w:rPr>
                <w:iCs/>
              </w:rPr>
              <w:t>Credential</w:t>
            </w:r>
          </w:p>
        </w:tc>
        <w:tc>
          <w:tcPr>
            <w:tcW w:w="6912" w:type="dxa"/>
            <w:gridSpan w:val="2"/>
            <w:shd w:val="clear" w:color="auto" w:fill="F2F2F2" w:themeFill="background1" w:themeFillShade="F2"/>
          </w:tcPr>
          <w:p w14:paraId="7EC04E2A" w14:textId="6B93DCBE" w:rsidR="000D79BD" w:rsidRPr="000E03DD" w:rsidRDefault="000D79BD" w:rsidP="006A6D97">
            <w:r>
              <w:t xml:space="preserve">Menge von Daten dar, mit der eine </w:t>
            </w:r>
            <w:r w:rsidRPr="00B2540B">
              <w:rPr>
                <w:i/>
              </w:rPr>
              <w:t>E-Identity</w:t>
            </w:r>
            <w:r>
              <w:t xml:space="preserve"> an ein </w:t>
            </w:r>
            <w:r w:rsidRPr="00B2540B">
              <w:rPr>
                <w:i/>
              </w:rPr>
              <w:t>Authentifizierungsmittel</w:t>
            </w:r>
            <w:r>
              <w:t xml:space="preserve"> gebunden wird, welches vom </w:t>
            </w:r>
            <w:r w:rsidRPr="00B2540B">
              <w:rPr>
                <w:i/>
              </w:rPr>
              <w:t>Subjekt</w:t>
            </w:r>
            <w:r>
              <w:t xml:space="preserve"> besitzt und kontrolliert wird.</w:t>
            </w:r>
          </w:p>
        </w:tc>
      </w:tr>
      <w:tr w:rsidR="000D79BD" w:rsidRPr="00686348" w14:paraId="34E8F872" w14:textId="77777777" w:rsidTr="000D79BD">
        <w:trPr>
          <w:cantSplit/>
        </w:trPr>
        <w:tc>
          <w:tcPr>
            <w:tcW w:w="2375" w:type="dxa"/>
            <w:shd w:val="clear" w:color="auto" w:fill="D9D9D9" w:themeFill="background1" w:themeFillShade="D9"/>
          </w:tcPr>
          <w:p w14:paraId="716CA64D" w14:textId="008DA126" w:rsidR="000D79BD" w:rsidRPr="00686348" w:rsidRDefault="000D79BD" w:rsidP="00CE0DF0">
            <w:pPr>
              <w:rPr>
                <w:iCs/>
              </w:rPr>
            </w:pPr>
            <w:r>
              <w:rPr>
                <w:iCs/>
              </w:rPr>
              <w:t xml:space="preserve">Ausgabewert des </w:t>
            </w:r>
            <w:r>
              <w:t>Authentifikators</w:t>
            </w:r>
          </w:p>
        </w:tc>
        <w:tc>
          <w:tcPr>
            <w:tcW w:w="6912" w:type="dxa"/>
            <w:gridSpan w:val="2"/>
            <w:shd w:val="clear" w:color="auto" w:fill="F2F2F2" w:themeFill="background1" w:themeFillShade="F2"/>
          </w:tcPr>
          <w:p w14:paraId="7034CEA8" w14:textId="546BD52B" w:rsidR="000D79BD" w:rsidRPr="00686348" w:rsidRDefault="000D79BD" w:rsidP="006A6D97">
            <w:r>
              <w:t>Wird durch eine mathematische Funktion (</w:t>
            </w:r>
            <w:r w:rsidRPr="00B02936">
              <w:rPr>
                <w:i/>
              </w:rPr>
              <w:t>Authentifikator</w:t>
            </w:r>
            <w:r>
              <w:t xml:space="preserve"> oder Authentifizierungsfunktion) aus einem geheimen Wert (z.B. privater Schlüssel), einem oder mehreren optionalen Aktivierungswerten (z.B. PIN oder biometrischer Informationen), und einem oder mehreren optionalen Eingabewerten (z.B. Zufallswerten oder Challenges) generiert.</w:t>
            </w:r>
          </w:p>
        </w:tc>
      </w:tr>
    </w:tbl>
    <w:p w14:paraId="7BA5A257" w14:textId="1D301727" w:rsidR="00801D5C" w:rsidRDefault="004977D4" w:rsidP="00E67B10">
      <w:pPr>
        <w:pStyle w:val="Beschriftung"/>
      </w:pPr>
      <w:bookmarkStart w:id="154" w:name="_Toc366242235"/>
      <w:bookmarkStart w:id="155" w:name="_Toc487535875"/>
      <w:r w:rsidRPr="003F6E31">
        <w:t xml:space="preserve">Tabelle </w:t>
      </w:r>
      <w:fldSimple w:instr=" SEQ Tabelle \* ARABIC ">
        <w:r w:rsidR="000B7520">
          <w:rPr>
            <w:noProof/>
          </w:rPr>
          <w:t>3</w:t>
        </w:r>
      </w:fldSimple>
      <w:r w:rsidR="004A1D98">
        <w:t xml:space="preserve"> </w:t>
      </w:r>
      <w:r w:rsidRPr="003F6E31">
        <w:t>Beschreibung der Elemente</w:t>
      </w:r>
      <w:r w:rsidR="006D0E28">
        <w:t xml:space="preserve"> des Informationsmodels</w:t>
      </w:r>
      <w:bookmarkEnd w:id="154"/>
      <w:bookmarkEnd w:id="155"/>
      <w:r w:rsidR="006D0E28">
        <w:t xml:space="preserve"> </w:t>
      </w:r>
    </w:p>
    <w:p w14:paraId="1C51D772" w14:textId="77777777" w:rsidR="00CA1278" w:rsidRPr="003F6E31" w:rsidRDefault="00CA1278" w:rsidP="00A0625E">
      <w:pPr>
        <w:pStyle w:val="berschrift1"/>
        <w:ind w:left="425" w:hanging="425"/>
      </w:pPr>
      <w:bookmarkStart w:id="156" w:name="_Ref342382965"/>
      <w:bookmarkStart w:id="157" w:name="_Ref343066847"/>
      <w:bookmarkStart w:id="158" w:name="_Toc366590246"/>
      <w:bookmarkStart w:id="159" w:name="_Ref340493068"/>
      <w:bookmarkStart w:id="160" w:name="_Toc487535794"/>
      <w:r w:rsidRPr="003F6E31">
        <w:t>Prozesse</w:t>
      </w:r>
      <w:bookmarkEnd w:id="156"/>
      <w:bookmarkEnd w:id="157"/>
      <w:bookmarkEnd w:id="158"/>
      <w:bookmarkEnd w:id="160"/>
    </w:p>
    <w:p w14:paraId="0AC3035D" w14:textId="7E58768D" w:rsidR="00CA1278" w:rsidRDefault="00A8128C" w:rsidP="002E6647">
      <w:r>
        <w:fldChar w:fldCharType="begin"/>
      </w:r>
      <w:r>
        <w:instrText xml:space="preserve"> REF _Ref365314352 \h </w:instrText>
      </w:r>
      <w:r w:rsidR="002E6647">
        <w:instrText xml:space="preserve"> \* MERGEFORMAT </w:instrText>
      </w:r>
      <w:r>
        <w:fldChar w:fldCharType="separate"/>
      </w:r>
      <w:r w:rsidR="000B7520">
        <w:t>Abbildung 7</w:t>
      </w:r>
      <w:r>
        <w:fldChar w:fldCharType="end"/>
      </w:r>
      <w:r>
        <w:t xml:space="preserve"> </w:t>
      </w:r>
      <w:r w:rsidR="00C104FA">
        <w:t>zeigt eine Übersicht über die Geschäftsp</w:t>
      </w:r>
      <w:r w:rsidR="0054052E" w:rsidRPr="003F6E31">
        <w:t>rozesse. Sie dient zur Veranschauli</w:t>
      </w:r>
      <w:r w:rsidR="00A45C0A">
        <w:t>chung der Top</w:t>
      </w:r>
      <w:r w:rsidR="001D5246">
        <w:t>-</w:t>
      </w:r>
      <w:r w:rsidR="00A45C0A">
        <w:t>Down-</w:t>
      </w:r>
      <w:r w:rsidR="0054052E" w:rsidRPr="003F6E31">
        <w:t xml:space="preserve">Tätigkeiten, welche für eine erfolgreiche Kooperation zwischen den Stakeholdern </w:t>
      </w:r>
      <w:r w:rsidR="00743820">
        <w:t>notwendig</w:t>
      </w:r>
      <w:r w:rsidR="0054052E" w:rsidRPr="003F6E31">
        <w:t xml:space="preserve"> sind.</w:t>
      </w:r>
      <w:r w:rsidR="00A678ED" w:rsidRPr="003F6E31">
        <w:t xml:space="preserve"> </w:t>
      </w:r>
      <w:r w:rsidR="00354BD8">
        <w:t>Die</w:t>
      </w:r>
      <w:r>
        <w:t xml:space="preserve"> </w:t>
      </w:r>
      <w:r>
        <w:fldChar w:fldCharType="begin"/>
      </w:r>
      <w:r>
        <w:instrText xml:space="preserve"> REF _Ref365314352 \h </w:instrText>
      </w:r>
      <w:r w:rsidR="002E6647">
        <w:instrText xml:space="preserve"> \* MERGEFORMAT </w:instrText>
      </w:r>
      <w:r>
        <w:fldChar w:fldCharType="separate"/>
      </w:r>
      <w:r w:rsidR="000B7520">
        <w:t>Abbildung 7</w:t>
      </w:r>
      <w:r>
        <w:fldChar w:fldCharType="end"/>
      </w:r>
      <w:r w:rsidR="00354BD8">
        <w:t xml:space="preserve"> übernimmt die Prozesse aus der </w:t>
      </w:r>
      <w:r w:rsidR="002E6647">
        <w:fldChar w:fldCharType="begin"/>
      </w:r>
      <w:r w:rsidR="002E6647">
        <w:instrText xml:space="preserve"> REF _Ref473710060 \h </w:instrText>
      </w:r>
      <w:r w:rsidR="002E6647">
        <w:fldChar w:fldCharType="separate"/>
      </w:r>
      <w:ins w:id="161" w:author="Marc Kunz" w:date="2017-07-11T11:31:00Z">
        <w:r w:rsidR="000B7520" w:rsidRPr="003F6E31">
          <w:t xml:space="preserve">Abbildung </w:t>
        </w:r>
        <w:r w:rsidR="000B7520">
          <w:rPr>
            <w:noProof/>
          </w:rPr>
          <w:t>1</w:t>
        </w:r>
      </w:ins>
      <w:del w:id="162" w:author="Marc Kunz" w:date="2017-07-11T11:31:00Z">
        <w:r w:rsidR="00F84986" w:rsidRPr="003F6E31" w:rsidDel="000B7520">
          <w:delText xml:space="preserve">Abbildung </w:delText>
        </w:r>
        <w:r w:rsidR="00F84986" w:rsidDel="000B7520">
          <w:rPr>
            <w:noProof/>
          </w:rPr>
          <w:delText>1</w:delText>
        </w:r>
      </w:del>
      <w:r w:rsidR="002E6647">
        <w:fldChar w:fldCharType="end"/>
      </w:r>
      <w:r w:rsidR="002E6647">
        <w:t xml:space="preserve"> </w:t>
      </w:r>
      <w:r w:rsidR="00354BD8">
        <w:t>und ergänzt deren Teilprozesse.</w:t>
      </w:r>
    </w:p>
    <w:p w14:paraId="7388E326" w14:textId="7515A783" w:rsidR="00A8128C" w:rsidRPr="00354BD8" w:rsidRDefault="00BB7651" w:rsidP="00A8128C">
      <w:pPr>
        <w:pStyle w:val="Abbildung"/>
      </w:pPr>
      <w:r>
        <w:rPr>
          <w:lang w:val="de-CH" w:eastAsia="de-CH"/>
        </w:rPr>
        <w:drawing>
          <wp:inline distT="0" distB="0" distL="0" distR="0" wp14:anchorId="3DECAFD9" wp14:editId="36CD26D1">
            <wp:extent cx="5756910" cy="3599180"/>
            <wp:effectExtent l="0" t="0" r="0" b="1270"/>
            <wp:docPr id="7" name="Bild 2" descr="Prozess_Landka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zess_Landkar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p>
    <w:p w14:paraId="11BA88F9" w14:textId="2DB1EBB6" w:rsidR="00A8128C" w:rsidRDefault="00A8128C" w:rsidP="00E67B10">
      <w:pPr>
        <w:pStyle w:val="Beschriftung"/>
      </w:pPr>
      <w:bookmarkStart w:id="163" w:name="_Ref365314352"/>
      <w:bookmarkStart w:id="164" w:name="_Ref365314348"/>
      <w:bookmarkStart w:id="165" w:name="_Toc366242220"/>
      <w:bookmarkStart w:id="166" w:name="_Ref364453744"/>
      <w:bookmarkStart w:id="167" w:name="_Toc487535884"/>
      <w:r>
        <w:t xml:space="preserve">Abbildung </w:t>
      </w:r>
      <w:fldSimple w:instr=" SEQ Abbildung \* ARABIC ">
        <w:r w:rsidR="000B7520">
          <w:rPr>
            <w:noProof/>
          </w:rPr>
          <w:t>7</w:t>
        </w:r>
      </w:fldSimple>
      <w:bookmarkEnd w:id="163"/>
      <w:r w:rsidR="004A1D98">
        <w:t xml:space="preserve"> </w:t>
      </w:r>
      <w:r>
        <w:t>IAM-Prozesslandkarte</w:t>
      </w:r>
      <w:bookmarkEnd w:id="164"/>
      <w:bookmarkEnd w:id="165"/>
      <w:bookmarkEnd w:id="167"/>
    </w:p>
    <w:p w14:paraId="3C25644A" w14:textId="14A84296" w:rsidR="00B0508A" w:rsidRDefault="00B0508A" w:rsidP="00B0508A">
      <w:r>
        <w:t xml:space="preserve">An diesen Prozessen beteiligen sich die verschiedenen Stakeholder gemäss Kapitel </w:t>
      </w:r>
      <w:r>
        <w:fldChar w:fldCharType="begin"/>
      </w:r>
      <w:r>
        <w:instrText xml:space="preserve"> REF _Ref364454339 \r \h </w:instrText>
      </w:r>
      <w:r>
        <w:fldChar w:fldCharType="separate"/>
      </w:r>
      <w:r w:rsidR="000B7520">
        <w:t>3</w:t>
      </w:r>
      <w:r>
        <w:fldChar w:fldCharType="end"/>
      </w:r>
      <w:r>
        <w:t>. Die nachstehenden Abschnitte beschreiben die Geschäftsprozesse mit ihren Teilprozessen.</w:t>
      </w:r>
    </w:p>
    <w:p w14:paraId="01854EB1" w14:textId="77777777" w:rsidR="00354BD8" w:rsidRPr="003F6E31" w:rsidRDefault="00354BD8" w:rsidP="00AC31AB">
      <w:pPr>
        <w:pStyle w:val="berschrift2"/>
      </w:pPr>
      <w:bookmarkStart w:id="168" w:name="_Ref365354108"/>
      <w:bookmarkStart w:id="169" w:name="_Toc366590247"/>
      <w:bookmarkStart w:id="170" w:name="_Toc487535795"/>
      <w:r>
        <w:t>Zugriff kontrollieren</w:t>
      </w:r>
      <w:bookmarkEnd w:id="166"/>
      <w:bookmarkEnd w:id="168"/>
      <w:bookmarkEnd w:id="169"/>
      <w:bookmarkEnd w:id="170"/>
    </w:p>
    <w:p w14:paraId="08FA781F" w14:textId="5C1A3318" w:rsidR="002153EA" w:rsidRDefault="00074D48" w:rsidP="00354BD8">
      <w:pPr>
        <w:pStyle w:val="Textkrper"/>
      </w:pPr>
      <w:r w:rsidRPr="00074D48">
        <w:rPr>
          <w:i/>
        </w:rPr>
        <w:t>Zugriff kontrollieren</w:t>
      </w:r>
      <w:r>
        <w:t xml:space="preserve"> </w:t>
      </w:r>
      <w:r w:rsidR="00A6113B">
        <w:t xml:space="preserve">umfasst die Prozesse der </w:t>
      </w:r>
      <w:r w:rsidR="00336814">
        <w:t>Laufzeit</w:t>
      </w:r>
      <w:r w:rsidR="00A6113B">
        <w:t xml:space="preserve">. </w:t>
      </w:r>
      <w:r w:rsidR="009A6C45" w:rsidRPr="003F6E31">
        <w:t xml:space="preserve">Ziel </w:t>
      </w:r>
      <w:r w:rsidR="009A6C45">
        <w:t xml:space="preserve">von </w:t>
      </w:r>
      <w:r w:rsidRPr="00074D48">
        <w:rPr>
          <w:i/>
        </w:rPr>
        <w:t>Zugriff kontrollieren</w:t>
      </w:r>
      <w:r>
        <w:t xml:space="preserve"> </w:t>
      </w:r>
      <w:r w:rsidR="009A6C45" w:rsidRPr="003F6E31">
        <w:t xml:space="preserve">ist die kontrollierte und garantierte Einhaltung der Regeln für den </w:t>
      </w:r>
      <w:r w:rsidR="009A6C45" w:rsidRPr="00A02766">
        <w:rPr>
          <w:i/>
        </w:rPr>
        <w:t>Zugriff</w:t>
      </w:r>
      <w:r w:rsidR="009A6C45" w:rsidRPr="003F6E31">
        <w:t xml:space="preserve"> eines </w:t>
      </w:r>
      <w:r w:rsidR="009A6C45" w:rsidRPr="00A02766">
        <w:rPr>
          <w:i/>
        </w:rPr>
        <w:t>Subjekts</w:t>
      </w:r>
      <w:r w:rsidR="009A6C45" w:rsidRPr="003F6E31">
        <w:t xml:space="preserve"> auf eine </w:t>
      </w:r>
      <w:r w:rsidR="009A6C45" w:rsidRPr="00A02766">
        <w:rPr>
          <w:i/>
        </w:rPr>
        <w:t>Ressource</w:t>
      </w:r>
      <w:r w:rsidR="009A6C45">
        <w:t xml:space="preserve">. </w:t>
      </w:r>
      <w:r w:rsidR="00A6113B">
        <w:t xml:space="preserve">Beim </w:t>
      </w:r>
      <w:r w:rsidR="00A6113B" w:rsidRPr="00A02766">
        <w:rPr>
          <w:i/>
        </w:rPr>
        <w:t>Zugriff</w:t>
      </w:r>
      <w:r w:rsidR="00A6113B">
        <w:t xml:space="preserve"> des </w:t>
      </w:r>
      <w:r w:rsidR="00A6113B" w:rsidRPr="00A02766">
        <w:rPr>
          <w:i/>
        </w:rPr>
        <w:t>Subjekts</w:t>
      </w:r>
      <w:r w:rsidR="00A6113B">
        <w:t xml:space="preserve"> wird dieses </w:t>
      </w:r>
      <w:r w:rsidR="00A6113B" w:rsidRPr="00A02766">
        <w:rPr>
          <w:i/>
        </w:rPr>
        <w:t>authentifiziert</w:t>
      </w:r>
      <w:r w:rsidR="00A6113B">
        <w:t xml:space="preserve"> und schliesslich, sofern berechtigt, </w:t>
      </w:r>
      <w:r w:rsidR="00A6113B" w:rsidRPr="00A02766">
        <w:rPr>
          <w:i/>
        </w:rPr>
        <w:t>autorisiert</w:t>
      </w:r>
      <w:r w:rsidR="00A6113B">
        <w:t xml:space="preserve">, auf die </w:t>
      </w:r>
      <w:r w:rsidR="00A6113B" w:rsidRPr="00A02766">
        <w:rPr>
          <w:i/>
        </w:rPr>
        <w:t>Ressource</w:t>
      </w:r>
      <w:r w:rsidR="00A6113B">
        <w:t xml:space="preserve"> zuzugreifen. </w:t>
      </w:r>
      <w:r w:rsidR="002153EA">
        <w:t xml:space="preserve">In einem </w:t>
      </w:r>
      <w:r w:rsidR="00334DF3">
        <w:t>föderierten</w:t>
      </w:r>
      <w:r w:rsidR="002153EA">
        <w:t xml:space="preserve"> IAM-System, in dem der Identiy Provider und Relying Party über ein Netzwer</w:t>
      </w:r>
      <w:r w:rsidR="007300C9">
        <w:t>k</w:t>
      </w:r>
      <w:r w:rsidR="002153EA">
        <w:t xml:space="preserve"> getrennte Systeme sind, muss die bei der Authentifizierung bestätigte E-Identität des Subjekt zusätzlich noch föderiert werden (Prozess </w:t>
      </w:r>
      <w:r w:rsidR="002153EA" w:rsidRPr="002153EA">
        <w:rPr>
          <w:i/>
        </w:rPr>
        <w:t>Identität föderieren</w:t>
      </w:r>
      <w:r w:rsidR="002153EA">
        <w:t>).</w:t>
      </w:r>
    </w:p>
    <w:p w14:paraId="72288DAD" w14:textId="0BDF03C6" w:rsidR="00354BD8" w:rsidRPr="003F6E31" w:rsidRDefault="00A6113B" w:rsidP="00354BD8">
      <w:pPr>
        <w:pStyle w:val="Textkrper"/>
      </w:pPr>
      <w:r>
        <w:t>Im Sinne einer zuverlässigen Informationsbereitstellung stellt</w:t>
      </w:r>
      <w:r w:rsidR="00074D48">
        <w:t xml:space="preserve"> </w:t>
      </w:r>
      <w:r w:rsidR="00074D48" w:rsidRPr="00074D48">
        <w:rPr>
          <w:i/>
        </w:rPr>
        <w:t>Zugriff kontrollieren</w:t>
      </w:r>
      <w:r>
        <w:t xml:space="preserve"> sicher, dass nur genau die </w:t>
      </w:r>
      <w:r w:rsidRPr="00A02766">
        <w:rPr>
          <w:i/>
        </w:rPr>
        <w:t>Subjekte</w:t>
      </w:r>
      <w:r>
        <w:t xml:space="preserve"> auf die </w:t>
      </w:r>
      <w:r w:rsidRPr="00A02766">
        <w:rPr>
          <w:i/>
        </w:rPr>
        <w:t>Ressource</w:t>
      </w:r>
      <w:r>
        <w:t xml:space="preserve"> </w:t>
      </w:r>
      <w:r w:rsidRPr="00A02766">
        <w:rPr>
          <w:i/>
        </w:rPr>
        <w:t>Zugriff</w:t>
      </w:r>
      <w:r>
        <w:t xml:space="preserve"> erhalten, die </w:t>
      </w:r>
      <w:r w:rsidRPr="00A02766">
        <w:rPr>
          <w:i/>
        </w:rPr>
        <w:t>Zugriff</w:t>
      </w:r>
      <w:r>
        <w:t xml:space="preserve"> haben dürfen.</w:t>
      </w:r>
      <w:r w:rsidR="00A45C0A">
        <w:t xml:space="preserve"> Allen andern wird der </w:t>
      </w:r>
      <w:r w:rsidR="00A45C0A" w:rsidRPr="00A02766">
        <w:rPr>
          <w:i/>
        </w:rPr>
        <w:t>Zugriff</w:t>
      </w:r>
      <w:r w:rsidR="00A45C0A">
        <w:t xml:space="preserve"> auf die </w:t>
      </w:r>
      <w:r w:rsidR="00A45C0A" w:rsidRPr="00A02766">
        <w:rPr>
          <w:i/>
        </w:rPr>
        <w:t>Ressource</w:t>
      </w:r>
      <w:r w:rsidR="00A45C0A">
        <w:t xml:space="preserve"> oder bereits der </w:t>
      </w:r>
      <w:r w:rsidR="00A45C0A" w:rsidRPr="00A02766">
        <w:rPr>
          <w:i/>
        </w:rPr>
        <w:t>Zugang</w:t>
      </w:r>
      <w:r w:rsidR="00A45C0A">
        <w:t xml:space="preserve"> zur </w:t>
      </w:r>
      <w:r w:rsidR="00A45C0A" w:rsidRPr="00A02766">
        <w:rPr>
          <w:i/>
        </w:rPr>
        <w:t>Ressource</w:t>
      </w:r>
      <w:r w:rsidR="00A45C0A">
        <w:t xml:space="preserve"> verweigert.</w:t>
      </w:r>
    </w:p>
    <w:p w14:paraId="18D01A97" w14:textId="5359C5E9" w:rsidR="00354BD8" w:rsidRDefault="00354BD8" w:rsidP="009A6C45">
      <w:pPr>
        <w:pStyle w:val="Textkrper"/>
      </w:pPr>
      <w:r w:rsidRPr="003F6E31">
        <w:t>Bei auftretenden</w:t>
      </w:r>
      <w:r>
        <w:t xml:space="preserve"> Fehlern wird der Prozessablauf</w:t>
      </w:r>
      <w:r w:rsidRPr="003F6E31">
        <w:t xml:space="preserve"> bei den jeweiligen Überprüfungs</w:t>
      </w:r>
      <w:r w:rsidR="009A6C45">
        <w:t xml:space="preserve">schritten abgebrochen, </w:t>
      </w:r>
      <w:r w:rsidR="00B85E09">
        <w:t xml:space="preserve">die </w:t>
      </w:r>
      <w:r w:rsidR="00B85E09" w:rsidRPr="00A02766">
        <w:rPr>
          <w:i/>
        </w:rPr>
        <w:t>Zugriffe</w:t>
      </w:r>
      <w:r w:rsidR="009A6C45" w:rsidRPr="003F6E31">
        <w:t xml:space="preserve"> </w:t>
      </w:r>
      <w:r w:rsidR="009A6C45">
        <w:t xml:space="preserve">werden </w:t>
      </w:r>
      <w:r w:rsidR="00446DF6">
        <w:t xml:space="preserve">alle (auch die ohne Fehler) </w:t>
      </w:r>
      <w:r w:rsidR="009A6C45">
        <w:t>protokolliert.</w:t>
      </w:r>
    </w:p>
    <w:p w14:paraId="3BB268E5" w14:textId="62A796C9" w:rsidR="00A2346A" w:rsidRDefault="003A1FB9" w:rsidP="002E176D">
      <w:pPr>
        <w:pStyle w:val="Textkrper"/>
        <w:spacing w:after="0"/>
        <w:rPr>
          <w:b/>
        </w:rPr>
      </w:pPr>
      <w:r>
        <w:t xml:space="preserve">Die Geschäftsservices, die die Prozesse zur Laufzeit unterstützen, sind in </w:t>
      </w:r>
      <w:r w:rsidR="00F36AC4">
        <w:t xml:space="preserve">Abschnitt </w:t>
      </w:r>
      <w:r>
        <w:fldChar w:fldCharType="begin"/>
      </w:r>
      <w:r>
        <w:instrText xml:space="preserve"> REF _Ref341861061 \r \h </w:instrText>
      </w:r>
      <w:r>
        <w:fldChar w:fldCharType="separate"/>
      </w:r>
      <w:r w:rsidR="000B7520">
        <w:t>7.3</w:t>
      </w:r>
      <w:r>
        <w:fldChar w:fldCharType="end"/>
      </w:r>
      <w:r>
        <w:t xml:space="preserve"> beschrieben.</w:t>
      </w:r>
      <w:bookmarkStart w:id="171" w:name="_Ref364454767"/>
    </w:p>
    <w:p w14:paraId="466EE5FF" w14:textId="77777777" w:rsidR="009A6C45" w:rsidRPr="003F6E31" w:rsidRDefault="009A6C45" w:rsidP="00A0370D">
      <w:pPr>
        <w:pStyle w:val="berschrift3"/>
      </w:pPr>
      <w:bookmarkStart w:id="172" w:name="_Toc366590248"/>
      <w:bookmarkStart w:id="173" w:name="_Toc487535796"/>
      <w:r>
        <w:t>Subjekt a</w:t>
      </w:r>
      <w:r w:rsidRPr="003F6E31">
        <w:t>uthentifizie</w:t>
      </w:r>
      <w:r>
        <w:t>ren</w:t>
      </w:r>
      <w:bookmarkEnd w:id="171"/>
      <w:bookmarkEnd w:id="172"/>
      <w:bookmarkEnd w:id="173"/>
    </w:p>
    <w:tbl>
      <w:tblPr>
        <w:tblW w:w="0" w:type="auto"/>
        <w:tblLook w:val="04A0" w:firstRow="1" w:lastRow="0" w:firstColumn="1" w:lastColumn="0" w:noHBand="0" w:noVBand="1"/>
      </w:tblPr>
      <w:tblGrid>
        <w:gridCol w:w="2468"/>
        <w:gridCol w:w="6603"/>
      </w:tblGrid>
      <w:tr w:rsidR="00354BD8" w:rsidRPr="003F6E31" w14:paraId="1460B3E9" w14:textId="77777777" w:rsidTr="00226DA3">
        <w:trPr>
          <w:cantSplit/>
        </w:trPr>
        <w:tc>
          <w:tcPr>
            <w:tcW w:w="2518" w:type="dxa"/>
            <w:shd w:val="clear" w:color="auto" w:fill="D9D9D9" w:themeFill="background1" w:themeFillShade="D9"/>
          </w:tcPr>
          <w:p w14:paraId="277A3916" w14:textId="77777777" w:rsidR="00354BD8" w:rsidRPr="003F6E31" w:rsidRDefault="00EB6CDB" w:rsidP="009A6C45">
            <w:pPr>
              <w:pStyle w:val="Textkrper"/>
              <w:rPr>
                <w:rFonts w:cs="Arial"/>
                <w:szCs w:val="22"/>
              </w:rPr>
            </w:pPr>
            <w:r>
              <w:t>Subjekt a</w:t>
            </w:r>
            <w:r w:rsidRPr="003F6E31">
              <w:t>uthentifizie</w:t>
            </w:r>
            <w:r>
              <w:t>ren</w:t>
            </w:r>
          </w:p>
        </w:tc>
        <w:tc>
          <w:tcPr>
            <w:tcW w:w="6769" w:type="dxa"/>
            <w:shd w:val="clear" w:color="auto" w:fill="F2F2F2" w:themeFill="background1" w:themeFillShade="F2"/>
          </w:tcPr>
          <w:p w14:paraId="16ECC57B" w14:textId="171766F2" w:rsidR="00354BD8" w:rsidRPr="003F6E31" w:rsidRDefault="00354BD8" w:rsidP="009A6C45">
            <w:pPr>
              <w:pStyle w:val="Textkrper"/>
              <w:rPr>
                <w:rFonts w:cs="Arial"/>
                <w:szCs w:val="22"/>
              </w:rPr>
            </w:pPr>
            <w:r w:rsidRPr="003F6E31">
              <w:rPr>
                <w:rFonts w:cs="Arial"/>
                <w:szCs w:val="22"/>
              </w:rPr>
              <w:t xml:space="preserve">Vorgang der </w:t>
            </w:r>
            <w:r w:rsidR="00D93B75">
              <w:rPr>
                <w:rFonts w:cs="Arial"/>
                <w:szCs w:val="22"/>
              </w:rPr>
              <w:t xml:space="preserve">zeitnahen </w:t>
            </w:r>
            <w:r w:rsidRPr="003F6E31">
              <w:rPr>
                <w:rFonts w:cs="Arial"/>
                <w:szCs w:val="22"/>
              </w:rPr>
              <w:t>Überprüfung eine</w:t>
            </w:r>
            <w:r w:rsidR="009D2A39">
              <w:rPr>
                <w:rFonts w:cs="Arial"/>
                <w:szCs w:val="22"/>
              </w:rPr>
              <w:t>r</w:t>
            </w:r>
            <w:r w:rsidRPr="003F6E31">
              <w:rPr>
                <w:rFonts w:cs="Arial"/>
                <w:szCs w:val="22"/>
              </w:rPr>
              <w:t xml:space="preserve"> behaupteten </w:t>
            </w:r>
            <w:r w:rsidR="001D7A52">
              <w:rPr>
                <w:rFonts w:cs="Arial"/>
                <w:i/>
                <w:szCs w:val="22"/>
              </w:rPr>
              <w:t>E-Identity</w:t>
            </w:r>
            <w:r w:rsidR="009D2A39">
              <w:rPr>
                <w:rFonts w:cs="Arial"/>
                <w:i/>
                <w:szCs w:val="22"/>
              </w:rPr>
              <w:t xml:space="preserve"> </w:t>
            </w:r>
            <w:r w:rsidR="009D2A39" w:rsidRPr="00EF5052">
              <w:rPr>
                <w:rFonts w:cs="Arial"/>
                <w:szCs w:val="22"/>
              </w:rPr>
              <w:t>eines</w:t>
            </w:r>
            <w:r w:rsidR="009D2A39">
              <w:rPr>
                <w:rFonts w:cs="Arial"/>
                <w:i/>
                <w:szCs w:val="22"/>
              </w:rPr>
              <w:t xml:space="preserve"> </w:t>
            </w:r>
            <w:r w:rsidR="009A6C45">
              <w:rPr>
                <w:rFonts w:cs="Arial"/>
                <w:i/>
                <w:szCs w:val="22"/>
              </w:rPr>
              <w:t>Subjekts</w:t>
            </w:r>
            <w:r w:rsidR="00D93B75">
              <w:rPr>
                <w:rFonts w:cs="Arial"/>
                <w:i/>
                <w:iCs/>
                <w:szCs w:val="22"/>
              </w:rPr>
              <w:t xml:space="preserve"> </w:t>
            </w:r>
            <w:r w:rsidR="00D93B75" w:rsidRPr="009C6003">
              <w:rPr>
                <w:rFonts w:cs="Arial"/>
                <w:iCs/>
                <w:szCs w:val="22"/>
              </w:rPr>
              <w:t>durch einen</w:t>
            </w:r>
            <w:r w:rsidR="00D93B75">
              <w:rPr>
                <w:rFonts w:cs="Arial"/>
                <w:iCs/>
                <w:szCs w:val="22"/>
              </w:rPr>
              <w:t xml:space="preserve"> Identity Provider.</w:t>
            </w:r>
          </w:p>
        </w:tc>
      </w:tr>
    </w:tbl>
    <w:p w14:paraId="5CE2BC46" w14:textId="77777777" w:rsidR="00354BD8" w:rsidRPr="003F6E31" w:rsidRDefault="00354BD8" w:rsidP="00354BD8">
      <w:pPr>
        <w:pStyle w:val="Textkrper"/>
        <w:spacing w:before="240"/>
        <w:rPr>
          <w:b/>
        </w:rPr>
      </w:pPr>
      <w:r w:rsidRPr="003F6E31">
        <w:rPr>
          <w:b/>
        </w:rPr>
        <w:t>Tätigkeiten:</w:t>
      </w:r>
    </w:p>
    <w:p w14:paraId="7146F829" w14:textId="578BDD01" w:rsidR="00014890" w:rsidRDefault="00014890" w:rsidP="00014890">
      <w:pPr>
        <w:numPr>
          <w:ilvl w:val="0"/>
          <w:numId w:val="15"/>
        </w:numPr>
        <w:spacing w:line="240" w:lineRule="auto"/>
      </w:pPr>
      <w:r>
        <w:t xml:space="preserve">Das </w:t>
      </w:r>
      <w:r w:rsidRPr="009C6003">
        <w:rPr>
          <w:i/>
        </w:rPr>
        <w:t>Subjekt</w:t>
      </w:r>
      <w:r>
        <w:t xml:space="preserve"> verwendet ein ihm zur Verfügung gestelltes und unter seiner Kontrolle befindliches </w:t>
      </w:r>
      <w:r w:rsidRPr="009C6003">
        <w:rPr>
          <w:i/>
        </w:rPr>
        <w:t>Authentifizierungsmittel</w:t>
      </w:r>
      <w:r>
        <w:t>.</w:t>
      </w:r>
    </w:p>
    <w:p w14:paraId="4AAB3F32" w14:textId="77777777" w:rsidR="00014890" w:rsidRDefault="00014890" w:rsidP="00014890">
      <w:pPr>
        <w:numPr>
          <w:ilvl w:val="0"/>
          <w:numId w:val="15"/>
        </w:numPr>
        <w:spacing w:line="240" w:lineRule="auto"/>
      </w:pPr>
      <w:r>
        <w:t xml:space="preserve">Das </w:t>
      </w:r>
      <w:r w:rsidRPr="009C6003">
        <w:rPr>
          <w:i/>
        </w:rPr>
        <w:t>Authentifizierungsmittel</w:t>
      </w:r>
      <w:r>
        <w:t xml:space="preserve"> generiert mit Hilfe des </w:t>
      </w:r>
      <w:r w:rsidRPr="009C6003">
        <w:rPr>
          <w:i/>
        </w:rPr>
        <w:t>Authentifikators</w:t>
      </w:r>
      <w:r>
        <w:t xml:space="preserve"> einen Ausgabewert aus den Eingaben des Subjekts (Geheimnis und optional anderen Eingabewerten).</w:t>
      </w:r>
    </w:p>
    <w:p w14:paraId="26A43636" w14:textId="77777777" w:rsidR="00014890" w:rsidRDefault="00014890" w:rsidP="00014890">
      <w:pPr>
        <w:numPr>
          <w:ilvl w:val="0"/>
          <w:numId w:val="15"/>
        </w:numPr>
        <w:spacing w:line="240" w:lineRule="auto"/>
      </w:pPr>
      <w:r>
        <w:t xml:space="preserve">Das </w:t>
      </w:r>
      <w:r w:rsidRPr="009C6003">
        <w:rPr>
          <w:i/>
        </w:rPr>
        <w:t>Authentifizierungsmittel</w:t>
      </w:r>
      <w:r>
        <w:t xml:space="preserve"> sendet den generierten Ausgabewert an einen IdP zur Überprüfung.</w:t>
      </w:r>
    </w:p>
    <w:p w14:paraId="7007AB63" w14:textId="31FA0359" w:rsidR="00014890" w:rsidRPr="003F6E31" w:rsidRDefault="00014890" w:rsidP="009C6003">
      <w:pPr>
        <w:numPr>
          <w:ilvl w:val="0"/>
          <w:numId w:val="15"/>
        </w:numPr>
        <w:spacing w:line="240" w:lineRule="auto"/>
      </w:pPr>
      <w:r>
        <w:t xml:space="preserve">Der IdP prüft den generierten Ausgabewert mit dem </w:t>
      </w:r>
      <w:r w:rsidRPr="009C6003">
        <w:rPr>
          <w:i/>
        </w:rPr>
        <w:t>Credential</w:t>
      </w:r>
      <w:r>
        <w:t xml:space="preserve"> der behaupteten E-Identity. Ist die Prüfung positiv, ist die Authentifizierung erfolgreich. </w:t>
      </w:r>
    </w:p>
    <w:p w14:paraId="78525E38" w14:textId="29CC5231" w:rsidR="00403E3D" w:rsidRDefault="00403E3D" w:rsidP="00A0370D">
      <w:pPr>
        <w:pStyle w:val="berschrift3"/>
      </w:pPr>
      <w:bookmarkStart w:id="174" w:name="_Ref364454952"/>
      <w:bookmarkStart w:id="175" w:name="_Ref364973077"/>
      <w:bookmarkStart w:id="176" w:name="_Toc366590249"/>
      <w:bookmarkStart w:id="177" w:name="_Toc487535797"/>
      <w:r>
        <w:t>Identität föderieren</w:t>
      </w:r>
      <w:r w:rsidR="00C5711E">
        <w:t xml:space="preserve"> (optional)</w:t>
      </w:r>
      <w:bookmarkEnd w:id="177"/>
    </w:p>
    <w:tbl>
      <w:tblPr>
        <w:tblW w:w="0" w:type="auto"/>
        <w:tblLook w:val="04A0" w:firstRow="1" w:lastRow="0" w:firstColumn="1" w:lastColumn="0" w:noHBand="0" w:noVBand="1"/>
      </w:tblPr>
      <w:tblGrid>
        <w:gridCol w:w="2468"/>
        <w:gridCol w:w="6603"/>
      </w:tblGrid>
      <w:tr w:rsidR="00014890" w:rsidRPr="003F6E31" w14:paraId="03716D8F" w14:textId="77777777" w:rsidTr="00164BBA">
        <w:trPr>
          <w:cantSplit/>
        </w:trPr>
        <w:tc>
          <w:tcPr>
            <w:tcW w:w="2518" w:type="dxa"/>
            <w:shd w:val="clear" w:color="auto" w:fill="D9D9D9" w:themeFill="background1" w:themeFillShade="D9"/>
          </w:tcPr>
          <w:p w14:paraId="2C0E1D44" w14:textId="4EB8205B" w:rsidR="00014890" w:rsidRPr="003F6E31" w:rsidRDefault="00014890" w:rsidP="00164BBA">
            <w:pPr>
              <w:pStyle w:val="Textkrper"/>
              <w:rPr>
                <w:rFonts w:cs="Arial"/>
                <w:szCs w:val="22"/>
              </w:rPr>
            </w:pPr>
            <w:r>
              <w:t>Identität föderieren</w:t>
            </w:r>
          </w:p>
        </w:tc>
        <w:tc>
          <w:tcPr>
            <w:tcW w:w="6769" w:type="dxa"/>
            <w:shd w:val="clear" w:color="auto" w:fill="F2F2F2" w:themeFill="background1" w:themeFillShade="F2"/>
          </w:tcPr>
          <w:p w14:paraId="34859352" w14:textId="5356A653" w:rsidR="00014890" w:rsidRPr="003F6E31" w:rsidRDefault="00014890" w:rsidP="00164BBA">
            <w:pPr>
              <w:pStyle w:val="Textkrper"/>
              <w:rPr>
                <w:rFonts w:cs="Arial"/>
                <w:szCs w:val="22"/>
              </w:rPr>
            </w:pPr>
            <w:r w:rsidRPr="00D749D7">
              <w:t>Übergabe einer Authentifiz</w:t>
            </w:r>
            <w:r>
              <w:t>ierungs</w:t>
            </w:r>
            <w:r w:rsidR="00210C9A">
              <w:t>- und/oder Attribut</w:t>
            </w:r>
            <w:r w:rsidRPr="00D749D7">
              <w:t>b</w:t>
            </w:r>
            <w:r>
              <w:t>e</w:t>
            </w:r>
            <w:r w:rsidRPr="00D749D7">
              <w:t xml:space="preserve">stätigung </w:t>
            </w:r>
            <w:r>
              <w:t xml:space="preserve">vom IdP </w:t>
            </w:r>
            <w:r w:rsidRPr="00D749D7">
              <w:t>an die RP</w:t>
            </w:r>
          </w:p>
        </w:tc>
      </w:tr>
    </w:tbl>
    <w:p w14:paraId="38B9BE23" w14:textId="77777777" w:rsidR="00014890" w:rsidRDefault="00014890" w:rsidP="00014890">
      <w:pPr>
        <w:rPr>
          <w:b/>
        </w:rPr>
      </w:pPr>
    </w:p>
    <w:p w14:paraId="3413AB95" w14:textId="77777777" w:rsidR="00014890" w:rsidRPr="00420078" w:rsidRDefault="00014890" w:rsidP="00014890">
      <w:pPr>
        <w:rPr>
          <w:b/>
        </w:rPr>
      </w:pPr>
      <w:r w:rsidRPr="00420078">
        <w:rPr>
          <w:b/>
        </w:rPr>
        <w:t>Tätigkeiten:</w:t>
      </w:r>
    </w:p>
    <w:p w14:paraId="7DC17C50" w14:textId="582BB8F9" w:rsidR="00014890" w:rsidRDefault="00014890" w:rsidP="00014890">
      <w:pPr>
        <w:numPr>
          <w:ilvl w:val="0"/>
          <w:numId w:val="49"/>
        </w:numPr>
        <w:spacing w:line="240" w:lineRule="auto"/>
      </w:pPr>
      <w:r>
        <w:t xml:space="preserve">Der IdP überprüft, ob die RP berechtigt ist, eine </w:t>
      </w:r>
      <w:r w:rsidRPr="00D749D7">
        <w:t>Authentifiz</w:t>
      </w:r>
      <w:r>
        <w:t>ierungs</w:t>
      </w:r>
      <w:r w:rsidRPr="00D749D7">
        <w:t>b</w:t>
      </w:r>
      <w:r>
        <w:t>e</w:t>
      </w:r>
      <w:r w:rsidRPr="00D749D7">
        <w:t>stätigung</w:t>
      </w:r>
      <w:r>
        <w:t xml:space="preserve"> anzufordern.</w:t>
      </w:r>
    </w:p>
    <w:p w14:paraId="20641687" w14:textId="37598ADA" w:rsidR="00210C9A" w:rsidRDefault="00210C9A" w:rsidP="00014890">
      <w:pPr>
        <w:numPr>
          <w:ilvl w:val="0"/>
          <w:numId w:val="49"/>
        </w:numPr>
        <w:spacing w:line="240" w:lineRule="auto"/>
      </w:pPr>
      <w:r>
        <w:t>(optional) Attributaggregation: Falls der IdP gleichzeitig eine Attribut-Authorität ist,</w:t>
      </w:r>
      <w:r w:rsidR="005E6E9D">
        <w:t xml:space="preserve"> werden die angefragte Attribute vom IdP geliefert. Falls der </w:t>
      </w:r>
      <w:r>
        <w:t xml:space="preserve">IdP </w:t>
      </w:r>
      <w:r w:rsidR="005E6E9D">
        <w:t xml:space="preserve">keine Attribut-Authorität ist, können die angefragte Attribute von einer oder mehreren Attribut-Authoritäten </w:t>
      </w:r>
      <w:r>
        <w:t xml:space="preserve">aggregiert </w:t>
      </w:r>
      <w:r w:rsidR="005E6E9D">
        <w:t>werden</w:t>
      </w:r>
      <w:r>
        <w:t xml:space="preserve">. </w:t>
      </w:r>
    </w:p>
    <w:p w14:paraId="02CB011A" w14:textId="7426FFD9" w:rsidR="00014890" w:rsidRPr="008C3BDE" w:rsidRDefault="00014890" w:rsidP="00014890">
      <w:pPr>
        <w:numPr>
          <w:ilvl w:val="0"/>
          <w:numId w:val="49"/>
        </w:numPr>
        <w:spacing w:line="240" w:lineRule="auto"/>
      </w:pPr>
      <w:r>
        <w:t xml:space="preserve">(optional) IdP holt das Einverständnis des Subjekts ein, die </w:t>
      </w:r>
      <w:r w:rsidRPr="00D749D7">
        <w:t>Authentifiz</w:t>
      </w:r>
      <w:r>
        <w:t>ierungs</w:t>
      </w:r>
      <w:r w:rsidR="005E6E9D">
        <w:t>- und/oder Attribut</w:t>
      </w:r>
      <w:r w:rsidRPr="00D749D7">
        <w:t>b</w:t>
      </w:r>
      <w:r>
        <w:t>e</w:t>
      </w:r>
      <w:r w:rsidRPr="00D749D7">
        <w:t>stätigung</w:t>
      </w:r>
      <w:r>
        <w:t xml:space="preserve"> an den aufrufenden Service (RP) zu übermitteln</w:t>
      </w:r>
      <w:r w:rsidR="00597D50">
        <w:t>.</w:t>
      </w:r>
    </w:p>
    <w:p w14:paraId="40F5F579" w14:textId="173229C3" w:rsidR="00014890" w:rsidRDefault="00014890" w:rsidP="00210C9A">
      <w:pPr>
        <w:numPr>
          <w:ilvl w:val="0"/>
          <w:numId w:val="49"/>
        </w:numPr>
        <w:spacing w:line="240" w:lineRule="auto"/>
      </w:pPr>
      <w:r>
        <w:t>Der IdP erzeugt Authentifizierungsbestätigung mit Zeitstempel, Signatur und optionaler Verschlüsselung.</w:t>
      </w:r>
    </w:p>
    <w:p w14:paraId="36D6F12F" w14:textId="77777777" w:rsidR="00014890" w:rsidRDefault="00014890" w:rsidP="00014890">
      <w:pPr>
        <w:numPr>
          <w:ilvl w:val="0"/>
          <w:numId w:val="49"/>
        </w:numPr>
        <w:spacing w:line="240" w:lineRule="auto"/>
      </w:pPr>
      <w:r>
        <w:t>Der IdP übergibt die Authentifizierungsbestätigung an die RP.</w:t>
      </w:r>
    </w:p>
    <w:p w14:paraId="6EEF7AD4" w14:textId="0DBAE474" w:rsidR="00014890" w:rsidRDefault="00014890" w:rsidP="00014890">
      <w:pPr>
        <w:numPr>
          <w:ilvl w:val="0"/>
          <w:numId w:val="49"/>
        </w:numPr>
        <w:spacing w:line="240" w:lineRule="auto"/>
      </w:pPr>
      <w:r>
        <w:t>Die RP überprüft die Aktualität und Authentizität der Authentifizierungs</w:t>
      </w:r>
      <w:r w:rsidR="001D5246">
        <w:t>- und Attribut</w:t>
      </w:r>
      <w:r>
        <w:t>bestätigung</w:t>
      </w:r>
      <w:r w:rsidR="001D5246">
        <w:t>en</w:t>
      </w:r>
      <w:r>
        <w:t>.</w:t>
      </w:r>
    </w:p>
    <w:p w14:paraId="74480049" w14:textId="77777777" w:rsidR="00014890" w:rsidRPr="00014274" w:rsidRDefault="00014890" w:rsidP="00014890">
      <w:pPr>
        <w:numPr>
          <w:ilvl w:val="0"/>
          <w:numId w:val="49"/>
        </w:numPr>
        <w:spacing w:line="240" w:lineRule="auto"/>
      </w:pPr>
      <w:r>
        <w:t>In Abhängigkeit der verlangten Sicherheitsstufe muss die RP das Subjekt nach einer bestimmten Zeitdauer (unabhängig von ihren eigenen Richtlinien) erneut durch den IdP authentifizieren lassen (Re-Authentifizierung).</w:t>
      </w:r>
    </w:p>
    <w:p w14:paraId="7FCEE56D" w14:textId="4FD298B4" w:rsidR="003A1FB9" w:rsidRPr="003F6E31" w:rsidRDefault="001D7A52" w:rsidP="00A0370D">
      <w:pPr>
        <w:pStyle w:val="berschrift3"/>
      </w:pPr>
      <w:bookmarkStart w:id="178" w:name="_Toc487535798"/>
      <w:r>
        <w:t>E-Identity</w:t>
      </w:r>
      <w:r w:rsidR="00C4257C">
        <w:t xml:space="preserve"> </w:t>
      </w:r>
      <w:r w:rsidR="003A1FB9">
        <w:t>a</w:t>
      </w:r>
      <w:r w:rsidR="003A1FB9" w:rsidRPr="003F6E31">
        <w:t>ut</w:t>
      </w:r>
      <w:r w:rsidR="003A1FB9">
        <w:t>orisieren</w:t>
      </w:r>
      <w:bookmarkEnd w:id="174"/>
      <w:bookmarkEnd w:id="175"/>
      <w:bookmarkEnd w:id="176"/>
      <w:r w:rsidR="00CB4F01">
        <w:t xml:space="preserve"> und Attribute offenlegen</w:t>
      </w:r>
      <w:bookmarkEnd w:id="178"/>
    </w:p>
    <w:tbl>
      <w:tblPr>
        <w:tblW w:w="0" w:type="auto"/>
        <w:tblLook w:val="04A0" w:firstRow="1" w:lastRow="0" w:firstColumn="1" w:lastColumn="0" w:noHBand="0" w:noVBand="1"/>
      </w:tblPr>
      <w:tblGrid>
        <w:gridCol w:w="2467"/>
        <w:gridCol w:w="6604"/>
      </w:tblGrid>
      <w:tr w:rsidR="00354BD8" w:rsidRPr="003F6E31" w14:paraId="4BAFE4C0" w14:textId="77777777" w:rsidTr="00226DA3">
        <w:trPr>
          <w:cantSplit/>
        </w:trPr>
        <w:tc>
          <w:tcPr>
            <w:tcW w:w="2518" w:type="dxa"/>
            <w:shd w:val="clear" w:color="auto" w:fill="D9D9D9" w:themeFill="background1" w:themeFillShade="D9"/>
          </w:tcPr>
          <w:p w14:paraId="3F447BDD" w14:textId="68F49BAC" w:rsidR="00354BD8" w:rsidRPr="003F6E31" w:rsidRDefault="00493337" w:rsidP="009A6C45">
            <w:pPr>
              <w:pStyle w:val="Textkrper"/>
              <w:rPr>
                <w:rFonts w:cs="Arial"/>
                <w:szCs w:val="22"/>
              </w:rPr>
            </w:pPr>
            <w:r>
              <w:t>E-</w:t>
            </w:r>
            <w:r w:rsidR="00EB6CDB">
              <w:t>I</w:t>
            </w:r>
            <w:r w:rsidR="00A0370D">
              <w:t>dentity</w:t>
            </w:r>
            <w:r w:rsidR="00EB6CDB">
              <w:t xml:space="preserve"> a</w:t>
            </w:r>
            <w:r w:rsidR="00EB6CDB" w:rsidRPr="003F6E31">
              <w:t>ut</w:t>
            </w:r>
            <w:r w:rsidR="00EB6CDB">
              <w:t>orisieren</w:t>
            </w:r>
            <w:r w:rsidR="00CF2759">
              <w:t xml:space="preserve"> &amp; Attribute offenlegen</w:t>
            </w:r>
          </w:p>
        </w:tc>
        <w:tc>
          <w:tcPr>
            <w:tcW w:w="6769" w:type="dxa"/>
            <w:shd w:val="clear" w:color="auto" w:fill="F2F2F2" w:themeFill="background1" w:themeFillShade="F2"/>
          </w:tcPr>
          <w:p w14:paraId="40A9F27F" w14:textId="7A78D01D" w:rsidR="00354BD8" w:rsidRDefault="00354BD8" w:rsidP="00CC12D1">
            <w:pPr>
              <w:rPr>
                <w:rFonts w:cs="Arial"/>
              </w:rPr>
            </w:pPr>
            <w:r w:rsidRPr="003F6E31">
              <w:rPr>
                <w:rFonts w:cs="Arial"/>
              </w:rPr>
              <w:t xml:space="preserve">Prüfen </w:t>
            </w:r>
            <w:r w:rsidR="00CC12D1">
              <w:rPr>
                <w:rFonts w:cs="Arial"/>
              </w:rPr>
              <w:t>der</w:t>
            </w:r>
            <w:r w:rsidRPr="003F6E31">
              <w:rPr>
                <w:rFonts w:cs="Arial"/>
              </w:rPr>
              <w:t xml:space="preserve"> </w:t>
            </w:r>
            <w:r w:rsidRPr="00A02766">
              <w:rPr>
                <w:rFonts w:cs="Arial"/>
                <w:i/>
              </w:rPr>
              <w:t>Zugriffsberechtigung</w:t>
            </w:r>
            <w:r w:rsidRPr="003F6E31">
              <w:rPr>
                <w:rFonts w:cs="Arial"/>
              </w:rPr>
              <w:t xml:space="preserve"> eine</w:t>
            </w:r>
            <w:r w:rsidR="00C4257C">
              <w:rPr>
                <w:rFonts w:cs="Arial"/>
              </w:rPr>
              <w:t>r</w:t>
            </w:r>
            <w:r w:rsidRPr="003F6E31">
              <w:rPr>
                <w:rFonts w:cs="Arial"/>
              </w:rPr>
              <w:t xml:space="preserve"> </w:t>
            </w:r>
            <w:r w:rsidRPr="00A02766">
              <w:rPr>
                <w:rFonts w:cs="Arial"/>
                <w:i/>
              </w:rPr>
              <w:t>authentifizierten</w:t>
            </w:r>
            <w:r w:rsidRPr="003F6E31">
              <w:rPr>
                <w:rFonts w:cs="Arial"/>
              </w:rPr>
              <w:t xml:space="preserve"> </w:t>
            </w:r>
            <w:r w:rsidR="001D7A52">
              <w:rPr>
                <w:rFonts w:cs="Arial"/>
                <w:i/>
              </w:rPr>
              <w:t>E-Identity</w:t>
            </w:r>
            <w:r w:rsidRPr="003F6E31">
              <w:rPr>
                <w:rFonts w:cs="Arial"/>
              </w:rPr>
              <w:t xml:space="preserve"> auf eine </w:t>
            </w:r>
            <w:r w:rsidR="001D7A52">
              <w:rPr>
                <w:rFonts w:cs="Arial"/>
                <w:i/>
              </w:rPr>
              <w:t>E-Ressource</w:t>
            </w:r>
            <w:r w:rsidRPr="003F6E31">
              <w:rPr>
                <w:rFonts w:cs="Arial"/>
              </w:rPr>
              <w:t xml:space="preserve"> und Erteilen des </w:t>
            </w:r>
            <w:r w:rsidRPr="00A02766">
              <w:rPr>
                <w:rFonts w:cs="Arial"/>
                <w:i/>
              </w:rPr>
              <w:t>Zugriffs</w:t>
            </w:r>
            <w:r w:rsidRPr="003F6E31">
              <w:rPr>
                <w:rFonts w:cs="Arial"/>
              </w:rPr>
              <w:t xml:space="preserve"> </w:t>
            </w:r>
            <w:r w:rsidR="00FD7138">
              <w:rPr>
                <w:rFonts w:cs="Arial"/>
              </w:rPr>
              <w:t xml:space="preserve">auf eine </w:t>
            </w:r>
            <w:r w:rsidR="00FD7138" w:rsidRPr="00A02766">
              <w:rPr>
                <w:rFonts w:cs="Arial"/>
                <w:i/>
              </w:rPr>
              <w:t>Ressource</w:t>
            </w:r>
            <w:r w:rsidR="00FD7138">
              <w:rPr>
                <w:rFonts w:cs="Arial"/>
              </w:rPr>
              <w:t xml:space="preserve"> </w:t>
            </w:r>
            <w:r w:rsidRPr="003F6E31">
              <w:rPr>
                <w:rFonts w:cs="Arial"/>
              </w:rPr>
              <w:t xml:space="preserve">zur </w:t>
            </w:r>
            <w:r w:rsidR="00336814">
              <w:rPr>
                <w:rFonts w:cs="Arial"/>
              </w:rPr>
              <w:t>Laufzeit</w:t>
            </w:r>
            <w:r w:rsidRPr="003F6E31">
              <w:rPr>
                <w:rFonts w:cs="Arial"/>
              </w:rPr>
              <w:t xml:space="preserve">. Dabei wird zwischen </w:t>
            </w:r>
            <w:r w:rsidRPr="003F6E31">
              <w:rPr>
                <w:rFonts w:cs="Arial"/>
                <w:i/>
              </w:rPr>
              <w:t>Grob</w:t>
            </w:r>
            <w:r w:rsidRPr="003F6E31">
              <w:rPr>
                <w:rFonts w:cs="Arial"/>
              </w:rPr>
              <w:t xml:space="preserve">- und </w:t>
            </w:r>
            <w:r w:rsidRPr="003F6E31">
              <w:rPr>
                <w:rFonts w:cs="Arial"/>
                <w:i/>
              </w:rPr>
              <w:t>Feinautorisierung</w:t>
            </w:r>
            <w:r w:rsidRPr="003F6E31">
              <w:rPr>
                <w:rFonts w:cs="Arial"/>
              </w:rPr>
              <w:t xml:space="preserve"> unterschieden.</w:t>
            </w:r>
          </w:p>
          <w:p w14:paraId="415096A4" w14:textId="100ECAA2" w:rsidR="00F80EC1" w:rsidRPr="003F6E31" w:rsidRDefault="00F80EC1" w:rsidP="00CC12D1">
            <w:pPr>
              <w:rPr>
                <w:rFonts w:cs="Arial"/>
                <w:szCs w:val="22"/>
              </w:rPr>
            </w:pPr>
            <w:r>
              <w:rPr>
                <w:rFonts w:cs="Arial"/>
              </w:rPr>
              <w:t>Offenlegen von Attributen des Su</w:t>
            </w:r>
            <w:r w:rsidR="00210C9A">
              <w:rPr>
                <w:rFonts w:cs="Arial"/>
              </w:rPr>
              <w:t>b</w:t>
            </w:r>
            <w:r>
              <w:rPr>
                <w:rFonts w:cs="Arial"/>
              </w:rPr>
              <w:t>jektes.</w:t>
            </w:r>
          </w:p>
        </w:tc>
      </w:tr>
    </w:tbl>
    <w:p w14:paraId="35E7650E" w14:textId="77777777" w:rsidR="00354BD8" w:rsidRPr="003F6E31" w:rsidRDefault="00354BD8" w:rsidP="00354BD8">
      <w:pPr>
        <w:pStyle w:val="Textkrper"/>
        <w:spacing w:before="240"/>
        <w:rPr>
          <w:b/>
        </w:rPr>
      </w:pPr>
      <w:r w:rsidRPr="003F6E31">
        <w:rPr>
          <w:b/>
        </w:rPr>
        <w:t>Tätigkeiten:</w:t>
      </w:r>
    </w:p>
    <w:p w14:paraId="091C929F" w14:textId="77777777" w:rsidR="004F7C81" w:rsidRPr="004F7C81" w:rsidRDefault="004F7C81" w:rsidP="00354BD8">
      <w:pPr>
        <w:pStyle w:val="Textkrper"/>
        <w:numPr>
          <w:ilvl w:val="0"/>
          <w:numId w:val="15"/>
        </w:numPr>
      </w:pPr>
      <w:r w:rsidRPr="004F7C81">
        <w:t>V</w:t>
      </w:r>
      <w:r>
        <w:t xml:space="preserve">orbedingung einer </w:t>
      </w:r>
      <w:r w:rsidRPr="00A02766">
        <w:rPr>
          <w:i/>
        </w:rPr>
        <w:t>Autorisierung</w:t>
      </w:r>
      <w:r>
        <w:t xml:space="preserve"> ist die </w:t>
      </w:r>
      <w:r w:rsidR="009D4D66">
        <w:t>erfolgreiche</w:t>
      </w:r>
      <w:r>
        <w:t xml:space="preserve"> </w:t>
      </w:r>
      <w:r w:rsidRPr="00A02766">
        <w:rPr>
          <w:i/>
        </w:rPr>
        <w:t>Authentifizierung</w:t>
      </w:r>
      <w:r>
        <w:t xml:space="preserve"> des </w:t>
      </w:r>
      <w:r w:rsidRPr="00A02766">
        <w:rPr>
          <w:i/>
        </w:rPr>
        <w:t>Subjekts</w:t>
      </w:r>
      <w:r>
        <w:t>.</w:t>
      </w:r>
    </w:p>
    <w:p w14:paraId="28318AA5" w14:textId="022E2081" w:rsidR="00354BD8" w:rsidRPr="004F7C81" w:rsidRDefault="00354BD8" w:rsidP="00354BD8">
      <w:pPr>
        <w:pStyle w:val="Textkrper"/>
        <w:numPr>
          <w:ilvl w:val="0"/>
          <w:numId w:val="15"/>
        </w:numPr>
      </w:pPr>
      <w:r w:rsidRPr="004F7C81">
        <w:t xml:space="preserve">Die </w:t>
      </w:r>
      <w:r w:rsidR="003A1FB9" w:rsidRPr="00A02766">
        <w:rPr>
          <w:i/>
        </w:rPr>
        <w:t>Zugangsregeln</w:t>
      </w:r>
      <w:r w:rsidR="003A1FB9" w:rsidRPr="004F7C81">
        <w:t xml:space="preserve"> und </w:t>
      </w:r>
      <w:r w:rsidRPr="00A02766">
        <w:rPr>
          <w:i/>
        </w:rPr>
        <w:t>Zugriffs</w:t>
      </w:r>
      <w:r w:rsidR="003A1FB9" w:rsidRPr="00A02766">
        <w:rPr>
          <w:i/>
        </w:rPr>
        <w:t>rechte</w:t>
      </w:r>
      <w:r w:rsidR="003A1FB9" w:rsidRPr="004F7C81">
        <w:t xml:space="preserve"> </w:t>
      </w:r>
      <w:r w:rsidRPr="004F7C81">
        <w:t xml:space="preserve">für den </w:t>
      </w:r>
      <w:r w:rsidRPr="00A02766">
        <w:rPr>
          <w:i/>
        </w:rPr>
        <w:t>Zugriff</w:t>
      </w:r>
      <w:r w:rsidRPr="004F7C81">
        <w:t xml:space="preserve"> auf die </w:t>
      </w:r>
      <w:r w:rsidR="001D7A52">
        <w:rPr>
          <w:i/>
        </w:rPr>
        <w:t>E-Ressource</w:t>
      </w:r>
      <w:r w:rsidRPr="004F7C81">
        <w:t xml:space="preserve"> werden ermittelt und daraus die benötigten </w:t>
      </w:r>
      <w:r w:rsidRPr="00A02766">
        <w:rPr>
          <w:i/>
        </w:rPr>
        <w:t>Attribute</w:t>
      </w:r>
      <w:r w:rsidRPr="004F7C81">
        <w:t xml:space="preserve"> </w:t>
      </w:r>
      <w:r w:rsidR="003A1FB9" w:rsidRPr="004F7C81">
        <w:t>zu</w:t>
      </w:r>
      <w:r w:rsidR="007A0158">
        <w:t>r</w:t>
      </w:r>
      <w:r w:rsidR="003A1FB9" w:rsidRPr="004F7C81">
        <w:t xml:space="preserve"> </w:t>
      </w:r>
      <w:r w:rsidR="001D7A52">
        <w:rPr>
          <w:rFonts w:cs="Arial"/>
          <w:i/>
        </w:rPr>
        <w:t>E-Identity</w:t>
      </w:r>
      <w:r w:rsidR="007A0158" w:rsidRPr="003F6E31">
        <w:rPr>
          <w:rFonts w:cs="Arial"/>
        </w:rPr>
        <w:t xml:space="preserve"> </w:t>
      </w:r>
      <w:r w:rsidRPr="004F7C81">
        <w:t>abgeleitet.</w:t>
      </w:r>
      <w:r w:rsidR="003A1FB9" w:rsidRPr="004F7C81">
        <w:t xml:space="preserve"> </w:t>
      </w:r>
    </w:p>
    <w:p w14:paraId="0FA0AE37" w14:textId="77777777" w:rsidR="00354BD8" w:rsidRPr="004F7C81" w:rsidRDefault="003A1FB9" w:rsidP="00354BD8">
      <w:pPr>
        <w:pStyle w:val="Textkrper"/>
        <w:numPr>
          <w:ilvl w:val="0"/>
          <w:numId w:val="15"/>
        </w:numPr>
      </w:pPr>
      <w:r w:rsidRPr="004F7C81">
        <w:t xml:space="preserve">Die </w:t>
      </w:r>
      <w:r w:rsidRPr="00A02766">
        <w:rPr>
          <w:i/>
        </w:rPr>
        <w:t>Attribute</w:t>
      </w:r>
      <w:r w:rsidRPr="004F7C81">
        <w:t xml:space="preserve"> </w:t>
      </w:r>
      <w:r w:rsidR="00354BD8" w:rsidRPr="004F7C81">
        <w:t xml:space="preserve">werden </w:t>
      </w:r>
      <w:r w:rsidRPr="004F7C81">
        <w:t xml:space="preserve">(üblicherweise benutzer-zentriert) </w:t>
      </w:r>
      <w:r w:rsidR="00354BD8" w:rsidRPr="004F7C81">
        <w:t>be</w:t>
      </w:r>
      <w:r w:rsidRPr="004F7C81">
        <w:t>stätigt</w:t>
      </w:r>
      <w:r w:rsidR="00354BD8" w:rsidRPr="004F7C81">
        <w:t>.</w:t>
      </w:r>
    </w:p>
    <w:p w14:paraId="22483864" w14:textId="77777777" w:rsidR="00354BD8" w:rsidRPr="004F7C81" w:rsidRDefault="00354BD8" w:rsidP="00354BD8">
      <w:pPr>
        <w:pStyle w:val="Textkrper"/>
        <w:numPr>
          <w:ilvl w:val="0"/>
          <w:numId w:val="15"/>
        </w:numPr>
      </w:pPr>
      <w:r w:rsidRPr="004F7C81">
        <w:t xml:space="preserve">Der </w:t>
      </w:r>
      <w:r w:rsidR="003A1FB9" w:rsidRPr="00A02766">
        <w:rPr>
          <w:i/>
        </w:rPr>
        <w:t>Zugang</w:t>
      </w:r>
      <w:r w:rsidR="003A1FB9" w:rsidRPr="004F7C81">
        <w:t xml:space="preserve"> und der </w:t>
      </w:r>
      <w:r w:rsidRPr="00A02766">
        <w:rPr>
          <w:i/>
        </w:rPr>
        <w:t>Zugriff</w:t>
      </w:r>
      <w:r w:rsidRPr="004F7C81">
        <w:t xml:space="preserve"> </w:t>
      </w:r>
      <w:r w:rsidR="00CA54B3">
        <w:t>werden</w:t>
      </w:r>
      <w:r w:rsidRPr="004F7C81">
        <w:t xml:space="preserve"> erlaubt.</w:t>
      </w:r>
    </w:p>
    <w:p w14:paraId="47A827F3" w14:textId="77777777" w:rsidR="00354BD8" w:rsidRDefault="00354BD8" w:rsidP="00354BD8">
      <w:pPr>
        <w:pStyle w:val="Textkrper"/>
        <w:numPr>
          <w:ilvl w:val="0"/>
          <w:numId w:val="15"/>
        </w:numPr>
      </w:pPr>
      <w:r w:rsidRPr="004F7C81">
        <w:t xml:space="preserve">Der </w:t>
      </w:r>
      <w:r w:rsidRPr="00A02766">
        <w:rPr>
          <w:i/>
        </w:rPr>
        <w:t>Zugriff</w:t>
      </w:r>
      <w:r w:rsidRPr="004F7C81">
        <w:t xml:space="preserve"> erfolgt.</w:t>
      </w:r>
    </w:p>
    <w:p w14:paraId="14258A3C" w14:textId="5B19B642" w:rsidR="00057A0D" w:rsidRDefault="00057A0D" w:rsidP="00354BD8">
      <w:pPr>
        <w:pStyle w:val="Textkrper"/>
        <w:numPr>
          <w:ilvl w:val="0"/>
          <w:numId w:val="15"/>
        </w:numPr>
      </w:pPr>
      <w:r>
        <w:t>Eine RP kann zusätzlich Attribute des Subjekts anfordern, wenn sie diese zur Erfüllung ihrer Funktion benötigt.</w:t>
      </w:r>
    </w:p>
    <w:p w14:paraId="19116408" w14:textId="77777777" w:rsidR="009336BB" w:rsidRPr="003F6E31" w:rsidRDefault="00C104FA" w:rsidP="00AC31AB">
      <w:pPr>
        <w:pStyle w:val="berschrift2"/>
      </w:pPr>
      <w:bookmarkStart w:id="179" w:name="_Ref364456434"/>
      <w:bookmarkStart w:id="180" w:name="_Toc366590250"/>
      <w:bookmarkStart w:id="181" w:name="_Toc487535799"/>
      <w:r>
        <w:t>IAM d</w:t>
      </w:r>
      <w:r w:rsidR="00354BD8">
        <w:t>efin</w:t>
      </w:r>
      <w:r>
        <w:t>ieren</w:t>
      </w:r>
      <w:bookmarkEnd w:id="179"/>
      <w:bookmarkEnd w:id="180"/>
      <w:bookmarkEnd w:id="181"/>
    </w:p>
    <w:p w14:paraId="4B3736B6" w14:textId="07D4E42C" w:rsidR="004F0326" w:rsidRDefault="00354BD8" w:rsidP="00354BD8">
      <w:pPr>
        <w:pStyle w:val="Textkrper"/>
      </w:pPr>
      <w:r w:rsidRPr="003F6E31">
        <w:t xml:space="preserve">Während der Definitionszeit werden alle notwendigen Bedingungen geschaffen, damit zur </w:t>
      </w:r>
      <w:r w:rsidR="00336814">
        <w:t>Laufzeit</w:t>
      </w:r>
      <w:r w:rsidR="00336814" w:rsidRPr="003F6E31">
        <w:t xml:space="preserve"> </w:t>
      </w:r>
      <w:r w:rsidRPr="003F6E31">
        <w:t xml:space="preserve">bestimmt werden kann, ob ein </w:t>
      </w:r>
      <w:r w:rsidRPr="00313477">
        <w:rPr>
          <w:i/>
        </w:rPr>
        <w:t>Subjekt</w:t>
      </w:r>
      <w:r w:rsidRPr="003F6E31">
        <w:t xml:space="preserve"> auf eine </w:t>
      </w:r>
      <w:r w:rsidRPr="00313477">
        <w:rPr>
          <w:i/>
        </w:rPr>
        <w:t>Ressource</w:t>
      </w:r>
      <w:r w:rsidRPr="003F6E31">
        <w:t xml:space="preserve"> zugreifen darf. Die Abläufe der Definitionszeit müssen vor der ersten Benutzung der </w:t>
      </w:r>
      <w:r w:rsidRPr="00313477">
        <w:rPr>
          <w:i/>
        </w:rPr>
        <w:t>Ressource</w:t>
      </w:r>
      <w:r w:rsidRPr="003F6E31">
        <w:t xml:space="preserve"> durch das </w:t>
      </w:r>
      <w:r w:rsidRPr="00313477">
        <w:rPr>
          <w:i/>
        </w:rPr>
        <w:t xml:space="preserve">Subjekt </w:t>
      </w:r>
      <w:r w:rsidRPr="003F6E31">
        <w:t xml:space="preserve">stattfinden. </w:t>
      </w:r>
      <w:r w:rsidR="004F0326">
        <w:t>Die Qualität von</w:t>
      </w:r>
      <w:r w:rsidR="00EE5ECD">
        <w:t xml:space="preserve"> </w:t>
      </w:r>
      <w:r w:rsidR="00EE5ECD" w:rsidRPr="00074D48">
        <w:rPr>
          <w:i/>
        </w:rPr>
        <w:t>Zugriff kontrollieren</w:t>
      </w:r>
      <w:r w:rsidR="004F0326">
        <w:t xml:space="preserve"> wird sehr direkt durch die Umsetzung von </w:t>
      </w:r>
      <w:r w:rsidR="00EB6CDB" w:rsidRPr="00EB6CDB">
        <w:rPr>
          <w:i/>
        </w:rPr>
        <w:t>IAM definieren</w:t>
      </w:r>
      <w:r w:rsidR="00EB6CDB" w:rsidRPr="004F0326">
        <w:rPr>
          <w:i/>
        </w:rPr>
        <w:t xml:space="preserve"> </w:t>
      </w:r>
      <w:r w:rsidR="004F0326">
        <w:t>beeinflusst.</w:t>
      </w:r>
    </w:p>
    <w:p w14:paraId="07EF792E" w14:textId="74B2FEAB" w:rsidR="00A2346A" w:rsidRDefault="00354BD8" w:rsidP="00313477">
      <w:pPr>
        <w:pStyle w:val="Textkrper"/>
        <w:rPr>
          <w:b/>
        </w:rPr>
      </w:pPr>
      <w:r w:rsidRPr="003F6E31">
        <w:t xml:space="preserve">Die </w:t>
      </w:r>
      <w:r w:rsidR="00A45C0A">
        <w:t>Geschäftss</w:t>
      </w:r>
      <w:r w:rsidRPr="003F6E31">
        <w:t>ervices</w:t>
      </w:r>
      <w:r w:rsidR="00A45C0A">
        <w:t>, die die Prozesse</w:t>
      </w:r>
      <w:r w:rsidRPr="003F6E31">
        <w:t xml:space="preserve"> der Definitionszeit </w:t>
      </w:r>
      <w:r w:rsidR="00A45C0A">
        <w:t>unterstützen,</w:t>
      </w:r>
      <w:r w:rsidR="00A45C0A" w:rsidRPr="003F6E31">
        <w:t xml:space="preserve"> </w:t>
      </w:r>
      <w:r w:rsidRPr="003F6E31">
        <w:t xml:space="preserve">werden im </w:t>
      </w:r>
      <w:r w:rsidR="00F36AC4">
        <w:t>Abschnitt</w:t>
      </w:r>
      <w:r w:rsidR="00F36AC4" w:rsidRPr="003F6E31">
        <w:t xml:space="preserve"> </w:t>
      </w:r>
      <w:r w:rsidRPr="003F6E31">
        <w:fldChar w:fldCharType="begin"/>
      </w:r>
      <w:r w:rsidRPr="003F6E31">
        <w:instrText xml:space="preserve"> REF _Ref342988678 \r \h </w:instrText>
      </w:r>
      <w:r w:rsidRPr="003F6E31">
        <w:fldChar w:fldCharType="separate"/>
      </w:r>
      <w:r w:rsidR="000B7520">
        <w:t>7.2</w:t>
      </w:r>
      <w:r w:rsidRPr="003F6E31">
        <w:fldChar w:fldCharType="end"/>
      </w:r>
      <w:r w:rsidRPr="003F6E31">
        <w:t xml:space="preserve"> genauer beschrieben.</w:t>
      </w:r>
      <w:bookmarkStart w:id="182" w:name="_Ref364455467"/>
    </w:p>
    <w:p w14:paraId="09089595" w14:textId="3EA1B59A" w:rsidR="006A2207" w:rsidRDefault="001D7A52" w:rsidP="00A0370D">
      <w:pPr>
        <w:pStyle w:val="berschrift3"/>
      </w:pPr>
      <w:bookmarkStart w:id="183" w:name="_Toc366590251"/>
      <w:bookmarkStart w:id="184" w:name="_Toc487535800"/>
      <w:r>
        <w:t>E-Identity</w:t>
      </w:r>
      <w:r w:rsidR="009D4D66">
        <w:t xml:space="preserve"> definieren</w:t>
      </w:r>
      <w:bookmarkEnd w:id="182"/>
      <w:bookmarkEnd w:id="183"/>
      <w:bookmarkEnd w:id="184"/>
    </w:p>
    <w:tbl>
      <w:tblPr>
        <w:tblW w:w="0" w:type="auto"/>
        <w:tblLook w:val="04A0" w:firstRow="1" w:lastRow="0" w:firstColumn="1" w:lastColumn="0" w:noHBand="0" w:noVBand="1"/>
      </w:tblPr>
      <w:tblGrid>
        <w:gridCol w:w="2468"/>
        <w:gridCol w:w="6603"/>
      </w:tblGrid>
      <w:tr w:rsidR="0076051B" w:rsidRPr="003F6E31" w14:paraId="4198943F" w14:textId="77777777" w:rsidTr="00226DA3">
        <w:trPr>
          <w:cantSplit/>
        </w:trPr>
        <w:tc>
          <w:tcPr>
            <w:tcW w:w="2518" w:type="dxa"/>
            <w:shd w:val="clear" w:color="auto" w:fill="D9D9D9" w:themeFill="background1" w:themeFillShade="D9"/>
          </w:tcPr>
          <w:p w14:paraId="295F2DA0" w14:textId="66A241D5" w:rsidR="0076051B" w:rsidRPr="003F6E31" w:rsidRDefault="001D7A52" w:rsidP="0076051B">
            <w:pPr>
              <w:pStyle w:val="Textkrper"/>
              <w:rPr>
                <w:rFonts w:cs="Arial"/>
                <w:szCs w:val="22"/>
              </w:rPr>
            </w:pPr>
            <w:r>
              <w:t>E-Identity</w:t>
            </w:r>
            <w:r w:rsidR="00EB6CDB">
              <w:t xml:space="preserve"> definieren</w:t>
            </w:r>
          </w:p>
        </w:tc>
        <w:tc>
          <w:tcPr>
            <w:tcW w:w="6769" w:type="dxa"/>
            <w:shd w:val="clear" w:color="auto" w:fill="F2F2F2" w:themeFill="background1" w:themeFillShade="F2"/>
          </w:tcPr>
          <w:p w14:paraId="43662B51" w14:textId="15FF2251" w:rsidR="0076051B" w:rsidRPr="003F6E31" w:rsidRDefault="00DF7965" w:rsidP="0076051B">
            <w:pPr>
              <w:rPr>
                <w:rFonts w:cs="Arial"/>
                <w:szCs w:val="22"/>
              </w:rPr>
            </w:pPr>
            <w:r>
              <w:t>U</w:t>
            </w:r>
            <w:r w:rsidR="0076051B">
              <w:t xml:space="preserve">mfasst die </w:t>
            </w:r>
            <w:r w:rsidR="0076051B" w:rsidRPr="003F6E31">
              <w:rPr>
                <w:rFonts w:cs="Arial"/>
                <w:szCs w:val="22"/>
              </w:rPr>
              <w:t xml:space="preserve">Prozesse </w:t>
            </w:r>
            <w:r w:rsidR="0076051B">
              <w:rPr>
                <w:rFonts w:cs="Arial"/>
                <w:szCs w:val="22"/>
              </w:rPr>
              <w:t>zum</w:t>
            </w:r>
            <w:r w:rsidR="0076051B" w:rsidRPr="003F6E31">
              <w:rPr>
                <w:rFonts w:cs="Arial"/>
                <w:szCs w:val="22"/>
              </w:rPr>
              <w:t xml:space="preserve"> </w:t>
            </w:r>
            <w:r w:rsidR="0076051B">
              <w:rPr>
                <w:rFonts w:cs="Arial"/>
                <w:szCs w:val="22"/>
              </w:rPr>
              <w:t>Registrieren</w:t>
            </w:r>
            <w:r w:rsidR="003E09DF">
              <w:rPr>
                <w:rFonts w:cs="Arial"/>
                <w:szCs w:val="22"/>
              </w:rPr>
              <w:t xml:space="preserve">, Pflegen </w:t>
            </w:r>
            <w:r w:rsidR="0076051B" w:rsidRPr="003F6E31">
              <w:rPr>
                <w:rFonts w:cs="Arial"/>
                <w:szCs w:val="22"/>
              </w:rPr>
              <w:t xml:space="preserve">und Löschen von </w:t>
            </w:r>
            <w:r w:rsidR="00314ABF">
              <w:rPr>
                <w:rFonts w:cs="Arial"/>
                <w:i/>
                <w:szCs w:val="22"/>
              </w:rPr>
              <w:t xml:space="preserve">E-Identities </w:t>
            </w:r>
          </w:p>
        </w:tc>
      </w:tr>
    </w:tbl>
    <w:p w14:paraId="157C1C37" w14:textId="77777777" w:rsidR="007C60C2" w:rsidRPr="003F6E31" w:rsidRDefault="000E3FE9" w:rsidP="00C104FA">
      <w:pPr>
        <w:pStyle w:val="Textkrper"/>
        <w:spacing w:before="240"/>
        <w:rPr>
          <w:b/>
        </w:rPr>
      </w:pPr>
      <w:r w:rsidRPr="003F6E31">
        <w:rPr>
          <w:b/>
        </w:rPr>
        <w:t>Tätigkeiten</w:t>
      </w:r>
      <w:r w:rsidR="007C60C2" w:rsidRPr="003F6E31">
        <w:rPr>
          <w:b/>
        </w:rPr>
        <w:t>:</w:t>
      </w:r>
    </w:p>
    <w:p w14:paraId="55532FF6" w14:textId="77D42A4E" w:rsidR="00AC46A9" w:rsidRDefault="00AC46A9" w:rsidP="00C104FA">
      <w:pPr>
        <w:pStyle w:val="Textkrper"/>
        <w:numPr>
          <w:ilvl w:val="0"/>
          <w:numId w:val="9"/>
        </w:numPr>
      </w:pPr>
      <w:r w:rsidRPr="00E73CBF">
        <w:rPr>
          <w:i/>
        </w:rPr>
        <w:t>Subjekt</w:t>
      </w:r>
      <w:r w:rsidRPr="003F6E31">
        <w:t xml:space="preserve"> </w:t>
      </w:r>
      <w:r w:rsidR="00757434">
        <w:t>identifizieren</w:t>
      </w:r>
      <w:r w:rsidR="00757434" w:rsidRPr="003F6E31">
        <w:t xml:space="preserve"> </w:t>
      </w:r>
      <w:r w:rsidR="00757434">
        <w:t xml:space="preserve">und zugehörige </w:t>
      </w:r>
      <w:r w:rsidR="001D7A52">
        <w:rPr>
          <w:i/>
        </w:rPr>
        <w:t>E-Identity</w:t>
      </w:r>
      <w:r w:rsidR="00757434">
        <w:t xml:space="preserve"> </w:t>
      </w:r>
      <w:r w:rsidRPr="003F6E31">
        <w:t>registrieren.</w:t>
      </w:r>
    </w:p>
    <w:p w14:paraId="7363E33B" w14:textId="0CAA2BE2" w:rsidR="00EF18DE" w:rsidRDefault="00314ABF" w:rsidP="00C104FA">
      <w:pPr>
        <w:pStyle w:val="Textkrper"/>
        <w:numPr>
          <w:ilvl w:val="0"/>
          <w:numId w:val="9"/>
        </w:numPr>
      </w:pPr>
      <w:r>
        <w:rPr>
          <w:i/>
        </w:rPr>
        <w:t>E-Identities</w:t>
      </w:r>
      <w:r w:rsidR="004A1D98">
        <w:rPr>
          <w:i/>
        </w:rPr>
        <w:t xml:space="preserve"> </w:t>
      </w:r>
      <w:r w:rsidR="00EF18DE">
        <w:t>miteinander verlinken</w:t>
      </w:r>
      <w:r w:rsidR="00DF7965">
        <w:t>.</w:t>
      </w:r>
    </w:p>
    <w:p w14:paraId="5A1139BB" w14:textId="73B01644" w:rsidR="00D53C41" w:rsidRPr="003F6E31" w:rsidRDefault="001D7A52" w:rsidP="00C104FA">
      <w:pPr>
        <w:pStyle w:val="Textkrper"/>
        <w:numPr>
          <w:ilvl w:val="0"/>
          <w:numId w:val="9"/>
        </w:numPr>
      </w:pPr>
      <w:r>
        <w:rPr>
          <w:rFonts w:cs="Arial"/>
          <w:i/>
          <w:szCs w:val="22"/>
        </w:rPr>
        <w:t>E-Identity</w:t>
      </w:r>
      <w:r w:rsidR="00D53C41" w:rsidRPr="003F6E31">
        <w:rPr>
          <w:rFonts w:cs="Arial"/>
          <w:szCs w:val="22"/>
        </w:rPr>
        <w:t xml:space="preserve"> löschen</w:t>
      </w:r>
      <w:r w:rsidR="00DF7965">
        <w:rPr>
          <w:rFonts w:cs="Arial"/>
          <w:szCs w:val="22"/>
        </w:rPr>
        <w:t>.</w:t>
      </w:r>
    </w:p>
    <w:p w14:paraId="61E098F8" w14:textId="77777777" w:rsidR="004F237A" w:rsidRPr="003F6E31" w:rsidRDefault="00BA177F" w:rsidP="00C104FA">
      <w:pPr>
        <w:pStyle w:val="Textkrper"/>
        <w:spacing w:before="240"/>
      </w:pPr>
      <w:r w:rsidRPr="003F6E31">
        <w:rPr>
          <w:b/>
        </w:rPr>
        <w:t>Anmerkungen</w:t>
      </w:r>
      <w:r w:rsidR="00E81E85" w:rsidRPr="003F6E31">
        <w:rPr>
          <w:b/>
        </w:rPr>
        <w:t>:</w:t>
      </w:r>
    </w:p>
    <w:p w14:paraId="00593A5D" w14:textId="0D421460" w:rsidR="00AD4C90" w:rsidRPr="003F6E31" w:rsidRDefault="00E81E85" w:rsidP="00C104FA">
      <w:pPr>
        <w:pStyle w:val="Textkrper"/>
      </w:pPr>
      <w:r w:rsidRPr="003F6E31">
        <w:t xml:space="preserve">Die </w:t>
      </w:r>
      <w:r w:rsidR="001D7A52">
        <w:rPr>
          <w:i/>
        </w:rPr>
        <w:t>E-Identity</w:t>
      </w:r>
      <w:r w:rsidR="009955C3" w:rsidRPr="003F6E31">
        <w:t xml:space="preserve"> ist das zentrale </w:t>
      </w:r>
      <w:r w:rsidRPr="003F6E31">
        <w:t xml:space="preserve">Element jeder </w:t>
      </w:r>
      <w:r w:rsidRPr="00313477">
        <w:rPr>
          <w:i/>
        </w:rPr>
        <w:t>IAM</w:t>
      </w:r>
      <w:r w:rsidR="004A0FDF">
        <w:t>-</w:t>
      </w:r>
      <w:r w:rsidRPr="003F6E31">
        <w:t xml:space="preserve">Umgebung. </w:t>
      </w:r>
      <w:r w:rsidR="00AD4C90" w:rsidRPr="003F6E31">
        <w:t xml:space="preserve">Ein </w:t>
      </w:r>
      <w:r w:rsidR="00D53C41">
        <w:t xml:space="preserve">registriertes </w:t>
      </w:r>
      <w:r w:rsidRPr="00E73CBF">
        <w:rPr>
          <w:i/>
        </w:rPr>
        <w:t>Subjekt</w:t>
      </w:r>
      <w:r w:rsidRPr="003F6E31">
        <w:t xml:space="preserve"> </w:t>
      </w:r>
      <w:r w:rsidR="00AD4C90" w:rsidRPr="003F6E31">
        <w:t xml:space="preserve">hat </w:t>
      </w:r>
      <w:r w:rsidRPr="003F6E31">
        <w:t>innerhalb eine</w:t>
      </w:r>
      <w:r w:rsidR="00EF18DE">
        <w:t xml:space="preserve">m </w:t>
      </w:r>
      <w:r w:rsidR="00EF18DE" w:rsidRPr="00E73CBF">
        <w:rPr>
          <w:i/>
        </w:rPr>
        <w:t>Namens</w:t>
      </w:r>
      <w:r w:rsidRPr="00E73CBF">
        <w:rPr>
          <w:i/>
        </w:rPr>
        <w:t>r</w:t>
      </w:r>
      <w:r w:rsidR="00EF18DE" w:rsidRPr="00E73CBF">
        <w:rPr>
          <w:i/>
        </w:rPr>
        <w:t>aum</w:t>
      </w:r>
      <w:r w:rsidRPr="003F6E31">
        <w:t xml:space="preserve"> immer mindesten</w:t>
      </w:r>
      <w:r w:rsidR="00AD4C90" w:rsidRPr="003F6E31">
        <w:t>s</w:t>
      </w:r>
      <w:r w:rsidRPr="003F6E31">
        <w:t xml:space="preserve"> eine </w:t>
      </w:r>
      <w:r w:rsidR="001D7A52">
        <w:rPr>
          <w:i/>
        </w:rPr>
        <w:t>E-Identity</w:t>
      </w:r>
      <w:r w:rsidRPr="003F6E31">
        <w:t>.</w:t>
      </w:r>
    </w:p>
    <w:p w14:paraId="7A20B435" w14:textId="77777777" w:rsidR="003C08F1" w:rsidRPr="003F6E31" w:rsidRDefault="003C08F1" w:rsidP="00A0370D">
      <w:pPr>
        <w:pStyle w:val="berschrift3"/>
      </w:pPr>
      <w:bookmarkStart w:id="185" w:name="_Ref364456483"/>
      <w:bookmarkStart w:id="186" w:name="_Toc366590252"/>
      <w:bookmarkStart w:id="187" w:name="_Toc487535801"/>
      <w:r>
        <w:t>Attribut definieren</w:t>
      </w:r>
      <w:bookmarkEnd w:id="185"/>
      <w:bookmarkEnd w:id="186"/>
      <w:bookmarkEnd w:id="187"/>
    </w:p>
    <w:tbl>
      <w:tblPr>
        <w:tblW w:w="0" w:type="auto"/>
        <w:tblBorders>
          <w:insideH w:val="single" w:sz="4" w:space="0" w:color="808080" w:themeColor="background1" w:themeShade="80"/>
        </w:tblBorders>
        <w:tblLook w:val="04A0" w:firstRow="1" w:lastRow="0" w:firstColumn="1" w:lastColumn="0" w:noHBand="0" w:noVBand="1"/>
      </w:tblPr>
      <w:tblGrid>
        <w:gridCol w:w="2465"/>
        <w:gridCol w:w="6606"/>
      </w:tblGrid>
      <w:tr w:rsidR="003C08F1" w:rsidRPr="003F6E31" w14:paraId="24A1A23E" w14:textId="77777777" w:rsidTr="00226DA3">
        <w:trPr>
          <w:cantSplit/>
        </w:trPr>
        <w:tc>
          <w:tcPr>
            <w:tcW w:w="2518" w:type="dxa"/>
            <w:shd w:val="clear" w:color="auto" w:fill="D9D9D9" w:themeFill="background1" w:themeFillShade="D9"/>
          </w:tcPr>
          <w:p w14:paraId="53AE5ED3" w14:textId="77777777" w:rsidR="003C08F1" w:rsidRPr="003F6E31" w:rsidRDefault="00EB6CDB" w:rsidP="00F7660E">
            <w:pPr>
              <w:pStyle w:val="Textkrper"/>
              <w:rPr>
                <w:rFonts w:cs="Arial"/>
                <w:szCs w:val="22"/>
              </w:rPr>
            </w:pPr>
            <w:r>
              <w:t>Attribut definieren</w:t>
            </w:r>
          </w:p>
        </w:tc>
        <w:tc>
          <w:tcPr>
            <w:tcW w:w="6769" w:type="dxa"/>
            <w:shd w:val="clear" w:color="auto" w:fill="F2F2F2" w:themeFill="background1" w:themeFillShade="F2"/>
          </w:tcPr>
          <w:p w14:paraId="63789965" w14:textId="77777777" w:rsidR="003C08F1" w:rsidRPr="003F6E31" w:rsidRDefault="009A477C" w:rsidP="009A477C">
            <w:pPr>
              <w:pStyle w:val="Textkrper"/>
              <w:rPr>
                <w:rFonts w:cs="Arial"/>
                <w:szCs w:val="22"/>
              </w:rPr>
            </w:pPr>
            <w:r>
              <w:rPr>
                <w:rFonts w:cs="Arial"/>
                <w:szCs w:val="22"/>
              </w:rPr>
              <w:t>Definition</w:t>
            </w:r>
            <w:r w:rsidR="003C08F1" w:rsidRPr="003F6E31">
              <w:rPr>
                <w:rFonts w:cs="Arial"/>
                <w:szCs w:val="22"/>
              </w:rPr>
              <w:t xml:space="preserve">, </w:t>
            </w:r>
            <w:r>
              <w:rPr>
                <w:rFonts w:cs="Arial"/>
                <w:szCs w:val="22"/>
              </w:rPr>
              <w:t xml:space="preserve">Pflege </w:t>
            </w:r>
            <w:r w:rsidR="003C08F1" w:rsidRPr="003F6E31">
              <w:rPr>
                <w:rFonts w:cs="Arial"/>
                <w:szCs w:val="22"/>
              </w:rPr>
              <w:t xml:space="preserve">und </w:t>
            </w:r>
            <w:r>
              <w:rPr>
                <w:rFonts w:cs="Arial"/>
                <w:szCs w:val="22"/>
              </w:rPr>
              <w:t xml:space="preserve">Nutzung </w:t>
            </w:r>
            <w:r w:rsidR="003C08F1" w:rsidRPr="003F6E31">
              <w:rPr>
                <w:rFonts w:cs="Arial"/>
                <w:szCs w:val="22"/>
              </w:rPr>
              <w:t xml:space="preserve">von </w:t>
            </w:r>
            <w:r w:rsidR="003C08F1" w:rsidRPr="003F6E31">
              <w:rPr>
                <w:rFonts w:cs="Arial"/>
                <w:i/>
                <w:szCs w:val="22"/>
              </w:rPr>
              <w:t>Attributen</w:t>
            </w:r>
            <w:r w:rsidR="003C08F1" w:rsidRPr="003F6E31">
              <w:rPr>
                <w:rFonts w:cs="Arial"/>
                <w:szCs w:val="22"/>
              </w:rPr>
              <w:t>.</w:t>
            </w:r>
          </w:p>
        </w:tc>
      </w:tr>
    </w:tbl>
    <w:p w14:paraId="67D9E33C" w14:textId="77777777" w:rsidR="003C08F1" w:rsidRPr="003F6E31" w:rsidRDefault="003C08F1" w:rsidP="003C08F1">
      <w:pPr>
        <w:pStyle w:val="Textkrper"/>
        <w:spacing w:before="240"/>
        <w:rPr>
          <w:b/>
        </w:rPr>
      </w:pPr>
      <w:r w:rsidRPr="003F6E31">
        <w:rPr>
          <w:b/>
        </w:rPr>
        <w:t>Tätigkeiten:</w:t>
      </w:r>
    </w:p>
    <w:p w14:paraId="2CEF7646" w14:textId="77777777" w:rsidR="003C08F1" w:rsidRPr="003F6E31" w:rsidRDefault="003C08F1" w:rsidP="003C08F1">
      <w:pPr>
        <w:pStyle w:val="Textkrper"/>
        <w:numPr>
          <w:ilvl w:val="0"/>
          <w:numId w:val="14"/>
        </w:numPr>
        <w:spacing w:before="240"/>
      </w:pPr>
      <w:r w:rsidRPr="003F6E31">
        <w:t xml:space="preserve">Antrag zur Zuteilung eines </w:t>
      </w:r>
      <w:r w:rsidRPr="00715DA6">
        <w:rPr>
          <w:i/>
        </w:rPr>
        <w:t>Attributs</w:t>
      </w:r>
      <w:r w:rsidRPr="003F6E31">
        <w:t xml:space="preserve"> an eine dafür </w:t>
      </w:r>
      <w:r w:rsidRPr="00895946">
        <w:t>autorisierte</w:t>
      </w:r>
      <w:r w:rsidRPr="003F6E31">
        <w:t xml:space="preserve"> Stelle schicken.</w:t>
      </w:r>
    </w:p>
    <w:p w14:paraId="79993078" w14:textId="77777777" w:rsidR="003C08F1" w:rsidRPr="003F6E31" w:rsidRDefault="003C08F1" w:rsidP="003C08F1">
      <w:pPr>
        <w:pStyle w:val="Textkrper"/>
        <w:numPr>
          <w:ilvl w:val="0"/>
          <w:numId w:val="14"/>
        </w:numPr>
        <w:spacing w:before="240"/>
      </w:pPr>
      <w:r w:rsidRPr="003F6E31">
        <w:t xml:space="preserve">Nach entsprechender Beglaubigung einem </w:t>
      </w:r>
      <w:r w:rsidRPr="00E73CBF">
        <w:rPr>
          <w:i/>
        </w:rPr>
        <w:t>Subjekt</w:t>
      </w:r>
      <w:r w:rsidRPr="003F6E31">
        <w:t xml:space="preserve"> entsprechende </w:t>
      </w:r>
      <w:r w:rsidRPr="00E73CBF">
        <w:rPr>
          <w:i/>
        </w:rPr>
        <w:t>Attribute</w:t>
      </w:r>
      <w:r w:rsidRPr="003F6E31">
        <w:t xml:space="preserve"> zuteilen.</w:t>
      </w:r>
    </w:p>
    <w:p w14:paraId="04E57205" w14:textId="6A8DB62C" w:rsidR="003C08F1" w:rsidRDefault="001628FA" w:rsidP="003C08F1">
      <w:pPr>
        <w:pStyle w:val="Textkrper"/>
        <w:numPr>
          <w:ilvl w:val="0"/>
          <w:numId w:val="14"/>
        </w:numPr>
        <w:spacing w:before="240"/>
      </w:pPr>
      <w:r>
        <w:t xml:space="preserve">Die </w:t>
      </w:r>
      <w:r w:rsidR="003C08F1" w:rsidRPr="003F6E31">
        <w:t xml:space="preserve">erhobenen / vorgelegten </w:t>
      </w:r>
      <w:r w:rsidR="003C08F1" w:rsidRPr="00715DA6">
        <w:rPr>
          <w:i/>
        </w:rPr>
        <w:t>Attribute</w:t>
      </w:r>
      <w:r w:rsidR="003C08F1" w:rsidRPr="003F6E31">
        <w:t xml:space="preserve"> zur </w:t>
      </w:r>
      <w:r w:rsidR="001D7A52">
        <w:rPr>
          <w:i/>
        </w:rPr>
        <w:t>E-Identity</w:t>
      </w:r>
      <w:r w:rsidR="003C08F1" w:rsidRPr="003F6E31">
        <w:t xml:space="preserve"> </w:t>
      </w:r>
      <w:r w:rsidR="000259E7">
        <w:t>registrier</w:t>
      </w:r>
      <w:r w:rsidR="00CF1510">
        <w:t>en</w:t>
      </w:r>
      <w:r w:rsidR="003C08F1" w:rsidRPr="003F6E31">
        <w:t>.</w:t>
      </w:r>
    </w:p>
    <w:p w14:paraId="7153D832" w14:textId="23897A2A" w:rsidR="00715DA6" w:rsidRPr="003F6E31" w:rsidRDefault="00715DA6" w:rsidP="003C08F1">
      <w:pPr>
        <w:pStyle w:val="Textkrper"/>
        <w:numPr>
          <w:ilvl w:val="0"/>
          <w:numId w:val="14"/>
        </w:numPr>
        <w:spacing w:before="240"/>
      </w:pPr>
      <w:r w:rsidRPr="00715DA6">
        <w:rPr>
          <w:i/>
        </w:rPr>
        <w:t>Attribut</w:t>
      </w:r>
      <w:r w:rsidR="009D224A">
        <w:rPr>
          <w:i/>
        </w:rPr>
        <w:t>e</w:t>
      </w:r>
      <w:r>
        <w:t xml:space="preserve"> löschen</w:t>
      </w:r>
      <w:r w:rsidR="00DF7965">
        <w:t>.</w:t>
      </w:r>
    </w:p>
    <w:p w14:paraId="3899E0B6" w14:textId="77777777" w:rsidR="003C08F1" w:rsidRPr="003F6E31" w:rsidRDefault="003C08F1" w:rsidP="003C08F1">
      <w:pPr>
        <w:pStyle w:val="Textkrper"/>
        <w:spacing w:before="240"/>
        <w:rPr>
          <w:b/>
        </w:rPr>
      </w:pPr>
      <w:r w:rsidRPr="003F6E31">
        <w:rPr>
          <w:b/>
        </w:rPr>
        <w:t>Anmerkungen:</w:t>
      </w:r>
    </w:p>
    <w:p w14:paraId="024E8B59" w14:textId="5659BEB0" w:rsidR="003C08F1" w:rsidRPr="003F6E31" w:rsidRDefault="003C08F1" w:rsidP="001628FA">
      <w:r w:rsidRPr="003F6E31">
        <w:rPr>
          <w:rFonts w:cs="Arial"/>
          <w:szCs w:val="22"/>
        </w:rPr>
        <w:t xml:space="preserve">Ein </w:t>
      </w:r>
      <w:r w:rsidRPr="00E73CBF">
        <w:rPr>
          <w:rFonts w:cs="Arial"/>
          <w:i/>
          <w:szCs w:val="22"/>
        </w:rPr>
        <w:t>Attribut</w:t>
      </w:r>
      <w:r w:rsidRPr="003F6E31">
        <w:rPr>
          <w:rFonts w:cs="Arial"/>
          <w:szCs w:val="22"/>
        </w:rPr>
        <w:t xml:space="preserve"> </w:t>
      </w:r>
      <w:r w:rsidR="00CC35D1">
        <w:rPr>
          <w:rFonts w:cs="Arial"/>
          <w:szCs w:val="22"/>
        </w:rPr>
        <w:t>repräsentiert</w:t>
      </w:r>
      <w:r w:rsidRPr="003F6E31">
        <w:rPr>
          <w:rFonts w:cs="Arial"/>
          <w:szCs w:val="22"/>
        </w:rPr>
        <w:t xml:space="preserve"> </w:t>
      </w:r>
      <w:r w:rsidR="00EF18DE">
        <w:rPr>
          <w:rFonts w:cs="Arial"/>
          <w:szCs w:val="22"/>
        </w:rPr>
        <w:t xml:space="preserve">eine </w:t>
      </w:r>
      <w:r w:rsidRPr="003F6E31">
        <w:rPr>
          <w:rFonts w:cs="Arial"/>
          <w:szCs w:val="22"/>
        </w:rPr>
        <w:t>einem</w:t>
      </w:r>
      <w:r w:rsidRPr="003F6E31">
        <w:rPr>
          <w:b/>
        </w:rPr>
        <w:t xml:space="preserve"> </w:t>
      </w:r>
      <w:r w:rsidRPr="003F6E31">
        <w:rPr>
          <w:rFonts w:cs="Arial"/>
          <w:i/>
          <w:szCs w:val="22"/>
        </w:rPr>
        <w:t>Subjekt</w:t>
      </w:r>
      <w:r w:rsidRPr="003F6E31">
        <w:rPr>
          <w:rFonts w:cs="Arial"/>
          <w:szCs w:val="22"/>
        </w:rPr>
        <w:t xml:space="preserve"> zugeordnete </w:t>
      </w:r>
      <w:r w:rsidRPr="00E73CBF">
        <w:rPr>
          <w:rFonts w:cs="Arial"/>
          <w:i/>
          <w:szCs w:val="22"/>
        </w:rPr>
        <w:t>Eigenschaft</w:t>
      </w:r>
      <w:r w:rsidRPr="003F6E31">
        <w:rPr>
          <w:rFonts w:cs="Arial"/>
          <w:szCs w:val="22"/>
        </w:rPr>
        <w:t xml:space="preserve">, die </w:t>
      </w:r>
      <w:r w:rsidR="00CC35D1">
        <w:rPr>
          <w:rFonts w:cs="Arial"/>
          <w:szCs w:val="22"/>
        </w:rPr>
        <w:t xml:space="preserve">das </w:t>
      </w:r>
      <w:r w:rsidR="00CC35D1" w:rsidRPr="00E73CBF">
        <w:rPr>
          <w:rFonts w:cs="Arial"/>
          <w:i/>
          <w:szCs w:val="22"/>
        </w:rPr>
        <w:t>Subjekt</w:t>
      </w:r>
      <w:r w:rsidRPr="003F6E31">
        <w:rPr>
          <w:rFonts w:cs="Arial"/>
          <w:szCs w:val="22"/>
        </w:rPr>
        <w:t xml:space="preserve"> näher beschreibt.</w:t>
      </w:r>
      <w:r w:rsidR="001628FA">
        <w:rPr>
          <w:rFonts w:cs="Arial"/>
          <w:szCs w:val="22"/>
        </w:rPr>
        <w:t xml:space="preserve"> </w:t>
      </w:r>
      <w:r w:rsidRPr="003F6E31">
        <w:t>Der Prozess</w:t>
      </w:r>
      <w:r w:rsidR="000259E7">
        <w:t>,</w:t>
      </w:r>
      <w:r w:rsidRPr="003F6E31">
        <w:t xml:space="preserve"> wie diese</w:t>
      </w:r>
      <w:r w:rsidR="000259E7">
        <w:t xml:space="preserve"> </w:t>
      </w:r>
      <w:r w:rsidR="000259E7" w:rsidRPr="00E73CBF">
        <w:rPr>
          <w:i/>
        </w:rPr>
        <w:t>Eigenschaften</w:t>
      </w:r>
      <w:r w:rsidRPr="003F6E31">
        <w:t xml:space="preserve"> zu </w:t>
      </w:r>
      <w:r w:rsidR="001628FA">
        <w:t xml:space="preserve">erheben und </w:t>
      </w:r>
      <w:r w:rsidRPr="003F6E31">
        <w:t>prüfen sind</w:t>
      </w:r>
      <w:r w:rsidR="000259E7">
        <w:t xml:space="preserve">, </w:t>
      </w:r>
      <w:r w:rsidR="007308F2">
        <w:t>muss entsprechend der verlangten Qualität dokumentiert werden</w:t>
      </w:r>
      <w:r w:rsidRPr="003F6E31">
        <w:t>.</w:t>
      </w:r>
    </w:p>
    <w:p w14:paraId="1A449805" w14:textId="77777777" w:rsidR="00715DA6" w:rsidRPr="003F6E31" w:rsidRDefault="00715DA6" w:rsidP="00A0370D">
      <w:pPr>
        <w:pStyle w:val="berschrift3"/>
      </w:pPr>
      <w:bookmarkStart w:id="188" w:name="_Ref365181890"/>
      <w:bookmarkStart w:id="189" w:name="_Toc366590253"/>
      <w:bookmarkStart w:id="190" w:name="_Ref364457039"/>
      <w:bookmarkStart w:id="191" w:name="_Toc487535802"/>
      <w:r>
        <w:t>Credential definieren</w:t>
      </w:r>
      <w:bookmarkEnd w:id="188"/>
      <w:bookmarkEnd w:id="189"/>
      <w:bookmarkEnd w:id="191"/>
    </w:p>
    <w:tbl>
      <w:tblPr>
        <w:tblW w:w="0" w:type="auto"/>
        <w:tblBorders>
          <w:insideH w:val="single" w:sz="4" w:space="0" w:color="808080" w:themeColor="background1" w:themeShade="80"/>
        </w:tblBorders>
        <w:tblLook w:val="04A0" w:firstRow="1" w:lastRow="0" w:firstColumn="1" w:lastColumn="0" w:noHBand="0" w:noVBand="1"/>
      </w:tblPr>
      <w:tblGrid>
        <w:gridCol w:w="2466"/>
        <w:gridCol w:w="6605"/>
      </w:tblGrid>
      <w:tr w:rsidR="00715DA6" w:rsidRPr="003F6E31" w14:paraId="7BF8B119" w14:textId="77777777" w:rsidTr="00226DA3">
        <w:trPr>
          <w:cantSplit/>
        </w:trPr>
        <w:tc>
          <w:tcPr>
            <w:tcW w:w="2518" w:type="dxa"/>
            <w:shd w:val="clear" w:color="auto" w:fill="D9D9D9" w:themeFill="background1" w:themeFillShade="D9"/>
          </w:tcPr>
          <w:p w14:paraId="5488C49F" w14:textId="77777777" w:rsidR="00715DA6" w:rsidRPr="003F6E31" w:rsidRDefault="00EB6CDB" w:rsidP="002326B6">
            <w:pPr>
              <w:pStyle w:val="Textkrper"/>
              <w:rPr>
                <w:rFonts w:cs="Arial"/>
                <w:szCs w:val="22"/>
              </w:rPr>
            </w:pPr>
            <w:r>
              <w:t>Credential definieren</w:t>
            </w:r>
          </w:p>
        </w:tc>
        <w:tc>
          <w:tcPr>
            <w:tcW w:w="6769" w:type="dxa"/>
            <w:shd w:val="clear" w:color="auto" w:fill="F2F2F2" w:themeFill="background1" w:themeFillShade="F2"/>
          </w:tcPr>
          <w:p w14:paraId="1DEBD936" w14:textId="3B1456AE" w:rsidR="00715DA6" w:rsidRPr="003F6E31" w:rsidRDefault="003E09DF" w:rsidP="00F242E2">
            <w:pPr>
              <w:pStyle w:val="Textkrper"/>
              <w:rPr>
                <w:rFonts w:cs="Arial"/>
                <w:szCs w:val="22"/>
              </w:rPr>
            </w:pPr>
            <w:r>
              <w:rPr>
                <w:rFonts w:cs="Arial"/>
                <w:szCs w:val="22"/>
              </w:rPr>
              <w:t xml:space="preserve">Erstellen, Pflegen </w:t>
            </w:r>
            <w:r w:rsidR="00715DA6" w:rsidRPr="003F6E31">
              <w:rPr>
                <w:rFonts w:cs="Arial"/>
                <w:szCs w:val="22"/>
              </w:rPr>
              <w:t>und Verg</w:t>
            </w:r>
            <w:r w:rsidR="00715DA6">
              <w:rPr>
                <w:rFonts w:cs="Arial"/>
                <w:szCs w:val="22"/>
              </w:rPr>
              <w:t>e</w:t>
            </w:r>
            <w:r w:rsidR="00715DA6" w:rsidRPr="003F6E31">
              <w:rPr>
                <w:rFonts w:cs="Arial"/>
                <w:szCs w:val="22"/>
              </w:rPr>
              <w:t>be</w:t>
            </w:r>
            <w:r w:rsidR="00715DA6">
              <w:rPr>
                <w:rFonts w:cs="Arial"/>
                <w:szCs w:val="22"/>
              </w:rPr>
              <w:t>n</w:t>
            </w:r>
            <w:r w:rsidR="00715DA6" w:rsidRPr="003F6E31">
              <w:rPr>
                <w:rFonts w:cs="Arial"/>
                <w:szCs w:val="22"/>
              </w:rPr>
              <w:t xml:space="preserve"> von </w:t>
            </w:r>
            <w:r w:rsidR="00F242E2" w:rsidRPr="00E73CBF">
              <w:rPr>
                <w:i/>
              </w:rPr>
              <w:t>Authentifizierungs</w:t>
            </w:r>
            <w:r w:rsidR="00F242E2">
              <w:rPr>
                <w:i/>
              </w:rPr>
              <w:t>mitteln</w:t>
            </w:r>
            <w:r w:rsidR="00715DA6" w:rsidRPr="003F6E31">
              <w:rPr>
                <w:rFonts w:cs="Arial"/>
                <w:i/>
                <w:szCs w:val="22"/>
              </w:rPr>
              <w:t>.</w:t>
            </w:r>
          </w:p>
        </w:tc>
      </w:tr>
    </w:tbl>
    <w:p w14:paraId="0EAF0D09" w14:textId="77777777" w:rsidR="00715DA6" w:rsidRPr="003F6E31" w:rsidRDefault="00715DA6" w:rsidP="00715DA6">
      <w:pPr>
        <w:pStyle w:val="Textkrper"/>
        <w:spacing w:before="240"/>
        <w:rPr>
          <w:b/>
        </w:rPr>
      </w:pPr>
      <w:r w:rsidRPr="003F6E31">
        <w:rPr>
          <w:b/>
        </w:rPr>
        <w:t>Tätigkeiten:</w:t>
      </w:r>
    </w:p>
    <w:p w14:paraId="6C93DCF8" w14:textId="4F2FAAE5" w:rsidR="00715DA6" w:rsidRPr="003F6E31" w:rsidRDefault="00715DA6" w:rsidP="00715DA6">
      <w:pPr>
        <w:pStyle w:val="Textkrper"/>
        <w:numPr>
          <w:ilvl w:val="0"/>
          <w:numId w:val="10"/>
        </w:numPr>
        <w:rPr>
          <w:b/>
        </w:rPr>
      </w:pPr>
      <w:r w:rsidRPr="003F6E31">
        <w:t>Erstellung</w:t>
      </w:r>
      <w:r w:rsidR="00EF18DE">
        <w:t>,</w:t>
      </w:r>
      <w:r w:rsidRPr="003F6E31">
        <w:t xml:space="preserve"> </w:t>
      </w:r>
      <w:r w:rsidR="00EF18DE">
        <w:t xml:space="preserve">Erhebung </w:t>
      </w:r>
      <w:r w:rsidRPr="003F6E31">
        <w:t xml:space="preserve">und Vergabe von </w:t>
      </w:r>
      <w:r w:rsidR="00EF18DE" w:rsidRPr="00E73CBF">
        <w:rPr>
          <w:i/>
        </w:rPr>
        <w:t>Authentifizierungsmerkmalen</w:t>
      </w:r>
      <w:r w:rsidR="00EF18DE">
        <w:t xml:space="preserve"> (z.B. </w:t>
      </w:r>
      <w:r w:rsidR="00F242E2">
        <w:t xml:space="preserve">Passwörter, </w:t>
      </w:r>
      <w:r w:rsidRPr="003F6E31">
        <w:t>Authentisierungszertifikat</w:t>
      </w:r>
      <w:r w:rsidR="00EF18DE">
        <w:t>)</w:t>
      </w:r>
      <w:r w:rsidRPr="003F6E31">
        <w:t>.</w:t>
      </w:r>
    </w:p>
    <w:p w14:paraId="7F9119F7" w14:textId="2FC30F18" w:rsidR="00715DA6" w:rsidRPr="003F6E31" w:rsidRDefault="00715DA6" w:rsidP="00715DA6">
      <w:pPr>
        <w:pStyle w:val="Textkrper"/>
        <w:numPr>
          <w:ilvl w:val="0"/>
          <w:numId w:val="10"/>
        </w:numPr>
        <w:rPr>
          <w:b/>
        </w:rPr>
      </w:pPr>
      <w:r w:rsidRPr="003F6E31">
        <w:t>Speicherung de</w:t>
      </w:r>
      <w:r w:rsidR="00EF18DE">
        <w:t>r</w:t>
      </w:r>
      <w:r w:rsidRPr="003F6E31">
        <w:t xml:space="preserve"> öffentlichen </w:t>
      </w:r>
      <w:r w:rsidR="00EF18DE">
        <w:t xml:space="preserve">Elemente der </w:t>
      </w:r>
      <w:r w:rsidR="00E57922" w:rsidRPr="00313477">
        <w:rPr>
          <w:i/>
        </w:rPr>
        <w:t>Authentifizierungs</w:t>
      </w:r>
      <w:r w:rsidR="00E57922">
        <w:rPr>
          <w:i/>
        </w:rPr>
        <w:t>mittel</w:t>
      </w:r>
      <w:r w:rsidR="00E57922">
        <w:t xml:space="preserve"> </w:t>
      </w:r>
      <w:r w:rsidR="00EF18DE">
        <w:t xml:space="preserve">(z.B. öffentlicher </w:t>
      </w:r>
      <w:r w:rsidRPr="003F6E31">
        <w:t>Schlüs</w:t>
      </w:r>
      <w:r w:rsidR="00EF18DE">
        <w:t>sel)</w:t>
      </w:r>
      <w:r w:rsidRPr="003F6E31">
        <w:t xml:space="preserve"> zur </w:t>
      </w:r>
      <w:r w:rsidR="001D7A52">
        <w:rPr>
          <w:i/>
        </w:rPr>
        <w:t>E-Identit</w:t>
      </w:r>
      <w:r w:rsidR="00F654FB">
        <w:rPr>
          <w:i/>
        </w:rPr>
        <w:t xml:space="preserve">y </w:t>
      </w:r>
      <w:r w:rsidRPr="003F6E31">
        <w:t xml:space="preserve">im Directory des </w:t>
      </w:r>
      <w:r w:rsidRPr="00313477">
        <w:rPr>
          <w:i/>
        </w:rPr>
        <w:t>Identity Providers.</w:t>
      </w:r>
    </w:p>
    <w:p w14:paraId="7C9E0CF1" w14:textId="1407F336" w:rsidR="00715DA6" w:rsidRPr="00185177" w:rsidRDefault="00715DA6" w:rsidP="00715DA6">
      <w:pPr>
        <w:pStyle w:val="Textkrper"/>
        <w:numPr>
          <w:ilvl w:val="0"/>
          <w:numId w:val="10"/>
        </w:numPr>
        <w:rPr>
          <w:b/>
        </w:rPr>
      </w:pPr>
      <w:r w:rsidRPr="003F6E31">
        <w:t xml:space="preserve">Aushändigung des </w:t>
      </w:r>
      <w:r w:rsidRPr="00E73CBF">
        <w:rPr>
          <w:i/>
        </w:rPr>
        <w:t>Authentifizierungs</w:t>
      </w:r>
      <w:r w:rsidR="00E57922">
        <w:rPr>
          <w:i/>
        </w:rPr>
        <w:t>mittel</w:t>
      </w:r>
      <w:r w:rsidR="00185177">
        <w:rPr>
          <w:i/>
        </w:rPr>
        <w:t>s</w:t>
      </w:r>
      <w:r>
        <w:t xml:space="preserve"> (ev. mehrere)</w:t>
      </w:r>
      <w:r w:rsidRPr="003F6E31">
        <w:t xml:space="preserve"> an das </w:t>
      </w:r>
      <w:r w:rsidRPr="00E73CBF">
        <w:rPr>
          <w:i/>
        </w:rPr>
        <w:t>Subjekt</w:t>
      </w:r>
      <w:r w:rsidRPr="003F6E31">
        <w:t>.</w:t>
      </w:r>
    </w:p>
    <w:p w14:paraId="253C62F2" w14:textId="04074CAB" w:rsidR="00B41D7D" w:rsidRPr="008450E0" w:rsidRDefault="00B41D7D" w:rsidP="00715DA6">
      <w:pPr>
        <w:pStyle w:val="Textkrper"/>
        <w:numPr>
          <w:ilvl w:val="0"/>
          <w:numId w:val="10"/>
        </w:numPr>
        <w:rPr>
          <w:b/>
        </w:rPr>
      </w:pPr>
      <w:r>
        <w:t>Benutzerfreundliche Erneuerung bzw. den Ersatz von Authentifizierungsmitteln</w:t>
      </w:r>
      <w:r w:rsidR="00403C49">
        <w:t>.</w:t>
      </w:r>
    </w:p>
    <w:p w14:paraId="56636F43" w14:textId="100A1757" w:rsidR="00715DA6" w:rsidRPr="003F6E31" w:rsidRDefault="00715DA6" w:rsidP="00715DA6">
      <w:pPr>
        <w:pStyle w:val="Textkrper"/>
        <w:numPr>
          <w:ilvl w:val="0"/>
          <w:numId w:val="10"/>
        </w:numPr>
        <w:rPr>
          <w:b/>
        </w:rPr>
      </w:pPr>
      <w:r>
        <w:t xml:space="preserve">Revozierung von </w:t>
      </w:r>
      <w:r w:rsidR="00E57922" w:rsidRPr="00E73CBF">
        <w:rPr>
          <w:i/>
        </w:rPr>
        <w:t>Authentifizierungs</w:t>
      </w:r>
      <w:r w:rsidR="00E57922">
        <w:rPr>
          <w:i/>
        </w:rPr>
        <w:t>mitteln</w:t>
      </w:r>
      <w:r w:rsidR="00DF7965">
        <w:t>.</w:t>
      </w:r>
    </w:p>
    <w:p w14:paraId="3FB044F7" w14:textId="4D8855EE" w:rsidR="002053CF" w:rsidRPr="003F6E31" w:rsidRDefault="001D7A52" w:rsidP="00A0370D">
      <w:pPr>
        <w:pStyle w:val="berschrift3"/>
      </w:pPr>
      <w:bookmarkStart w:id="192" w:name="_Ref365182001"/>
      <w:bookmarkStart w:id="193" w:name="_Toc366590254"/>
      <w:bookmarkStart w:id="194" w:name="_Toc487535803"/>
      <w:r>
        <w:t>E-Ressource</w:t>
      </w:r>
      <w:r w:rsidR="002053CF">
        <w:t xml:space="preserve"> definieren</w:t>
      </w:r>
      <w:bookmarkEnd w:id="190"/>
      <w:bookmarkEnd w:id="192"/>
      <w:bookmarkEnd w:id="193"/>
      <w:bookmarkEnd w:id="194"/>
    </w:p>
    <w:tbl>
      <w:tblPr>
        <w:tblW w:w="0" w:type="auto"/>
        <w:tblBorders>
          <w:insideH w:val="single" w:sz="4" w:space="0" w:color="808080" w:themeColor="background1" w:themeShade="80"/>
        </w:tblBorders>
        <w:tblLook w:val="04A0" w:firstRow="1" w:lastRow="0" w:firstColumn="1" w:lastColumn="0" w:noHBand="0" w:noVBand="1"/>
      </w:tblPr>
      <w:tblGrid>
        <w:gridCol w:w="2471"/>
        <w:gridCol w:w="6600"/>
      </w:tblGrid>
      <w:tr w:rsidR="002053CF" w:rsidRPr="003F6E31" w14:paraId="417DE4CF" w14:textId="77777777" w:rsidTr="00226DA3">
        <w:trPr>
          <w:cantSplit/>
        </w:trPr>
        <w:tc>
          <w:tcPr>
            <w:tcW w:w="2518" w:type="dxa"/>
            <w:shd w:val="clear" w:color="auto" w:fill="D9D9D9" w:themeFill="background1" w:themeFillShade="D9"/>
          </w:tcPr>
          <w:p w14:paraId="68529996" w14:textId="02556C1F" w:rsidR="002053CF" w:rsidRPr="003F6E31" w:rsidRDefault="001D7A52" w:rsidP="00F7660E">
            <w:pPr>
              <w:pStyle w:val="Textkrper"/>
              <w:rPr>
                <w:rFonts w:cs="Arial"/>
                <w:szCs w:val="22"/>
              </w:rPr>
            </w:pPr>
            <w:r>
              <w:t>E-Ressource</w:t>
            </w:r>
            <w:r w:rsidR="00EB6CDB">
              <w:t xml:space="preserve"> definieren</w:t>
            </w:r>
          </w:p>
        </w:tc>
        <w:tc>
          <w:tcPr>
            <w:tcW w:w="6769" w:type="dxa"/>
            <w:shd w:val="clear" w:color="auto" w:fill="F2F2F2" w:themeFill="background1" w:themeFillShade="F2"/>
          </w:tcPr>
          <w:p w14:paraId="43DAF1E0" w14:textId="2221A0E1" w:rsidR="002053CF" w:rsidRPr="003F6E31" w:rsidRDefault="002053CF" w:rsidP="009A477C">
            <w:pPr>
              <w:pStyle w:val="Textkrper"/>
              <w:rPr>
                <w:rFonts w:cs="Arial"/>
                <w:szCs w:val="22"/>
              </w:rPr>
            </w:pPr>
            <w:r w:rsidRPr="003F6E31">
              <w:rPr>
                <w:rFonts w:cs="Arial"/>
                <w:szCs w:val="22"/>
              </w:rPr>
              <w:t xml:space="preserve">Definition, </w:t>
            </w:r>
            <w:r w:rsidR="009A477C">
              <w:rPr>
                <w:rFonts w:cs="Arial"/>
                <w:szCs w:val="22"/>
              </w:rPr>
              <w:t>Pflege</w:t>
            </w:r>
            <w:r w:rsidRPr="003F6E31">
              <w:rPr>
                <w:rFonts w:cs="Arial"/>
                <w:szCs w:val="22"/>
              </w:rPr>
              <w:t xml:space="preserve"> und Nutzung von </w:t>
            </w:r>
            <w:r w:rsidR="001D7A52">
              <w:rPr>
                <w:rFonts w:cs="Arial"/>
                <w:i/>
                <w:szCs w:val="22"/>
              </w:rPr>
              <w:t>E-Ressource</w:t>
            </w:r>
            <w:r w:rsidRPr="003F6E31">
              <w:rPr>
                <w:rFonts w:cs="Arial"/>
                <w:i/>
                <w:szCs w:val="22"/>
              </w:rPr>
              <w:t>n</w:t>
            </w:r>
            <w:r w:rsidRPr="003F6E31">
              <w:rPr>
                <w:rFonts w:cs="Arial"/>
                <w:szCs w:val="22"/>
              </w:rPr>
              <w:t>.</w:t>
            </w:r>
          </w:p>
        </w:tc>
      </w:tr>
    </w:tbl>
    <w:p w14:paraId="15BFA927" w14:textId="77777777" w:rsidR="002053CF" w:rsidRPr="003F6E31" w:rsidRDefault="002053CF" w:rsidP="002053CF">
      <w:pPr>
        <w:pStyle w:val="Textkrper"/>
        <w:spacing w:before="240"/>
        <w:rPr>
          <w:b/>
        </w:rPr>
      </w:pPr>
      <w:r w:rsidRPr="003F6E31">
        <w:rPr>
          <w:b/>
        </w:rPr>
        <w:t>Tätigkeiten:</w:t>
      </w:r>
    </w:p>
    <w:p w14:paraId="74C8E95F" w14:textId="5F93F78F" w:rsidR="002053CF" w:rsidRDefault="008667B1" w:rsidP="002053CF">
      <w:pPr>
        <w:pStyle w:val="Textkrper"/>
        <w:numPr>
          <w:ilvl w:val="0"/>
          <w:numId w:val="14"/>
        </w:numPr>
        <w:spacing w:before="240"/>
      </w:pPr>
      <w:r w:rsidRPr="00E73CBF">
        <w:rPr>
          <w:i/>
        </w:rPr>
        <w:t>Ressource</w:t>
      </w:r>
      <w:r>
        <w:t xml:space="preserve"> identifizieren und zugehörige </w:t>
      </w:r>
      <w:r w:rsidR="001D7A52">
        <w:rPr>
          <w:i/>
        </w:rPr>
        <w:t>E-Ressource</w:t>
      </w:r>
      <w:r w:rsidR="005C135F">
        <w:t xml:space="preserve"> </w:t>
      </w:r>
      <w:r>
        <w:t>(mit</w:t>
      </w:r>
      <w:r w:rsidR="005C135F">
        <w:t xml:space="preserve"> </w:t>
      </w:r>
      <w:r w:rsidR="00620684">
        <w:rPr>
          <w:i/>
        </w:rPr>
        <w:t>Identifikator</w:t>
      </w:r>
      <w:r>
        <w:t xml:space="preserve">) </w:t>
      </w:r>
      <w:r w:rsidR="005C135F">
        <w:t>registrieren</w:t>
      </w:r>
    </w:p>
    <w:p w14:paraId="17EDA87E" w14:textId="3E5C7A41" w:rsidR="00B42347" w:rsidRPr="00273209" w:rsidRDefault="00B42347" w:rsidP="002053CF">
      <w:pPr>
        <w:pStyle w:val="Textkrper"/>
        <w:numPr>
          <w:ilvl w:val="0"/>
          <w:numId w:val="14"/>
        </w:numPr>
        <w:spacing w:before="240"/>
      </w:pPr>
      <w:r w:rsidRPr="00273209">
        <w:rPr>
          <w:i/>
        </w:rPr>
        <w:t>Schutzbedarf</w:t>
      </w:r>
      <w:r w:rsidRPr="00185177">
        <w:t xml:space="preserve"> der Ressource festlegen.</w:t>
      </w:r>
    </w:p>
    <w:p w14:paraId="5AADE828" w14:textId="4A8D0470" w:rsidR="005C135F" w:rsidRPr="003F6E31" w:rsidRDefault="001D7A52" w:rsidP="002053CF">
      <w:pPr>
        <w:pStyle w:val="Textkrper"/>
        <w:numPr>
          <w:ilvl w:val="0"/>
          <w:numId w:val="14"/>
        </w:numPr>
        <w:spacing w:before="240"/>
      </w:pPr>
      <w:r>
        <w:rPr>
          <w:i/>
        </w:rPr>
        <w:t>E-Ressource</w:t>
      </w:r>
      <w:r w:rsidR="005C135F">
        <w:t xml:space="preserve"> löschen</w:t>
      </w:r>
    </w:p>
    <w:p w14:paraId="5CB0301B" w14:textId="77777777" w:rsidR="005C135F" w:rsidRPr="005C135F" w:rsidRDefault="005C135F" w:rsidP="005C135F">
      <w:pPr>
        <w:pStyle w:val="Textkrper"/>
        <w:spacing w:before="240"/>
        <w:rPr>
          <w:b/>
        </w:rPr>
      </w:pPr>
      <w:r w:rsidRPr="003F6E31">
        <w:rPr>
          <w:b/>
        </w:rPr>
        <w:t>Anmerkungen:</w:t>
      </w:r>
    </w:p>
    <w:p w14:paraId="6E325306" w14:textId="1EF00E36" w:rsidR="005C135F" w:rsidRPr="003F6E31" w:rsidRDefault="005C135F" w:rsidP="005C135F">
      <w:pPr>
        <w:pStyle w:val="Textkrper"/>
        <w:numPr>
          <w:ilvl w:val="0"/>
          <w:numId w:val="14"/>
        </w:numPr>
      </w:pPr>
      <w:r w:rsidRPr="003F6E31">
        <w:t>Ein</w:t>
      </w:r>
      <w:r>
        <w:t>e</w:t>
      </w:r>
      <w:r w:rsidRPr="003F6E31">
        <w:t xml:space="preserve"> </w:t>
      </w:r>
      <w:r>
        <w:t xml:space="preserve">registrierte </w:t>
      </w:r>
      <w:r w:rsidRPr="008667B1">
        <w:rPr>
          <w:i/>
        </w:rPr>
        <w:t>Ressource</w:t>
      </w:r>
      <w:r w:rsidRPr="003F6E31">
        <w:t xml:space="preserve"> hat innerhalb einer </w:t>
      </w:r>
      <w:r w:rsidRPr="00E73CBF">
        <w:rPr>
          <w:i/>
        </w:rPr>
        <w:t>Domäne</w:t>
      </w:r>
      <w:r w:rsidRPr="003F6E31">
        <w:t xml:space="preserve"> immer mindestens eine </w:t>
      </w:r>
      <w:r w:rsidR="001D7A52">
        <w:rPr>
          <w:i/>
        </w:rPr>
        <w:t>E-Ressource</w:t>
      </w:r>
      <w:r w:rsidRPr="003F6E31">
        <w:t>.</w:t>
      </w:r>
    </w:p>
    <w:p w14:paraId="1BA7F781" w14:textId="77777777" w:rsidR="00715DA6" w:rsidRPr="003F6E31" w:rsidRDefault="00715DA6" w:rsidP="00A0370D">
      <w:pPr>
        <w:pStyle w:val="berschrift3"/>
      </w:pPr>
      <w:bookmarkStart w:id="195" w:name="_Ref364972377"/>
      <w:bookmarkStart w:id="196" w:name="_Toc366590255"/>
      <w:bookmarkStart w:id="197" w:name="_Ref364457537"/>
      <w:bookmarkStart w:id="198" w:name="_Toc487535804"/>
      <w:r>
        <w:t>Vertrauen definieren</w:t>
      </w:r>
      <w:bookmarkEnd w:id="195"/>
      <w:bookmarkEnd w:id="196"/>
      <w:bookmarkEnd w:id="198"/>
    </w:p>
    <w:tbl>
      <w:tblPr>
        <w:tblW w:w="0" w:type="auto"/>
        <w:tblBorders>
          <w:insideH w:val="single" w:sz="4" w:space="0" w:color="808080" w:themeColor="background1" w:themeShade="80"/>
        </w:tblBorders>
        <w:tblLook w:val="04A0" w:firstRow="1" w:lastRow="0" w:firstColumn="1" w:lastColumn="0" w:noHBand="0" w:noVBand="1"/>
      </w:tblPr>
      <w:tblGrid>
        <w:gridCol w:w="2781"/>
        <w:gridCol w:w="6290"/>
      </w:tblGrid>
      <w:tr w:rsidR="00715DA6" w:rsidRPr="003F6E31" w14:paraId="75EAFD32" w14:textId="77777777" w:rsidTr="00226DA3">
        <w:trPr>
          <w:cantSplit/>
        </w:trPr>
        <w:tc>
          <w:tcPr>
            <w:tcW w:w="2846" w:type="dxa"/>
            <w:shd w:val="clear" w:color="auto" w:fill="D9D9D9" w:themeFill="background1" w:themeFillShade="D9"/>
          </w:tcPr>
          <w:p w14:paraId="15CEE01D" w14:textId="77777777" w:rsidR="00715DA6" w:rsidRPr="003F6E31" w:rsidRDefault="00EB6CDB" w:rsidP="002326B6">
            <w:pPr>
              <w:pStyle w:val="Textkrper"/>
              <w:rPr>
                <w:rFonts w:cs="Arial"/>
                <w:szCs w:val="22"/>
              </w:rPr>
            </w:pPr>
            <w:r>
              <w:t>Vertrauen definieren</w:t>
            </w:r>
          </w:p>
        </w:tc>
        <w:tc>
          <w:tcPr>
            <w:tcW w:w="6441" w:type="dxa"/>
            <w:shd w:val="clear" w:color="auto" w:fill="F2F2F2" w:themeFill="background1" w:themeFillShade="F2"/>
          </w:tcPr>
          <w:p w14:paraId="3C78809E" w14:textId="77777777" w:rsidR="00715DA6" w:rsidRPr="003F6E31" w:rsidRDefault="00715DA6" w:rsidP="00715DA6">
            <w:pPr>
              <w:pStyle w:val="Textkrper"/>
              <w:rPr>
                <w:rFonts w:cs="Arial"/>
                <w:szCs w:val="22"/>
              </w:rPr>
            </w:pPr>
            <w:r>
              <w:rPr>
                <w:rFonts w:cs="Arial"/>
                <w:szCs w:val="22"/>
              </w:rPr>
              <w:t>Erstellen</w:t>
            </w:r>
            <w:r w:rsidR="00D462BB">
              <w:rPr>
                <w:rFonts w:cs="Arial"/>
                <w:szCs w:val="22"/>
              </w:rPr>
              <w:t xml:space="preserve">, Pflegen </w:t>
            </w:r>
            <w:r w:rsidRPr="003F6E31">
              <w:rPr>
                <w:rFonts w:cs="Arial"/>
                <w:szCs w:val="22"/>
              </w:rPr>
              <w:t xml:space="preserve">und Löschen von </w:t>
            </w:r>
            <w:r>
              <w:rPr>
                <w:rFonts w:cs="Arial"/>
                <w:szCs w:val="22"/>
              </w:rPr>
              <w:t xml:space="preserve">vertrauenswürdigen </w:t>
            </w:r>
            <w:r w:rsidRPr="008667B1">
              <w:rPr>
                <w:rFonts w:cs="Arial"/>
                <w:i/>
                <w:szCs w:val="22"/>
              </w:rPr>
              <w:t>IAM-Dienstanbietern</w:t>
            </w:r>
          </w:p>
        </w:tc>
      </w:tr>
    </w:tbl>
    <w:p w14:paraId="53005229" w14:textId="77777777" w:rsidR="00715DA6" w:rsidRPr="003F6E31" w:rsidRDefault="00715DA6" w:rsidP="00715DA6">
      <w:pPr>
        <w:pStyle w:val="Textkrper"/>
        <w:spacing w:before="240"/>
        <w:rPr>
          <w:b/>
        </w:rPr>
      </w:pPr>
      <w:r w:rsidRPr="003F6E31">
        <w:rPr>
          <w:b/>
        </w:rPr>
        <w:t>Tätigkeiten:</w:t>
      </w:r>
    </w:p>
    <w:p w14:paraId="4E5CD76B" w14:textId="69C43DB6" w:rsidR="00E21158" w:rsidRPr="00185177" w:rsidRDefault="00E21158" w:rsidP="003746E7">
      <w:pPr>
        <w:numPr>
          <w:ilvl w:val="0"/>
          <w:numId w:val="9"/>
        </w:numPr>
      </w:pPr>
      <w:r>
        <w:t xml:space="preserve">Pflege der </w:t>
      </w:r>
      <w:r w:rsidRPr="00895946">
        <w:rPr>
          <w:i/>
        </w:rPr>
        <w:t>Metadaten</w:t>
      </w:r>
      <w:r>
        <w:t xml:space="preserve"> zu den </w:t>
      </w:r>
      <w:r w:rsidRPr="00E73CBF">
        <w:rPr>
          <w:i/>
        </w:rPr>
        <w:t>IAM-Dienstanbietern</w:t>
      </w:r>
      <w:r w:rsidR="00CB115F">
        <w:rPr>
          <w:i/>
        </w:rPr>
        <w:t>.</w:t>
      </w:r>
    </w:p>
    <w:p w14:paraId="2F264224" w14:textId="288058C5" w:rsidR="00CB115F" w:rsidRDefault="00CB115F" w:rsidP="003746E7">
      <w:pPr>
        <w:numPr>
          <w:ilvl w:val="0"/>
          <w:numId w:val="9"/>
        </w:numPr>
      </w:pPr>
      <w:r w:rsidRPr="00185177">
        <w:t>Definition der Attribute.</w:t>
      </w:r>
    </w:p>
    <w:p w14:paraId="5EDA3563" w14:textId="780D360A" w:rsidR="00CB115F" w:rsidRPr="00273209" w:rsidRDefault="00CB115F" w:rsidP="003746E7">
      <w:pPr>
        <w:numPr>
          <w:ilvl w:val="0"/>
          <w:numId w:val="9"/>
        </w:numPr>
      </w:pPr>
      <w:r>
        <w:t>Festlegen der Vertrauen</w:t>
      </w:r>
      <w:r w:rsidR="00605873">
        <w:t>s</w:t>
      </w:r>
      <w:r>
        <w:t>stufen für Authentifizierung und Attribute.</w:t>
      </w:r>
    </w:p>
    <w:p w14:paraId="5AC10C9F" w14:textId="75284456" w:rsidR="00715DA6" w:rsidRDefault="003746E7" w:rsidP="003746E7">
      <w:pPr>
        <w:numPr>
          <w:ilvl w:val="0"/>
          <w:numId w:val="9"/>
        </w:numPr>
      </w:pPr>
      <w:r>
        <w:t>Defini</w:t>
      </w:r>
      <w:r w:rsidR="00E21158">
        <w:t>ere</w:t>
      </w:r>
      <w:r>
        <w:t xml:space="preserve">n </w:t>
      </w:r>
      <w:r w:rsidR="00967AF4">
        <w:t xml:space="preserve">und </w:t>
      </w:r>
      <w:r w:rsidR="00E21158">
        <w:t xml:space="preserve">Widerrufen </w:t>
      </w:r>
      <w:r>
        <w:t xml:space="preserve">der Vertrauensbeziehungen </w:t>
      </w:r>
      <w:r w:rsidRPr="003746E7">
        <w:rPr>
          <w:rFonts w:cs="Arial"/>
          <w:szCs w:val="22"/>
        </w:rPr>
        <w:t>(</w:t>
      </w:r>
      <w:r w:rsidRPr="003746E7">
        <w:rPr>
          <w:rFonts w:cs="Arial"/>
          <w:i/>
          <w:szCs w:val="22"/>
        </w:rPr>
        <w:t>Trust</w:t>
      </w:r>
      <w:r w:rsidRPr="003746E7">
        <w:rPr>
          <w:rFonts w:cs="Arial"/>
          <w:szCs w:val="22"/>
        </w:rPr>
        <w:t xml:space="preserve">) </w:t>
      </w:r>
      <w:r>
        <w:t xml:space="preserve">zwischen </w:t>
      </w:r>
      <w:r w:rsidR="00967AF4">
        <w:t>Stakeholdern</w:t>
      </w:r>
      <w:r>
        <w:t xml:space="preserve">, die im </w:t>
      </w:r>
      <w:r w:rsidRPr="00895946">
        <w:rPr>
          <w:i/>
        </w:rPr>
        <w:t>föderierten</w:t>
      </w:r>
      <w:r>
        <w:t xml:space="preserve"> System Aufgaben wahrnehmen</w:t>
      </w:r>
      <w:r w:rsidR="00715DA6" w:rsidRPr="002D520D">
        <w:t xml:space="preserve">, z.B. von </w:t>
      </w:r>
      <w:r w:rsidR="00715DA6" w:rsidRPr="00E73CBF">
        <w:rPr>
          <w:i/>
        </w:rPr>
        <w:t>Auth</w:t>
      </w:r>
      <w:r w:rsidR="00F14330">
        <w:rPr>
          <w:i/>
        </w:rPr>
        <w:t>entifizierungsbestätigung</w:t>
      </w:r>
      <w:r w:rsidR="00715DA6" w:rsidRPr="002D520D">
        <w:t xml:space="preserve">, </w:t>
      </w:r>
      <w:r w:rsidR="00715DA6" w:rsidRPr="00E73CBF">
        <w:rPr>
          <w:i/>
        </w:rPr>
        <w:t>Attribut</w:t>
      </w:r>
      <w:r w:rsidR="00F14330">
        <w:rPr>
          <w:i/>
        </w:rPr>
        <w:t>sbestätitgung</w:t>
      </w:r>
      <w:r w:rsidR="00715DA6" w:rsidRPr="002D520D">
        <w:t xml:space="preserve"> oder </w:t>
      </w:r>
      <w:r w:rsidR="00715DA6" w:rsidRPr="00E73CBF">
        <w:rPr>
          <w:i/>
        </w:rPr>
        <w:t>Zugang</w:t>
      </w:r>
      <w:r w:rsidR="00715DA6" w:rsidRPr="002D520D">
        <w:t xml:space="preserve"> Services.</w:t>
      </w:r>
    </w:p>
    <w:p w14:paraId="27FAC73B" w14:textId="303FCA80" w:rsidR="00710248" w:rsidRPr="002D520D" w:rsidRDefault="00710248" w:rsidP="003746E7">
      <w:pPr>
        <w:numPr>
          <w:ilvl w:val="0"/>
          <w:numId w:val="9"/>
        </w:numPr>
      </w:pPr>
      <w:r>
        <w:t>Festlegen der Vertrauensanker über die Auswahl der Certificate Authority (CA).</w:t>
      </w:r>
    </w:p>
    <w:p w14:paraId="3B0E070E" w14:textId="77777777" w:rsidR="006D28C7" w:rsidRPr="003F6E31" w:rsidRDefault="00C4257C" w:rsidP="00A0370D">
      <w:pPr>
        <w:pStyle w:val="berschrift3"/>
      </w:pPr>
      <w:bookmarkStart w:id="199" w:name="_Ref365181991"/>
      <w:bookmarkStart w:id="200" w:name="_Toc366590256"/>
      <w:bookmarkStart w:id="201" w:name="_Toc487535805"/>
      <w:r>
        <w:t>Berechtigung</w:t>
      </w:r>
      <w:r w:rsidR="005C135F">
        <w:t xml:space="preserve"> definieren</w:t>
      </w:r>
      <w:bookmarkEnd w:id="197"/>
      <w:bookmarkEnd w:id="199"/>
      <w:bookmarkEnd w:id="200"/>
      <w:bookmarkEnd w:id="201"/>
    </w:p>
    <w:tbl>
      <w:tblPr>
        <w:tblW w:w="0" w:type="auto"/>
        <w:tblBorders>
          <w:insideH w:val="single" w:sz="4" w:space="0" w:color="808080" w:themeColor="background1" w:themeShade="80"/>
        </w:tblBorders>
        <w:tblLook w:val="04A0" w:firstRow="1" w:lastRow="0" w:firstColumn="1" w:lastColumn="0" w:noHBand="0" w:noVBand="1"/>
      </w:tblPr>
      <w:tblGrid>
        <w:gridCol w:w="2786"/>
        <w:gridCol w:w="6285"/>
      </w:tblGrid>
      <w:tr w:rsidR="009C3691" w:rsidRPr="003F6E31" w14:paraId="26BF14B7" w14:textId="77777777" w:rsidTr="00226DA3">
        <w:trPr>
          <w:cantSplit/>
        </w:trPr>
        <w:tc>
          <w:tcPr>
            <w:tcW w:w="2846" w:type="dxa"/>
            <w:shd w:val="clear" w:color="auto" w:fill="D9D9D9" w:themeFill="background1" w:themeFillShade="D9"/>
          </w:tcPr>
          <w:p w14:paraId="24316F04" w14:textId="77777777" w:rsidR="009C3691" w:rsidRPr="003F6E31" w:rsidRDefault="00EB6CDB" w:rsidP="00C104FA">
            <w:pPr>
              <w:pStyle w:val="Textkrper"/>
              <w:rPr>
                <w:rFonts w:cs="Arial"/>
                <w:szCs w:val="22"/>
              </w:rPr>
            </w:pPr>
            <w:r>
              <w:t>Berechtigung definieren</w:t>
            </w:r>
          </w:p>
        </w:tc>
        <w:tc>
          <w:tcPr>
            <w:tcW w:w="6441" w:type="dxa"/>
            <w:shd w:val="clear" w:color="auto" w:fill="F2F2F2" w:themeFill="background1" w:themeFillShade="F2"/>
          </w:tcPr>
          <w:p w14:paraId="177CB882" w14:textId="77777777" w:rsidR="009C3691" w:rsidRPr="003F6E31" w:rsidRDefault="00A86C41" w:rsidP="00FF00B2">
            <w:pPr>
              <w:pStyle w:val="Textkrper"/>
              <w:rPr>
                <w:rFonts w:cs="Arial"/>
                <w:szCs w:val="22"/>
              </w:rPr>
            </w:pPr>
            <w:r w:rsidRPr="003F6E31">
              <w:rPr>
                <w:rFonts w:cs="Arial"/>
                <w:szCs w:val="22"/>
              </w:rPr>
              <w:t xml:space="preserve">Zuweisen und Löschen von </w:t>
            </w:r>
            <w:r w:rsidRPr="003F6E31">
              <w:rPr>
                <w:rFonts w:cs="Arial"/>
                <w:i/>
                <w:szCs w:val="22"/>
              </w:rPr>
              <w:t>Zug</w:t>
            </w:r>
            <w:r w:rsidR="00E22275">
              <w:rPr>
                <w:rFonts w:cs="Arial"/>
                <w:i/>
                <w:szCs w:val="22"/>
              </w:rPr>
              <w:t xml:space="preserve">angsregeln </w:t>
            </w:r>
            <w:r w:rsidR="00E22275" w:rsidRPr="00FF00B2">
              <w:rPr>
                <w:rFonts w:cs="Arial"/>
                <w:szCs w:val="22"/>
              </w:rPr>
              <w:t xml:space="preserve">zur </w:t>
            </w:r>
            <w:r w:rsidR="00E22275" w:rsidRPr="00E73CBF">
              <w:rPr>
                <w:rFonts w:cs="Arial"/>
                <w:i/>
                <w:szCs w:val="22"/>
              </w:rPr>
              <w:t>Grobautorisierung</w:t>
            </w:r>
            <w:r w:rsidR="00E22275" w:rsidRPr="00FF00B2">
              <w:rPr>
                <w:rFonts w:cs="Arial"/>
                <w:szCs w:val="22"/>
              </w:rPr>
              <w:t xml:space="preserve"> und </w:t>
            </w:r>
            <w:r w:rsidR="00E22275">
              <w:rPr>
                <w:rFonts w:cs="Arial"/>
                <w:i/>
                <w:szCs w:val="22"/>
              </w:rPr>
              <w:t>Zug</w:t>
            </w:r>
            <w:r w:rsidRPr="003F6E31">
              <w:rPr>
                <w:rFonts w:cs="Arial"/>
                <w:i/>
                <w:szCs w:val="22"/>
              </w:rPr>
              <w:t>riffsre</w:t>
            </w:r>
            <w:r w:rsidR="00E22275">
              <w:rPr>
                <w:rFonts w:cs="Arial"/>
                <w:i/>
                <w:szCs w:val="22"/>
              </w:rPr>
              <w:t xml:space="preserve">chten </w:t>
            </w:r>
            <w:r w:rsidR="00E22275" w:rsidRPr="00FF00B2">
              <w:rPr>
                <w:rFonts w:cs="Arial"/>
                <w:szCs w:val="22"/>
              </w:rPr>
              <w:t xml:space="preserve">zur </w:t>
            </w:r>
            <w:r w:rsidR="00E22275" w:rsidRPr="00E73CBF">
              <w:rPr>
                <w:rFonts w:cs="Arial"/>
                <w:i/>
                <w:szCs w:val="22"/>
              </w:rPr>
              <w:t>Feinautorisierung</w:t>
            </w:r>
            <w:r w:rsidRPr="00FF00B2">
              <w:rPr>
                <w:rFonts w:cs="Arial"/>
                <w:szCs w:val="22"/>
              </w:rPr>
              <w:t>.</w:t>
            </w:r>
            <w:r w:rsidR="00FF00B2" w:rsidRPr="00FF00B2">
              <w:rPr>
                <w:rFonts w:cs="Arial"/>
                <w:szCs w:val="22"/>
              </w:rPr>
              <w:t xml:space="preserve"> Definition von Vertrauensbeziehungen</w:t>
            </w:r>
          </w:p>
        </w:tc>
      </w:tr>
    </w:tbl>
    <w:p w14:paraId="0B8A80E2" w14:textId="77777777" w:rsidR="00AC46A9" w:rsidRPr="003F6E31" w:rsidRDefault="000E3FE9" w:rsidP="00C104FA">
      <w:pPr>
        <w:pStyle w:val="Textkrper"/>
        <w:spacing w:before="240"/>
        <w:rPr>
          <w:b/>
        </w:rPr>
      </w:pPr>
      <w:r w:rsidRPr="003F6E31">
        <w:rPr>
          <w:b/>
        </w:rPr>
        <w:t>Tätigkeiten</w:t>
      </w:r>
      <w:r w:rsidR="00AC46A9" w:rsidRPr="003F6E31">
        <w:rPr>
          <w:b/>
        </w:rPr>
        <w:t>:</w:t>
      </w:r>
    </w:p>
    <w:p w14:paraId="5B7F0DC1" w14:textId="0C9B1331" w:rsidR="00510A17" w:rsidRPr="003F6E31" w:rsidRDefault="00510A17" w:rsidP="00C104FA">
      <w:pPr>
        <w:numPr>
          <w:ilvl w:val="0"/>
          <w:numId w:val="9"/>
        </w:numPr>
      </w:pPr>
      <w:r w:rsidRPr="003F6E31">
        <w:t xml:space="preserve">Definieren </w:t>
      </w:r>
      <w:r w:rsidR="00BD01B9">
        <w:t xml:space="preserve">von </w:t>
      </w:r>
      <w:r w:rsidR="00BD01B9" w:rsidRPr="00E73CBF">
        <w:rPr>
          <w:i/>
        </w:rPr>
        <w:t>Zugangsregeln</w:t>
      </w:r>
      <w:r w:rsidR="00BD01B9">
        <w:t xml:space="preserve"> und </w:t>
      </w:r>
      <w:r w:rsidRPr="00E73CBF">
        <w:rPr>
          <w:i/>
        </w:rPr>
        <w:t>Zugriffsrechten</w:t>
      </w:r>
      <w:r w:rsidR="00BD01B9">
        <w:t xml:space="preserve"> unter </w:t>
      </w:r>
      <w:r w:rsidR="00FF00B2">
        <w:t xml:space="preserve">Verwendung der verfügbaren </w:t>
      </w:r>
      <w:r w:rsidR="00FF00B2" w:rsidRPr="00E73CBF">
        <w:rPr>
          <w:i/>
        </w:rPr>
        <w:t>Attribute</w:t>
      </w:r>
      <w:r w:rsidR="00FF00B2">
        <w:t xml:space="preserve"> von </w:t>
      </w:r>
      <w:r w:rsidR="00314ABF">
        <w:rPr>
          <w:i/>
        </w:rPr>
        <w:t>E-Identities</w:t>
      </w:r>
      <w:r w:rsidR="004A1D98">
        <w:rPr>
          <w:i/>
        </w:rPr>
        <w:t xml:space="preserve"> </w:t>
      </w:r>
      <w:r w:rsidR="004C415A" w:rsidRPr="004C415A">
        <w:t>(gemäss Metadaten</w:t>
      </w:r>
      <w:r w:rsidR="00A04EDB">
        <w:t xml:space="preserve"> und Vertrauensbeziehungen aus </w:t>
      </w:r>
      <w:r w:rsidR="00EB6CDB" w:rsidRPr="00EB6CDB">
        <w:rPr>
          <w:i/>
        </w:rPr>
        <w:t>Vertrauen definieren</w:t>
      </w:r>
      <w:r w:rsidR="004C415A" w:rsidRPr="004C415A">
        <w:t>)</w:t>
      </w:r>
      <w:r w:rsidRPr="003F6E31">
        <w:t>.</w:t>
      </w:r>
    </w:p>
    <w:p w14:paraId="343F9309" w14:textId="5809A1F5" w:rsidR="00510A17" w:rsidRDefault="00510A17" w:rsidP="00C104FA">
      <w:pPr>
        <w:numPr>
          <w:ilvl w:val="0"/>
          <w:numId w:val="9"/>
        </w:numPr>
      </w:pPr>
      <w:r w:rsidRPr="003F6E31">
        <w:t xml:space="preserve">Zuweisen von </w:t>
      </w:r>
      <w:r w:rsidR="00BD01B9" w:rsidRPr="00E73CBF">
        <w:rPr>
          <w:i/>
        </w:rPr>
        <w:t>Zugangsregeln</w:t>
      </w:r>
      <w:r w:rsidR="00BD01B9">
        <w:t xml:space="preserve"> und </w:t>
      </w:r>
      <w:r w:rsidRPr="00E73CBF">
        <w:rPr>
          <w:i/>
        </w:rPr>
        <w:t>Zugriffsrechten</w:t>
      </w:r>
      <w:r w:rsidRPr="003F6E31">
        <w:t xml:space="preserve"> zu einer oder mehreren </w:t>
      </w:r>
      <w:r w:rsidR="001D7A52">
        <w:rPr>
          <w:i/>
        </w:rPr>
        <w:t>E-Ressource</w:t>
      </w:r>
      <w:r w:rsidRPr="00E73CBF">
        <w:rPr>
          <w:i/>
        </w:rPr>
        <w:t>n</w:t>
      </w:r>
      <w:r w:rsidRPr="003F6E31">
        <w:t>.</w:t>
      </w:r>
    </w:p>
    <w:p w14:paraId="2A2C3927" w14:textId="3418EA36" w:rsidR="00A2346A" w:rsidRPr="00A0625E" w:rsidRDefault="00E21158" w:rsidP="00A431BB">
      <w:pPr>
        <w:numPr>
          <w:ilvl w:val="0"/>
          <w:numId w:val="9"/>
        </w:numPr>
        <w:spacing w:after="0" w:line="240" w:lineRule="auto"/>
        <w:rPr>
          <w:b/>
          <w:sz w:val="24"/>
        </w:rPr>
      </w:pPr>
      <w:r>
        <w:t xml:space="preserve">Löschen von </w:t>
      </w:r>
      <w:r w:rsidRPr="00A0625E">
        <w:rPr>
          <w:i/>
        </w:rPr>
        <w:t>Zugangsregeln</w:t>
      </w:r>
      <w:r>
        <w:t xml:space="preserve"> / </w:t>
      </w:r>
      <w:r w:rsidRPr="00A0625E">
        <w:rPr>
          <w:i/>
        </w:rPr>
        <w:t>Zugriffsrechten</w:t>
      </w:r>
      <w:bookmarkStart w:id="202" w:name="_Ref365125209"/>
      <w:bookmarkStart w:id="203" w:name="_Ref365125233"/>
      <w:bookmarkStart w:id="204" w:name="_Ref342385411"/>
      <w:bookmarkStart w:id="205" w:name="_Ref342902971"/>
    </w:p>
    <w:p w14:paraId="7D994CB4" w14:textId="3002C35D" w:rsidR="00CE0DF0" w:rsidRPr="003F6E31" w:rsidRDefault="00A30CCA" w:rsidP="00AC31AB">
      <w:pPr>
        <w:pStyle w:val="berschrift2"/>
      </w:pPr>
      <w:bookmarkStart w:id="206" w:name="_Toc366590257"/>
      <w:bookmarkStart w:id="207" w:name="_Ref371683548"/>
      <w:bookmarkStart w:id="208" w:name="_Ref371683556"/>
      <w:bookmarkStart w:id="209" w:name="_Toc487535806"/>
      <w:r>
        <w:t>IAM steuern</w:t>
      </w:r>
      <w:bookmarkEnd w:id="202"/>
      <w:bookmarkEnd w:id="203"/>
      <w:bookmarkEnd w:id="206"/>
      <w:bookmarkEnd w:id="207"/>
      <w:bookmarkEnd w:id="208"/>
      <w:r w:rsidR="00273209">
        <w:t xml:space="preserve"> und führen</w:t>
      </w:r>
      <w:bookmarkEnd w:id="209"/>
    </w:p>
    <w:p w14:paraId="7D2096CA" w14:textId="7208EEA7" w:rsidR="0059138E" w:rsidRDefault="00CE0DF0" w:rsidP="00CE0DF0">
      <w:pPr>
        <w:pStyle w:val="Textkrper"/>
      </w:pPr>
      <w:r w:rsidRPr="003F6E31">
        <w:t xml:space="preserve">In </w:t>
      </w:r>
      <w:r w:rsidR="00A30CCA">
        <w:t>den Geschäftsprozess</w:t>
      </w:r>
      <w:r w:rsidRPr="003F6E31">
        <w:t xml:space="preserve"> </w:t>
      </w:r>
      <w:r w:rsidR="006312BC" w:rsidRPr="006312BC">
        <w:rPr>
          <w:i/>
        </w:rPr>
        <w:t>IAM steuern</w:t>
      </w:r>
      <w:r w:rsidR="0092713E">
        <w:rPr>
          <w:i/>
        </w:rPr>
        <w:t xml:space="preserve"> und führen</w:t>
      </w:r>
      <w:r w:rsidRPr="003F6E31">
        <w:t xml:space="preserve"> gehören die Prozesse Governance, Risk und Compliance (GRC)</w:t>
      </w:r>
      <w:r w:rsidR="00A30CCA">
        <w:t>,</w:t>
      </w:r>
      <w:r w:rsidRPr="003F6E31">
        <w:t xml:space="preserve"> welche zur Steuerung </w:t>
      </w:r>
      <w:r w:rsidR="0000229C">
        <w:t xml:space="preserve">des </w:t>
      </w:r>
      <w:r w:rsidR="0000229C" w:rsidRPr="00895946">
        <w:rPr>
          <w:i/>
        </w:rPr>
        <w:t>IAM</w:t>
      </w:r>
      <w:r w:rsidR="0000229C">
        <w:t xml:space="preserve"> im </w:t>
      </w:r>
      <w:r w:rsidRPr="003F6E31">
        <w:t xml:space="preserve">E-Government dienen. </w:t>
      </w:r>
    </w:p>
    <w:p w14:paraId="6645B7E5" w14:textId="77777777" w:rsidR="00CE0DF0" w:rsidRPr="003F6E31" w:rsidRDefault="00CE0DF0" w:rsidP="00CE0DF0">
      <w:pPr>
        <w:pStyle w:val="Textkrper"/>
      </w:pPr>
      <w:r w:rsidRPr="003F6E31">
        <w:t xml:space="preserve">Diese Prozesse beschreiben die Abläufe für die Definition der notwendigen Vorgaben und Rahmenbedingungen für den Betrieb der </w:t>
      </w:r>
      <w:r w:rsidRPr="00895946">
        <w:rPr>
          <w:i/>
        </w:rPr>
        <w:t>IAM</w:t>
      </w:r>
      <w:r w:rsidRPr="003F6E31">
        <w:t xml:space="preserve"> Umgebung, wie z.B. das Definieren des Angebots, das Definieren der Regeln und Abläufe, dem Festlegen der Revision etc.</w:t>
      </w:r>
    </w:p>
    <w:p w14:paraId="1BACB76B" w14:textId="77777777" w:rsidR="00CE0DF0" w:rsidRDefault="00CE0DF0" w:rsidP="00A0370D">
      <w:pPr>
        <w:pStyle w:val="berschrift3"/>
      </w:pPr>
      <w:bookmarkStart w:id="210" w:name="_Toc366590258"/>
      <w:bookmarkStart w:id="211" w:name="_Toc487535807"/>
      <w:r>
        <w:t>Governance</w:t>
      </w:r>
      <w:bookmarkEnd w:id="210"/>
      <w:bookmarkEnd w:id="211"/>
    </w:p>
    <w:p w14:paraId="4C053493" w14:textId="77777777" w:rsidR="00CE0DF0" w:rsidRPr="0063483A" w:rsidRDefault="00CE0DF0" w:rsidP="00CE0DF0">
      <w:pPr>
        <w:pStyle w:val="Textkrper"/>
      </w:pPr>
      <w:r>
        <w:t>Governance d</w:t>
      </w:r>
      <w:r w:rsidRPr="003F6E31">
        <w:t xml:space="preserve">efiniert die </w:t>
      </w:r>
      <w:r w:rsidRPr="00414727">
        <w:rPr>
          <w:i/>
        </w:rPr>
        <w:t>IAM</w:t>
      </w:r>
      <w:r w:rsidRPr="003F6E31">
        <w:t xml:space="preserve">-Infrastruktur und die </w:t>
      </w:r>
      <w:r w:rsidRPr="00414727">
        <w:rPr>
          <w:i/>
        </w:rPr>
        <w:t>IAM</w:t>
      </w:r>
      <w:r w:rsidRPr="003F6E31">
        <w:t>-Organisation.</w:t>
      </w:r>
      <w:r w:rsidR="0059138E">
        <w:t xml:space="preserve"> Governance umfasst:</w:t>
      </w:r>
    </w:p>
    <w:p w14:paraId="7EBEC7C9" w14:textId="77777777" w:rsidR="00CE0DF0" w:rsidRPr="003F6E31" w:rsidRDefault="00CE0DF0" w:rsidP="00CE0DF0">
      <w:pPr>
        <w:pStyle w:val="Textkrper"/>
        <w:numPr>
          <w:ilvl w:val="0"/>
          <w:numId w:val="8"/>
        </w:numPr>
      </w:pPr>
      <w:r w:rsidRPr="003F6E31">
        <w:t xml:space="preserve">Festlegung der </w:t>
      </w:r>
      <w:r w:rsidRPr="00414727">
        <w:rPr>
          <w:i/>
        </w:rPr>
        <w:t>IAM</w:t>
      </w:r>
      <w:r w:rsidRPr="003F6E31">
        <w:t xml:space="preserve">-Policy: Die </w:t>
      </w:r>
      <w:r w:rsidRPr="00414727">
        <w:rPr>
          <w:i/>
        </w:rPr>
        <w:t>IAM</w:t>
      </w:r>
      <w:r w:rsidRPr="003F6E31">
        <w:t xml:space="preserve">-Policy </w:t>
      </w:r>
      <w:r w:rsidR="00967AF4">
        <w:t xml:space="preserve">(inkl. </w:t>
      </w:r>
      <w:r w:rsidR="002D520D" w:rsidRPr="00414727">
        <w:rPr>
          <w:i/>
        </w:rPr>
        <w:t>IAM</w:t>
      </w:r>
      <w:r w:rsidR="002D520D">
        <w:t>-</w:t>
      </w:r>
      <w:r w:rsidR="00967AF4">
        <w:t xml:space="preserve">Strategie, </w:t>
      </w:r>
      <w:r w:rsidR="002D520D" w:rsidRPr="00414727">
        <w:rPr>
          <w:i/>
        </w:rPr>
        <w:t>IAM</w:t>
      </w:r>
      <w:r w:rsidR="002D520D">
        <w:t>-</w:t>
      </w:r>
      <w:r w:rsidR="00967AF4">
        <w:t xml:space="preserve">Architektur und </w:t>
      </w:r>
      <w:r w:rsidR="002D520D" w:rsidRPr="00414727">
        <w:rPr>
          <w:i/>
        </w:rPr>
        <w:t>IAM</w:t>
      </w:r>
      <w:r w:rsidR="002D520D">
        <w:t>-</w:t>
      </w:r>
      <w:r w:rsidR="0000229C">
        <w:t>Steuerungsp</w:t>
      </w:r>
      <w:r w:rsidR="00967AF4">
        <w:t xml:space="preserve">rozesse) </w:t>
      </w:r>
      <w:r w:rsidRPr="003F6E31">
        <w:t xml:space="preserve">definiert die Randbedingungen und den Scope für die angestrebte </w:t>
      </w:r>
      <w:r w:rsidRPr="00414727">
        <w:rPr>
          <w:i/>
        </w:rPr>
        <w:t>IAM</w:t>
      </w:r>
      <w:r w:rsidRPr="003F6E31">
        <w:t xml:space="preserve">-Lösung. Wichtig </w:t>
      </w:r>
      <w:r w:rsidR="007308F2">
        <w:t>sind</w:t>
      </w:r>
      <w:r w:rsidR="007308F2" w:rsidRPr="003F6E31">
        <w:t xml:space="preserve"> </w:t>
      </w:r>
      <w:r w:rsidRPr="003F6E31">
        <w:t xml:space="preserve">insbesondere die </w:t>
      </w:r>
      <w:r w:rsidR="0000229C">
        <w:t>Definition</w:t>
      </w:r>
      <w:r w:rsidR="0000229C" w:rsidRPr="003F6E31">
        <w:t xml:space="preserve"> </w:t>
      </w:r>
      <w:r w:rsidRPr="003F6E31">
        <w:t>der Nachvollziehbarkeit de</w:t>
      </w:r>
      <w:r w:rsidR="0000229C">
        <w:t>r</w:t>
      </w:r>
      <w:r w:rsidRPr="003F6E31">
        <w:t xml:space="preserve"> gesamten Prozessabl</w:t>
      </w:r>
      <w:r w:rsidR="0000229C">
        <w:t>ä</w:t>
      </w:r>
      <w:r w:rsidRPr="003F6E31">
        <w:t>uf</w:t>
      </w:r>
      <w:r w:rsidR="0000229C">
        <w:t>e</w:t>
      </w:r>
      <w:r w:rsidRPr="003F6E31">
        <w:t xml:space="preserve"> (z.B. das Ablegen der relevanten Dokumente)</w:t>
      </w:r>
      <w:r w:rsidR="0000229C">
        <w:t xml:space="preserve"> und deren Audit</w:t>
      </w:r>
      <w:r w:rsidRPr="003F6E31">
        <w:t>.</w:t>
      </w:r>
    </w:p>
    <w:p w14:paraId="780368CC" w14:textId="77777777" w:rsidR="00CE0DF0" w:rsidRPr="003F6E31" w:rsidRDefault="00CE0DF0" w:rsidP="00CE0DF0">
      <w:pPr>
        <w:pStyle w:val="Textkrper"/>
        <w:numPr>
          <w:ilvl w:val="0"/>
          <w:numId w:val="8"/>
        </w:numPr>
      </w:pPr>
      <w:r w:rsidRPr="003F6E31">
        <w:t>Festlegung der Organisation (</w:t>
      </w:r>
      <w:r w:rsidR="008A31CE">
        <w:t>Stakeholder</w:t>
      </w:r>
      <w:r w:rsidRPr="003F6E31">
        <w:t xml:space="preserve">) sowie ihrer Beziehung untereinander (Zusammenarbeit): Die </w:t>
      </w:r>
      <w:r w:rsidRPr="0093278E">
        <w:rPr>
          <w:i/>
        </w:rPr>
        <w:t>IAM</w:t>
      </w:r>
      <w:r w:rsidRPr="003F6E31">
        <w:t xml:space="preserve">-Organisation beschreibt, wie die verschiedenen involvierten </w:t>
      </w:r>
      <w:r w:rsidR="008A31CE">
        <w:t>Stakeholder</w:t>
      </w:r>
      <w:r w:rsidR="008A31CE" w:rsidRPr="003F6E31">
        <w:t xml:space="preserve"> </w:t>
      </w:r>
      <w:r w:rsidRPr="003F6E31">
        <w:t xml:space="preserve">miteinander in Beziehung stehen, wer Entscheidungen trifft, wie die Verantwortlichkeiten geregelt sind, wie </w:t>
      </w:r>
      <w:r w:rsidRPr="0093278E">
        <w:rPr>
          <w:i/>
        </w:rPr>
        <w:t>Ressourcen</w:t>
      </w:r>
      <w:r w:rsidRPr="003F6E31">
        <w:t xml:space="preserve"> eingesetzt werden etc. Den entsprechenden </w:t>
      </w:r>
      <w:r w:rsidR="008A31CE">
        <w:t>Stakeholdern</w:t>
      </w:r>
      <w:r w:rsidR="008A31CE" w:rsidRPr="003F6E31">
        <w:t xml:space="preserve"> </w:t>
      </w:r>
      <w:r w:rsidRPr="003F6E31">
        <w:t>werden die geeigneten Rollen zugewiesen.</w:t>
      </w:r>
    </w:p>
    <w:p w14:paraId="35D840D6" w14:textId="77777777" w:rsidR="00CE0DF0" w:rsidRPr="003F6E31" w:rsidRDefault="00CE0DF0" w:rsidP="00CE0DF0">
      <w:pPr>
        <w:pStyle w:val="Textkrper"/>
        <w:numPr>
          <w:ilvl w:val="0"/>
          <w:numId w:val="8"/>
        </w:numPr>
      </w:pPr>
      <w:r w:rsidRPr="003F6E31">
        <w:t xml:space="preserve">Identifikation / Festlegung der Zusammenarbeit von </w:t>
      </w:r>
      <w:r w:rsidRPr="0093278E">
        <w:rPr>
          <w:i/>
        </w:rPr>
        <w:t>Domänen</w:t>
      </w:r>
      <w:r w:rsidRPr="003F6E31">
        <w:t xml:space="preserve">: Im E-Government Umfeld erfolgt </w:t>
      </w:r>
      <w:r w:rsidRPr="0093278E">
        <w:rPr>
          <w:i/>
        </w:rPr>
        <w:t>IAM</w:t>
      </w:r>
      <w:r w:rsidRPr="003F6E31">
        <w:t xml:space="preserve"> in der Regel über mehrere </w:t>
      </w:r>
      <w:r w:rsidRPr="0093278E">
        <w:rPr>
          <w:i/>
        </w:rPr>
        <w:t>Domänen</w:t>
      </w:r>
      <w:r w:rsidRPr="003F6E31">
        <w:t xml:space="preserve">. Die Organisation und Abläufe zwischen den </w:t>
      </w:r>
      <w:r w:rsidRPr="0093278E">
        <w:rPr>
          <w:i/>
        </w:rPr>
        <w:t>Domänen</w:t>
      </w:r>
      <w:r w:rsidRPr="003F6E31">
        <w:t xml:space="preserve"> sind klar zu regeln. </w:t>
      </w:r>
    </w:p>
    <w:p w14:paraId="443C2CC8" w14:textId="77777777" w:rsidR="00CE0DF0" w:rsidRPr="003F6E31" w:rsidRDefault="00CE0DF0" w:rsidP="00CE0DF0">
      <w:pPr>
        <w:pStyle w:val="Textkrper"/>
        <w:numPr>
          <w:ilvl w:val="0"/>
          <w:numId w:val="8"/>
        </w:numPr>
      </w:pPr>
      <w:r w:rsidRPr="003F6E31">
        <w:t xml:space="preserve">Definition der </w:t>
      </w:r>
      <w:r w:rsidRPr="0093278E">
        <w:rPr>
          <w:i/>
        </w:rPr>
        <w:t>Rollen</w:t>
      </w:r>
      <w:r w:rsidRPr="003F6E31">
        <w:t xml:space="preserve"> mit Aufgaben, Kompetenzen und Verantwortung. Die Prozesse werden durch </w:t>
      </w:r>
      <w:r w:rsidR="008A31CE">
        <w:t>die Stakeholder</w:t>
      </w:r>
      <w:r w:rsidR="008A31CE" w:rsidRPr="003F6E31">
        <w:t xml:space="preserve"> </w:t>
      </w:r>
      <w:r w:rsidRPr="003F6E31">
        <w:t xml:space="preserve">ausgeführt. Diese haben eine (eventuell </w:t>
      </w:r>
      <w:r w:rsidR="008A31CE">
        <w:t xml:space="preserve">aber auch </w:t>
      </w:r>
      <w:r w:rsidRPr="003F6E31">
        <w:t xml:space="preserve">mehrere) </w:t>
      </w:r>
      <w:r w:rsidRPr="0093278E">
        <w:rPr>
          <w:i/>
        </w:rPr>
        <w:t>Rollen</w:t>
      </w:r>
      <w:r w:rsidRPr="003F6E31">
        <w:t>.</w:t>
      </w:r>
    </w:p>
    <w:p w14:paraId="538EC2BB" w14:textId="77777777" w:rsidR="00CE0DF0" w:rsidRDefault="00CE0DF0" w:rsidP="00A0370D">
      <w:pPr>
        <w:pStyle w:val="berschrift3"/>
      </w:pPr>
      <w:bookmarkStart w:id="212" w:name="_Toc366590259"/>
      <w:bookmarkStart w:id="213" w:name="_Toc487535808"/>
      <w:r>
        <w:t>Risk</w:t>
      </w:r>
      <w:bookmarkEnd w:id="212"/>
      <w:bookmarkEnd w:id="213"/>
    </w:p>
    <w:p w14:paraId="26D1641D" w14:textId="77777777" w:rsidR="00CE0DF0" w:rsidRPr="0063483A" w:rsidRDefault="00CE0DF0" w:rsidP="00CE0DF0">
      <w:pPr>
        <w:pStyle w:val="Textkrper"/>
      </w:pPr>
      <w:r>
        <w:t>Risk d</w:t>
      </w:r>
      <w:r w:rsidRPr="003F6E31">
        <w:t>efiniert die Abläufe zur Risikobehandlung (Risikoeinschätzung und -adressierung) für IAM-Prozesse.</w:t>
      </w:r>
      <w:r w:rsidR="0059138E">
        <w:t xml:space="preserve"> Risk umfasst:</w:t>
      </w:r>
    </w:p>
    <w:p w14:paraId="49FA80C1" w14:textId="77777777" w:rsidR="00CE0DF0" w:rsidRPr="003F6E31" w:rsidRDefault="00CE0DF0" w:rsidP="00CE0DF0">
      <w:pPr>
        <w:pStyle w:val="Textkrper"/>
        <w:numPr>
          <w:ilvl w:val="0"/>
          <w:numId w:val="13"/>
        </w:numPr>
      </w:pPr>
      <w:r w:rsidRPr="003F6E31">
        <w:t>Schutzbedarfsanalyse: Die Schutzbedarfsanalyse gewährleistet angepasste Sicherheitsanforderungen (so viel Sicherheit wie nötig, nicht so viel wie möglich).</w:t>
      </w:r>
    </w:p>
    <w:p w14:paraId="2A2A4C3F" w14:textId="77777777" w:rsidR="00CE0DF0" w:rsidRPr="003F6E31" w:rsidRDefault="00CE0DF0" w:rsidP="00CE0DF0">
      <w:pPr>
        <w:pStyle w:val="Textkrper"/>
        <w:numPr>
          <w:ilvl w:val="0"/>
          <w:numId w:val="13"/>
        </w:numPr>
      </w:pPr>
      <w:r w:rsidRPr="003F6E31">
        <w:t xml:space="preserve">Durchführen und </w:t>
      </w:r>
      <w:r w:rsidR="00DF7965">
        <w:t>F</w:t>
      </w:r>
      <w:r w:rsidRPr="003F6E31">
        <w:t>esthalten einer Risikoanalyse.</w:t>
      </w:r>
    </w:p>
    <w:p w14:paraId="33BBE873" w14:textId="77777777" w:rsidR="00CE0DF0" w:rsidRPr="003F6E31" w:rsidRDefault="00CE0DF0" w:rsidP="00CE0DF0">
      <w:pPr>
        <w:pStyle w:val="Textkrper"/>
        <w:numPr>
          <w:ilvl w:val="0"/>
          <w:numId w:val="13"/>
        </w:numPr>
      </w:pPr>
      <w:r w:rsidRPr="003F6E31">
        <w:t>Erstellen eines Informations- und Datenschutz</w:t>
      </w:r>
      <w:r w:rsidR="00DE1765">
        <w:t>k</w:t>
      </w:r>
      <w:r w:rsidRPr="003F6E31">
        <w:t>onzepts.</w:t>
      </w:r>
    </w:p>
    <w:p w14:paraId="4AD15C44" w14:textId="77777777" w:rsidR="00CE0DF0" w:rsidRPr="003F6E31" w:rsidRDefault="00CE0DF0" w:rsidP="00CE0DF0">
      <w:pPr>
        <w:pStyle w:val="Textkrper"/>
        <w:numPr>
          <w:ilvl w:val="0"/>
          <w:numId w:val="13"/>
        </w:numPr>
      </w:pPr>
      <w:r w:rsidRPr="003F6E31">
        <w:t>Kontinuierliche Verbesserung des Sicherheitskonzepts: wird in ISO 27001 definiert. Aufgrund der aktuellen Situation werden periodisch Massnahmen geplant, umgesetzt, überprüft und optimiert. Dieser Verbesserungsprozess ist ein bewährtes und effizientes Vorgehen und heute ein Kernelement von Best Practice.</w:t>
      </w:r>
    </w:p>
    <w:p w14:paraId="5CCD8A66" w14:textId="2BAD96A4" w:rsidR="00CE0DF0" w:rsidRPr="003F6E31" w:rsidRDefault="002E48DC" w:rsidP="00CE0DF0">
      <w:pPr>
        <w:pStyle w:val="Textkrper"/>
        <w:numPr>
          <w:ilvl w:val="0"/>
          <w:numId w:val="13"/>
        </w:numPr>
      </w:pPr>
      <w:r>
        <w:t>(optional)</w:t>
      </w:r>
      <w:r w:rsidR="00CE0DF0" w:rsidRPr="003F6E31">
        <w:t xml:space="preserve"> Abstützung</w:t>
      </w:r>
      <w:r w:rsidR="00CE0DF0">
        <w:t xml:space="preserve"> des Risiko</w:t>
      </w:r>
      <w:r w:rsidR="00CE0DF0" w:rsidRPr="003F6E31">
        <w:t>managements auf ein Informationssicherheitsmanagementsystem (ISMS) nach ISO 27001.</w:t>
      </w:r>
    </w:p>
    <w:p w14:paraId="544341E5" w14:textId="689BA018" w:rsidR="00CE0DF0" w:rsidRPr="003F6E31" w:rsidRDefault="002E48DC" w:rsidP="00CE0DF0">
      <w:pPr>
        <w:pStyle w:val="Textkrper"/>
        <w:numPr>
          <w:ilvl w:val="0"/>
          <w:numId w:val="13"/>
        </w:numPr>
      </w:pPr>
      <w:r>
        <w:t>(optional)</w:t>
      </w:r>
      <w:r w:rsidR="00CE0DF0" w:rsidRPr="003F6E31">
        <w:t xml:space="preserve"> Abstützung des Risikomanagements auf ein Framework wie C</w:t>
      </w:r>
      <w:r w:rsidR="00DE1765">
        <w:t>OBI</w:t>
      </w:r>
      <w:r w:rsidR="00CE0DF0" w:rsidRPr="003F6E31">
        <w:t>T.</w:t>
      </w:r>
    </w:p>
    <w:p w14:paraId="3343DC0A" w14:textId="77777777" w:rsidR="00CE0DF0" w:rsidRDefault="00CE0DF0" w:rsidP="00A0370D">
      <w:pPr>
        <w:pStyle w:val="berschrift3"/>
      </w:pPr>
      <w:bookmarkStart w:id="214" w:name="_Toc366590260"/>
      <w:bookmarkStart w:id="215" w:name="_Toc487535809"/>
      <w:r>
        <w:t>Compliance</w:t>
      </w:r>
      <w:bookmarkEnd w:id="214"/>
      <w:bookmarkEnd w:id="215"/>
    </w:p>
    <w:p w14:paraId="4D5D2A0C" w14:textId="77777777" w:rsidR="00CE0DF0" w:rsidRPr="003F6E31" w:rsidRDefault="00CE0DF0" w:rsidP="00CE0DF0">
      <w:pPr>
        <w:pStyle w:val="Textkrper"/>
      </w:pPr>
      <w:r>
        <w:t xml:space="preserve">Compliance sorgt für die </w:t>
      </w:r>
      <w:r w:rsidRPr="003F6E31">
        <w:t>Einhaltung der gesetzlichen, unternehmensinternen und vertraglichen Regelungen</w:t>
      </w:r>
      <w:r>
        <w:t>.</w:t>
      </w:r>
      <w:r w:rsidR="0059138E">
        <w:t xml:space="preserve"> </w:t>
      </w:r>
      <w:r w:rsidRPr="003F6E31">
        <w:t>Compliance wird erreicht durch:</w:t>
      </w:r>
    </w:p>
    <w:p w14:paraId="0A22F3F7" w14:textId="77777777" w:rsidR="00CE0DF0" w:rsidRDefault="00CE0DF0" w:rsidP="00CE0DF0">
      <w:pPr>
        <w:pStyle w:val="Textkrper"/>
        <w:numPr>
          <w:ilvl w:val="0"/>
          <w:numId w:val="9"/>
        </w:numPr>
      </w:pPr>
      <w:r w:rsidRPr="003F6E31">
        <w:t xml:space="preserve">Erarbeiten und Aktualisieren der relevanten Vorgaben: Identifikation der geltenden </w:t>
      </w:r>
      <w:r w:rsidR="00892409">
        <w:t xml:space="preserve">Richtlinien / </w:t>
      </w:r>
      <w:r w:rsidRPr="003F6E31">
        <w:t xml:space="preserve">Regularien. Ebenfalls </w:t>
      </w:r>
      <w:r w:rsidR="00D16B5B" w:rsidRPr="003F6E31">
        <w:t xml:space="preserve">werden </w:t>
      </w:r>
      <w:r w:rsidRPr="003F6E31">
        <w:t>Veränderungen in den Vorgaben verfolgt und allfällige daraus resultierende Massnahmen identifiziert.</w:t>
      </w:r>
    </w:p>
    <w:p w14:paraId="79F609E4" w14:textId="77777777" w:rsidR="0000229C" w:rsidRPr="003F6E31" w:rsidRDefault="0000229C" w:rsidP="00CE0DF0">
      <w:pPr>
        <w:pStyle w:val="Textkrper"/>
        <w:numPr>
          <w:ilvl w:val="0"/>
          <w:numId w:val="9"/>
        </w:numPr>
      </w:pPr>
      <w:r>
        <w:t xml:space="preserve">Reporting aller relevanten </w:t>
      </w:r>
      <w:r w:rsidR="00892409">
        <w:t>Aktivitäten</w:t>
      </w:r>
    </w:p>
    <w:p w14:paraId="6EE674C0" w14:textId="77777777" w:rsidR="00CE0DF0" w:rsidRPr="003F6E31" w:rsidRDefault="00CE0DF0" w:rsidP="00CE0DF0">
      <w:pPr>
        <w:pStyle w:val="Textkrper"/>
        <w:numPr>
          <w:ilvl w:val="0"/>
          <w:numId w:val="9"/>
        </w:numPr>
        <w:rPr>
          <w:b/>
        </w:rPr>
      </w:pPr>
      <w:r w:rsidRPr="003F6E31">
        <w:t xml:space="preserve">Auditieren und kontrollieren der Umsetzung der Vorgaben: Die </w:t>
      </w:r>
      <w:r w:rsidRPr="0093278E">
        <w:rPr>
          <w:i/>
        </w:rPr>
        <w:t>IAM</w:t>
      </w:r>
      <w:r w:rsidR="00DE1765">
        <w:t>-</w:t>
      </w:r>
      <w:r w:rsidRPr="003F6E31">
        <w:t xml:space="preserve">Landschaft wird </w:t>
      </w:r>
      <w:r w:rsidR="00DE1765">
        <w:t xml:space="preserve">entsprechend den Qualitätsanforderungen </w:t>
      </w:r>
      <w:r w:rsidRPr="003F6E31">
        <w:t xml:space="preserve">durch regelmässige Audits geprüft. </w:t>
      </w:r>
      <w:r w:rsidR="00D16B5B">
        <w:t>Ziel der Audits ist die Sicherstellung</w:t>
      </w:r>
      <w:r w:rsidRPr="003F6E31">
        <w:t xml:space="preserve"> de</w:t>
      </w:r>
      <w:r w:rsidR="00D16B5B">
        <w:t>r</w:t>
      </w:r>
      <w:r w:rsidRPr="003F6E31">
        <w:t xml:space="preserve"> Umsetzung de</w:t>
      </w:r>
      <w:r w:rsidR="00D16B5B">
        <w:t>r</w:t>
      </w:r>
      <w:r w:rsidRPr="003F6E31">
        <w:t xml:space="preserve"> Vorgaben.</w:t>
      </w:r>
    </w:p>
    <w:p w14:paraId="627CB504" w14:textId="190B8ECE" w:rsidR="00A0625E" w:rsidRDefault="00A0625E">
      <w:pPr>
        <w:spacing w:after="0" w:line="240" w:lineRule="auto"/>
      </w:pPr>
      <w:bookmarkStart w:id="216" w:name="_Ref342382410"/>
      <w:bookmarkStart w:id="217" w:name="_Toc366590261"/>
      <w:bookmarkEnd w:id="204"/>
      <w:bookmarkEnd w:id="205"/>
      <w:r>
        <w:br w:type="page"/>
      </w:r>
    </w:p>
    <w:p w14:paraId="6B722B88" w14:textId="77777777" w:rsidR="00A0625E" w:rsidRPr="003F6E31" w:rsidRDefault="00A0625E" w:rsidP="00A0625E">
      <w:pPr>
        <w:pStyle w:val="Textkrper"/>
      </w:pPr>
    </w:p>
    <w:p w14:paraId="1A19CC95" w14:textId="77777777" w:rsidR="000211D2" w:rsidRPr="003F6E31" w:rsidRDefault="00024A73" w:rsidP="00A0625E">
      <w:pPr>
        <w:pStyle w:val="berschrift1"/>
        <w:ind w:left="425" w:hanging="425"/>
      </w:pPr>
      <w:bookmarkStart w:id="218" w:name="_Ref475519946"/>
      <w:bookmarkStart w:id="219" w:name="_Ref475520521"/>
      <w:bookmarkStart w:id="220" w:name="_Ref485038097"/>
      <w:bookmarkStart w:id="221" w:name="_Ref485038382"/>
      <w:bookmarkStart w:id="222" w:name="_Toc487535810"/>
      <w:r w:rsidRPr="003F6E31">
        <w:t>Geschäfts</w:t>
      </w:r>
      <w:r w:rsidR="00DC5A6F" w:rsidRPr="003F6E31">
        <w:t>services</w:t>
      </w:r>
      <w:bookmarkEnd w:id="159"/>
      <w:bookmarkEnd w:id="216"/>
      <w:bookmarkEnd w:id="217"/>
      <w:bookmarkEnd w:id="218"/>
      <w:bookmarkEnd w:id="219"/>
      <w:bookmarkEnd w:id="220"/>
      <w:bookmarkEnd w:id="221"/>
      <w:bookmarkEnd w:id="222"/>
    </w:p>
    <w:p w14:paraId="6ACA3A15" w14:textId="4A911B25" w:rsidR="00481910" w:rsidRPr="003F6E31" w:rsidRDefault="00481910" w:rsidP="00481910">
      <w:pPr>
        <w:pStyle w:val="Textkrper"/>
      </w:pPr>
      <w:r w:rsidRPr="003F6E31">
        <w:t xml:space="preserve">Nachfolgend werden alle </w:t>
      </w:r>
      <w:r w:rsidRPr="0093278E">
        <w:rPr>
          <w:i/>
        </w:rPr>
        <w:t>IAM</w:t>
      </w:r>
      <w:r w:rsidRPr="003F6E31">
        <w:t>-Services, welche von den verschiedenen Stakeholdern (siehe Kapitel</w:t>
      </w:r>
      <w:r w:rsidR="00FD24A9">
        <w:t xml:space="preserve"> </w:t>
      </w:r>
      <w:r w:rsidR="00FD24A9">
        <w:fldChar w:fldCharType="begin"/>
      </w:r>
      <w:r w:rsidR="00FD24A9">
        <w:instrText xml:space="preserve"> REF _Ref364578198 \r \h </w:instrText>
      </w:r>
      <w:r w:rsidR="00FD24A9">
        <w:fldChar w:fldCharType="separate"/>
      </w:r>
      <w:r w:rsidR="000B7520">
        <w:t>3</w:t>
      </w:r>
      <w:r w:rsidR="00FD24A9">
        <w:fldChar w:fldCharType="end"/>
      </w:r>
      <w:r w:rsidRPr="003F6E31">
        <w:t xml:space="preserve">) angeboten werden, beschrieben. </w:t>
      </w:r>
      <w:r>
        <w:t xml:space="preserve">Es handelt sich dabei um Geschäftsservices und nicht um technische Service-Komponenten, d.h. bei einer Realisierung können ein oder auch mehrere Geschäftsservices von einer technischen Service-Komponente implementiert </w:t>
      </w:r>
      <w:r w:rsidR="00DE1765">
        <w:t>oder auch ein Geschäftsservice auf mehrere technischen Service-Komponente</w:t>
      </w:r>
      <w:r w:rsidR="002D520D">
        <w:t>n</w:t>
      </w:r>
      <w:r w:rsidR="00DE1765">
        <w:t xml:space="preserve"> verteilt werden</w:t>
      </w:r>
      <w:r>
        <w:t>.</w:t>
      </w:r>
    </w:p>
    <w:p w14:paraId="6B231C2E" w14:textId="7F144F24" w:rsidR="00481910" w:rsidRDefault="00481910" w:rsidP="00481910">
      <w:pPr>
        <w:pStyle w:val="Textkrper"/>
      </w:pPr>
      <w:r>
        <w:t>Die</w:t>
      </w:r>
      <w:r w:rsidRPr="003F6E31">
        <w:t xml:space="preserve"> Modell</w:t>
      </w:r>
      <w:r>
        <w:t>e</w:t>
      </w:r>
      <w:r w:rsidRPr="003F6E31">
        <w:t xml:space="preserve"> </w:t>
      </w:r>
      <w:r>
        <w:t>dieses Kapitels</w:t>
      </w:r>
      <w:r w:rsidRPr="003F6E31">
        <w:t xml:space="preserve"> </w:t>
      </w:r>
      <w:r>
        <w:t xml:space="preserve">beschreiben sowohl die </w:t>
      </w:r>
      <w:r w:rsidR="00336814">
        <w:t>Laufzeit</w:t>
      </w:r>
      <w:r>
        <w:t xml:space="preserve">, wenn ein Subjekt versucht auf eine Ressource zuzugreifen, als auch die Definitionszeit, während der die verschiedenen (Meta)-Daten erfasst und gepflegt werden. </w:t>
      </w:r>
      <w:r w:rsidR="00DE1765">
        <w:t xml:space="preserve">Geschäftsservices zur Unterstützung des Prozesses </w:t>
      </w:r>
      <w:r w:rsidR="00EB6CDB" w:rsidRPr="00EB6CDB">
        <w:rPr>
          <w:i/>
        </w:rPr>
        <w:t>IAM steuern</w:t>
      </w:r>
      <w:r w:rsidR="00DE1765">
        <w:t xml:space="preserve"> (vgl. Abschnitt</w:t>
      </w:r>
      <w:r w:rsidR="0093278E">
        <w:t xml:space="preserve"> </w:t>
      </w:r>
      <w:r w:rsidR="0093278E">
        <w:fldChar w:fldCharType="begin"/>
      </w:r>
      <w:r w:rsidR="0093278E">
        <w:instrText xml:space="preserve"> REF _Ref371683556 \r \h </w:instrText>
      </w:r>
      <w:r w:rsidR="0093278E">
        <w:fldChar w:fldCharType="separate"/>
      </w:r>
      <w:r w:rsidR="000B7520">
        <w:t>6.3</w:t>
      </w:r>
      <w:r w:rsidR="0093278E">
        <w:fldChar w:fldCharType="end"/>
      </w:r>
      <w:r w:rsidR="00DE1765">
        <w:t xml:space="preserve">) sind </w:t>
      </w:r>
      <w:r w:rsidR="00FB0347">
        <w:t>in diesem Standard</w:t>
      </w:r>
      <w:r w:rsidR="00DE1765">
        <w:t xml:space="preserve"> nicht dargestellt.</w:t>
      </w:r>
    </w:p>
    <w:p w14:paraId="3CFD07EC" w14:textId="5C978D82" w:rsidR="00EA5D9D" w:rsidRDefault="00481910" w:rsidP="00481910">
      <w:pPr>
        <w:pStyle w:val="Textkrper"/>
      </w:pPr>
      <w:r>
        <w:t>In den</w:t>
      </w:r>
      <w:r w:rsidRPr="003F6E31">
        <w:t xml:space="preserve"> </w:t>
      </w:r>
      <w:r>
        <w:t xml:space="preserve">Abbildungen </w:t>
      </w:r>
      <w:r w:rsidRPr="003F6E31">
        <w:t xml:space="preserve">werden die Services der Definitionszeit (hellblau dargestellt) und die Services der </w:t>
      </w:r>
      <w:r w:rsidR="00336814">
        <w:t>Laufzeit</w:t>
      </w:r>
      <w:r w:rsidR="00336814" w:rsidRPr="003F6E31">
        <w:t xml:space="preserve"> </w:t>
      </w:r>
      <w:r w:rsidRPr="003F6E31">
        <w:t xml:space="preserve">(dunkelblau dargestellt) optisch </w:t>
      </w:r>
      <w:r>
        <w:t xml:space="preserve">von den Realweltobjekten (grün dargestellt) </w:t>
      </w:r>
      <w:r w:rsidRPr="003F6E31">
        <w:t>abgetrennt</w:t>
      </w:r>
      <w:r w:rsidR="00EA5D9D">
        <w:t>.</w:t>
      </w:r>
    </w:p>
    <w:p w14:paraId="5225C246" w14:textId="517E21BC" w:rsidR="00481910" w:rsidRPr="003F6E31" w:rsidRDefault="00EA5D9D" w:rsidP="00481910">
      <w:pPr>
        <w:pStyle w:val="Textkrper"/>
      </w:pPr>
      <w:r>
        <w:t xml:space="preserve">Das </w:t>
      </w:r>
      <w:r w:rsidR="00962A90" w:rsidRPr="0093278E">
        <w:rPr>
          <w:i/>
        </w:rPr>
        <w:t>Identitäts- und Berechtigungsmanagement</w:t>
      </w:r>
      <w:r w:rsidR="00962A90">
        <w:t xml:space="preserve"> </w:t>
      </w:r>
      <w:r>
        <w:t xml:space="preserve">der hier vorgestellten </w:t>
      </w:r>
      <w:r w:rsidRPr="0093278E">
        <w:rPr>
          <w:i/>
        </w:rPr>
        <w:t>IAM</w:t>
      </w:r>
      <w:r>
        <w:t xml:space="preserve">-Geschäftsservices ist nicht Inhalt dieses Standards. Grundsätzlich kann jede Verwendung eines Services nach den </w:t>
      </w:r>
      <w:r w:rsidR="00D05205">
        <w:t xml:space="preserve">Realweltobjekten </w:t>
      </w:r>
      <w:r w:rsidRPr="0093278E">
        <w:rPr>
          <w:i/>
        </w:rPr>
        <w:t>Subjekt</w:t>
      </w:r>
      <w:r>
        <w:t xml:space="preserve"> und </w:t>
      </w:r>
      <w:r w:rsidRPr="0093278E">
        <w:rPr>
          <w:i/>
        </w:rPr>
        <w:t>Ressource</w:t>
      </w:r>
      <w:r>
        <w:t xml:space="preserve"> aufgelöst betrachtet werden und der vorliegende Standard rekursiv angewandt werden. </w:t>
      </w:r>
      <w:r w:rsidR="00423202">
        <w:t>Ob dies sinnvoll ist, muss im konkreten Anwendungsfall entschieden werden.</w:t>
      </w:r>
    </w:p>
    <w:p w14:paraId="0D9AD398" w14:textId="77777777" w:rsidR="00E9116A" w:rsidRDefault="00E9116A" w:rsidP="00AC31AB">
      <w:pPr>
        <w:pStyle w:val="berschrift2"/>
      </w:pPr>
      <w:bookmarkStart w:id="223" w:name="_Toc364078098"/>
      <w:bookmarkStart w:id="224" w:name="_Toc366590262"/>
      <w:bookmarkStart w:id="225" w:name="_Toc487535811"/>
      <w:r w:rsidRPr="003F6E31">
        <w:t>Realweltobjekte</w:t>
      </w:r>
      <w:bookmarkEnd w:id="223"/>
      <w:bookmarkEnd w:id="224"/>
      <w:bookmarkEnd w:id="225"/>
    </w:p>
    <w:p w14:paraId="07B431BC" w14:textId="487DF3E5" w:rsidR="00F95DD1" w:rsidRPr="00F95DD1" w:rsidRDefault="00F95DD1" w:rsidP="00F95DD1">
      <w:pPr>
        <w:pStyle w:val="Textkrper"/>
      </w:pPr>
      <w:r w:rsidRPr="003F6E31">
        <w:t xml:space="preserve">Die </w:t>
      </w:r>
      <w:r>
        <w:t xml:space="preserve">Realweltobjekte und </w:t>
      </w:r>
      <w:r w:rsidR="00A50BE6">
        <w:t>ihre Aufgaben</w:t>
      </w:r>
      <w:r w:rsidRPr="003F6E31">
        <w:t xml:space="preserve"> werden nachfolgend genauer beschrieben.</w:t>
      </w:r>
      <w:r>
        <w:t xml:space="preserve"> Sie sind in allen Modellen immer hellgrün dargestellt.</w:t>
      </w:r>
    </w:p>
    <w:p w14:paraId="26E49FA9" w14:textId="77777777" w:rsidR="00E9116A" w:rsidRPr="00AA37C0" w:rsidRDefault="00E9116A" w:rsidP="00A0370D">
      <w:pPr>
        <w:pStyle w:val="berschrift3"/>
      </w:pPr>
      <w:bookmarkStart w:id="226" w:name="_Toc364078099"/>
      <w:bookmarkStart w:id="227" w:name="_Toc366590263"/>
      <w:bookmarkStart w:id="228" w:name="_Toc487535812"/>
      <w:r>
        <w:t>Subjekt</w:t>
      </w:r>
      <w:bookmarkEnd w:id="226"/>
      <w:bookmarkEnd w:id="227"/>
      <w:bookmarkEnd w:id="228"/>
    </w:p>
    <w:tbl>
      <w:tblPr>
        <w:tblW w:w="0" w:type="auto"/>
        <w:tblBorders>
          <w:insideH w:val="single" w:sz="4" w:space="0" w:color="808080" w:themeColor="background1" w:themeShade="80"/>
        </w:tblBorders>
        <w:tblLook w:val="04A0" w:firstRow="1" w:lastRow="0" w:firstColumn="1" w:lastColumn="0" w:noHBand="0" w:noVBand="1"/>
      </w:tblPr>
      <w:tblGrid>
        <w:gridCol w:w="2466"/>
        <w:gridCol w:w="6605"/>
      </w:tblGrid>
      <w:tr w:rsidR="00E9116A" w:rsidRPr="003F6E31" w14:paraId="2DA677FC" w14:textId="77777777" w:rsidTr="00226DA3">
        <w:trPr>
          <w:cantSplit/>
        </w:trPr>
        <w:tc>
          <w:tcPr>
            <w:tcW w:w="2518" w:type="dxa"/>
            <w:shd w:val="clear" w:color="auto" w:fill="D9D9D9" w:themeFill="background1" w:themeFillShade="D9"/>
          </w:tcPr>
          <w:p w14:paraId="2BCDF03C" w14:textId="77777777" w:rsidR="00E9116A" w:rsidRPr="003F6E31" w:rsidRDefault="00E9116A" w:rsidP="00E9116A">
            <w:pPr>
              <w:pStyle w:val="Textkrper"/>
              <w:rPr>
                <w:rFonts w:cs="Arial"/>
                <w:szCs w:val="22"/>
              </w:rPr>
            </w:pPr>
            <w:r w:rsidRPr="003F6E31">
              <w:rPr>
                <w:rFonts w:cs="Arial"/>
                <w:szCs w:val="22"/>
              </w:rPr>
              <w:t>Subjekt</w:t>
            </w:r>
          </w:p>
        </w:tc>
        <w:tc>
          <w:tcPr>
            <w:tcW w:w="6769" w:type="dxa"/>
            <w:shd w:val="clear" w:color="auto" w:fill="F2F2F2" w:themeFill="background1" w:themeFillShade="F2"/>
          </w:tcPr>
          <w:p w14:paraId="1685FF79" w14:textId="36D96F4F" w:rsidR="00E9116A" w:rsidRPr="003F6E31" w:rsidRDefault="00585C14" w:rsidP="000C3A3C">
            <w:pPr>
              <w:rPr>
                <w:rFonts w:cs="Arial"/>
                <w:szCs w:val="22"/>
              </w:rPr>
            </w:pPr>
            <w:r>
              <w:rPr>
                <w:iCs/>
              </w:rPr>
              <w:t>E</w:t>
            </w:r>
            <w:r w:rsidRPr="008F0E35">
              <w:rPr>
                <w:iCs/>
              </w:rPr>
              <w:t xml:space="preserve">ine </w:t>
            </w:r>
            <w:r w:rsidRPr="009C6003">
              <w:rPr>
                <w:i/>
                <w:iCs/>
              </w:rPr>
              <w:t>natürliche Person</w:t>
            </w:r>
            <w:r w:rsidRPr="008F0E35">
              <w:rPr>
                <w:iCs/>
              </w:rPr>
              <w:t xml:space="preserve">, eine </w:t>
            </w:r>
            <w:r w:rsidRPr="004278C2">
              <w:rPr>
                <w:i/>
                <w:iCs/>
              </w:rPr>
              <w:t>Organisation</w:t>
            </w:r>
            <w:r>
              <w:rPr>
                <w:iCs/>
              </w:rPr>
              <w:t xml:space="preserve"> (</w:t>
            </w:r>
            <w:r w:rsidRPr="008F0E35">
              <w:rPr>
                <w:i/>
                <w:iCs/>
              </w:rPr>
              <w:t>juristische Person</w:t>
            </w:r>
            <w:r>
              <w:rPr>
                <w:i/>
                <w:iCs/>
              </w:rPr>
              <w:t>)</w:t>
            </w:r>
            <w:r w:rsidRPr="008F0E35">
              <w:rPr>
                <w:iCs/>
              </w:rPr>
              <w:t xml:space="preserve">, ein </w:t>
            </w:r>
            <w:r w:rsidRPr="009C6003">
              <w:rPr>
                <w:i/>
                <w:iCs/>
              </w:rPr>
              <w:t>Service</w:t>
            </w:r>
            <w:r w:rsidRPr="008F0E35">
              <w:rPr>
                <w:iCs/>
              </w:rPr>
              <w:t xml:space="preserve"> oder </w:t>
            </w:r>
            <w:r>
              <w:rPr>
                <w:iCs/>
              </w:rPr>
              <w:t xml:space="preserve">ein </w:t>
            </w:r>
            <w:r w:rsidRPr="004278C2">
              <w:rPr>
                <w:i/>
                <w:iCs/>
              </w:rPr>
              <w:t>Ding</w:t>
            </w:r>
            <w:r w:rsidRPr="008F0E35">
              <w:rPr>
                <w:iCs/>
              </w:rPr>
              <w:t xml:space="preserve">, das auf eine </w:t>
            </w:r>
            <w:r w:rsidRPr="008F0E35">
              <w:rPr>
                <w:i/>
                <w:iCs/>
              </w:rPr>
              <w:t>Ressource</w:t>
            </w:r>
            <w:r w:rsidRPr="008F0E35">
              <w:rPr>
                <w:iCs/>
              </w:rPr>
              <w:t xml:space="preserve"> zugreift oder zugreifen möchte.</w:t>
            </w:r>
            <w:r>
              <w:rPr>
                <w:iCs/>
              </w:rPr>
              <w:t xml:space="preserve"> </w:t>
            </w:r>
            <w:r w:rsidRPr="008F0E35">
              <w:rPr>
                <w:iCs/>
              </w:rPr>
              <w:t xml:space="preserve">Ein Subjekt wird durch </w:t>
            </w:r>
            <w:r w:rsidRPr="008F0E35">
              <w:rPr>
                <w:i/>
                <w:iCs/>
              </w:rPr>
              <w:t>E-Identities</w:t>
            </w:r>
            <w:r w:rsidRPr="008F0E35">
              <w:rPr>
                <w:iCs/>
              </w:rPr>
              <w:t xml:space="preserve"> repräsentiert.</w:t>
            </w:r>
          </w:p>
        </w:tc>
      </w:tr>
    </w:tbl>
    <w:p w14:paraId="6655CCC5" w14:textId="4E8FFF57" w:rsidR="00E9116A" w:rsidRPr="003F6E31" w:rsidRDefault="00E9116A" w:rsidP="00E9116A">
      <w:pPr>
        <w:pStyle w:val="Textkrper"/>
        <w:spacing w:before="120"/>
        <w:rPr>
          <w:b/>
        </w:rPr>
      </w:pPr>
      <w:r w:rsidRPr="003F6E31">
        <w:rPr>
          <w:b/>
        </w:rPr>
        <w:t xml:space="preserve">Aufgaben (zur </w:t>
      </w:r>
      <w:r w:rsidR="00336814">
        <w:rPr>
          <w:b/>
        </w:rPr>
        <w:t>Laufzeit</w:t>
      </w:r>
      <w:r w:rsidRPr="003F6E31">
        <w:rPr>
          <w:b/>
        </w:rPr>
        <w:t>):</w:t>
      </w:r>
    </w:p>
    <w:p w14:paraId="049D93B0" w14:textId="77777777" w:rsidR="00E9116A" w:rsidRDefault="00E9116A" w:rsidP="00E9116A">
      <w:pPr>
        <w:pStyle w:val="Textkrper"/>
        <w:numPr>
          <w:ilvl w:val="0"/>
          <w:numId w:val="3"/>
        </w:numPr>
      </w:pPr>
      <w:r w:rsidRPr="004B4C62">
        <w:rPr>
          <w:i/>
        </w:rPr>
        <w:t>Authentisiert</w:t>
      </w:r>
      <w:r w:rsidRPr="003F6E31">
        <w:t xml:space="preserve"> sich.</w:t>
      </w:r>
    </w:p>
    <w:p w14:paraId="737D9229" w14:textId="0BABFDE2" w:rsidR="002F6946" w:rsidRPr="002F6946" w:rsidRDefault="002F6946" w:rsidP="00E9116A">
      <w:pPr>
        <w:pStyle w:val="Textkrper"/>
        <w:numPr>
          <w:ilvl w:val="0"/>
          <w:numId w:val="3"/>
        </w:numPr>
      </w:pPr>
      <w:r w:rsidRPr="00A25AA0">
        <w:t>(optional</w:t>
      </w:r>
      <w:r w:rsidR="0079574D">
        <w:t>,</w:t>
      </w:r>
      <w:r w:rsidR="00F51C48">
        <w:t xml:space="preserve"> nur für natürl. Personen</w:t>
      </w:r>
      <w:r w:rsidRPr="00A25AA0">
        <w:t>) Gibt die Authentifizierun</w:t>
      </w:r>
      <w:r w:rsidRPr="002F6946">
        <w:t>gsbest</w:t>
      </w:r>
      <w:r w:rsidR="007541A1">
        <w:t>ä</w:t>
      </w:r>
      <w:r w:rsidRPr="00A25AA0">
        <w:t>tigung für die RP frei.</w:t>
      </w:r>
    </w:p>
    <w:p w14:paraId="2C376C8E" w14:textId="0C5094B2" w:rsidR="00E9116A" w:rsidRPr="003F6E31" w:rsidRDefault="002F6946" w:rsidP="00E9116A">
      <w:pPr>
        <w:pStyle w:val="Textkrper"/>
        <w:numPr>
          <w:ilvl w:val="0"/>
          <w:numId w:val="3"/>
        </w:numPr>
      </w:pPr>
      <w:r>
        <w:t>(optional</w:t>
      </w:r>
      <w:r w:rsidR="00757749">
        <w:t>, nur für natürl. Personen</w:t>
      </w:r>
      <w:r>
        <w:t xml:space="preserve">) </w:t>
      </w:r>
      <w:r w:rsidR="00E9116A" w:rsidRPr="003F6E31">
        <w:t xml:space="preserve">Gibt den Versand der </w:t>
      </w:r>
      <w:r w:rsidR="00E9116A" w:rsidRPr="004B4C62">
        <w:rPr>
          <w:i/>
        </w:rPr>
        <w:t>Attribute</w:t>
      </w:r>
      <w:r w:rsidR="00E9116A" w:rsidRPr="003F6E31">
        <w:t xml:space="preserve"> frei.</w:t>
      </w:r>
    </w:p>
    <w:p w14:paraId="654C3E1A" w14:textId="77777777" w:rsidR="00E9116A" w:rsidRDefault="00E9116A" w:rsidP="00E9116A">
      <w:pPr>
        <w:pStyle w:val="Textkrper"/>
        <w:numPr>
          <w:ilvl w:val="0"/>
          <w:numId w:val="3"/>
        </w:numPr>
      </w:pPr>
      <w:r w:rsidRPr="003F6E31">
        <w:t xml:space="preserve">Greift auf </w:t>
      </w:r>
      <w:r w:rsidRPr="004B4C62">
        <w:rPr>
          <w:i/>
        </w:rPr>
        <w:t>Ressource</w:t>
      </w:r>
      <w:r w:rsidR="00F56018" w:rsidRPr="004B4C62">
        <w:rPr>
          <w:i/>
        </w:rPr>
        <w:t>n</w:t>
      </w:r>
      <w:r w:rsidRPr="003F6E31">
        <w:t xml:space="preserve"> zu.</w:t>
      </w:r>
    </w:p>
    <w:p w14:paraId="38F76654" w14:textId="77777777" w:rsidR="00E9116A" w:rsidRPr="003F6E31" w:rsidRDefault="00E9116A" w:rsidP="00A0370D">
      <w:pPr>
        <w:pStyle w:val="berschrift3"/>
      </w:pPr>
      <w:bookmarkStart w:id="229" w:name="_Toc364078100"/>
      <w:bookmarkStart w:id="230" w:name="_Toc366590264"/>
      <w:bookmarkStart w:id="231" w:name="_Toc487535813"/>
      <w:r>
        <w:t>Ressource</w:t>
      </w:r>
      <w:bookmarkEnd w:id="229"/>
      <w:bookmarkEnd w:id="230"/>
      <w:bookmarkEnd w:id="231"/>
    </w:p>
    <w:tbl>
      <w:tblPr>
        <w:tblW w:w="0" w:type="auto"/>
        <w:tblBorders>
          <w:insideH w:val="single" w:sz="4" w:space="0" w:color="808080" w:themeColor="background1" w:themeShade="80"/>
        </w:tblBorders>
        <w:tblLook w:val="04A0" w:firstRow="1" w:lastRow="0" w:firstColumn="1" w:lastColumn="0" w:noHBand="0" w:noVBand="1"/>
      </w:tblPr>
      <w:tblGrid>
        <w:gridCol w:w="2471"/>
        <w:gridCol w:w="6600"/>
      </w:tblGrid>
      <w:tr w:rsidR="00E9116A" w:rsidRPr="003F6E31" w14:paraId="56C3C772" w14:textId="77777777" w:rsidTr="00226DA3">
        <w:trPr>
          <w:cantSplit/>
        </w:trPr>
        <w:tc>
          <w:tcPr>
            <w:tcW w:w="2518" w:type="dxa"/>
            <w:shd w:val="clear" w:color="auto" w:fill="D9D9D9" w:themeFill="background1" w:themeFillShade="D9"/>
          </w:tcPr>
          <w:p w14:paraId="061D7A2A" w14:textId="77777777" w:rsidR="00E9116A" w:rsidRPr="003F6E31" w:rsidRDefault="00E9116A" w:rsidP="00E9116A">
            <w:pPr>
              <w:pStyle w:val="Textkrper"/>
              <w:rPr>
                <w:rFonts w:cs="Arial"/>
                <w:szCs w:val="22"/>
              </w:rPr>
            </w:pPr>
            <w:r w:rsidRPr="003F6E31">
              <w:rPr>
                <w:rFonts w:cs="Arial"/>
                <w:szCs w:val="22"/>
              </w:rPr>
              <w:t>Ressource</w:t>
            </w:r>
          </w:p>
        </w:tc>
        <w:tc>
          <w:tcPr>
            <w:tcW w:w="6769" w:type="dxa"/>
            <w:shd w:val="clear" w:color="auto" w:fill="F2F2F2" w:themeFill="background1" w:themeFillShade="F2"/>
          </w:tcPr>
          <w:p w14:paraId="33E441F9" w14:textId="77777777" w:rsidR="00E9116A" w:rsidRPr="003F6E31" w:rsidRDefault="00E9116A" w:rsidP="00E9116A">
            <w:pPr>
              <w:pStyle w:val="Textkrper"/>
              <w:rPr>
                <w:rFonts w:cs="Arial"/>
                <w:szCs w:val="22"/>
              </w:rPr>
            </w:pPr>
            <w:r w:rsidRPr="003F6E31">
              <w:rPr>
                <w:rFonts w:cs="Arial"/>
                <w:szCs w:val="22"/>
              </w:rPr>
              <w:t xml:space="preserve">Service oder Daten, auf welche ein </w:t>
            </w:r>
            <w:r w:rsidRPr="003F6E31">
              <w:rPr>
                <w:rFonts w:cs="Arial"/>
                <w:i/>
                <w:iCs/>
                <w:szCs w:val="22"/>
              </w:rPr>
              <w:t>Subjekt</w:t>
            </w:r>
            <w:r w:rsidRPr="003F6E31">
              <w:rPr>
                <w:rFonts w:cs="Arial"/>
                <w:szCs w:val="22"/>
              </w:rPr>
              <w:t xml:space="preserve"> zugreifen kann, wenn es sich </w:t>
            </w:r>
            <w:r w:rsidRPr="0093278E">
              <w:rPr>
                <w:rFonts w:cs="Arial"/>
                <w:i/>
                <w:szCs w:val="22"/>
              </w:rPr>
              <w:t>authentisiert</w:t>
            </w:r>
            <w:r w:rsidRPr="003F6E31">
              <w:rPr>
                <w:rFonts w:cs="Arial"/>
                <w:szCs w:val="22"/>
              </w:rPr>
              <w:t xml:space="preserve"> hat und es auf der Basis der benötigten </w:t>
            </w:r>
            <w:r w:rsidRPr="004B4C62">
              <w:rPr>
                <w:rFonts w:cs="Arial"/>
                <w:i/>
                <w:szCs w:val="22"/>
              </w:rPr>
              <w:t>Attribute</w:t>
            </w:r>
            <w:r w:rsidRPr="003F6E31">
              <w:rPr>
                <w:rFonts w:cs="Arial"/>
                <w:szCs w:val="22"/>
              </w:rPr>
              <w:t xml:space="preserve"> </w:t>
            </w:r>
            <w:r w:rsidRPr="00A25AA0">
              <w:rPr>
                <w:rFonts w:cs="Arial"/>
                <w:szCs w:val="22"/>
              </w:rPr>
              <w:t>autorisiert</w:t>
            </w:r>
            <w:r w:rsidRPr="003F6E31">
              <w:rPr>
                <w:rFonts w:cs="Arial"/>
                <w:szCs w:val="22"/>
              </w:rPr>
              <w:t xml:space="preserve"> wurde.</w:t>
            </w:r>
          </w:p>
        </w:tc>
      </w:tr>
    </w:tbl>
    <w:p w14:paraId="2FC74006" w14:textId="05439E0D" w:rsidR="00E9116A" w:rsidRPr="003F6E31" w:rsidRDefault="00E9116A" w:rsidP="00274EBB">
      <w:pPr>
        <w:pStyle w:val="Textkrper"/>
        <w:spacing w:before="120"/>
        <w:rPr>
          <w:b/>
        </w:rPr>
      </w:pPr>
      <w:r w:rsidRPr="003F6E31">
        <w:rPr>
          <w:b/>
        </w:rPr>
        <w:t>Aufgaben</w:t>
      </w:r>
      <w:r w:rsidR="00274EBB">
        <w:rPr>
          <w:b/>
        </w:rPr>
        <w:t xml:space="preserve"> </w:t>
      </w:r>
      <w:r w:rsidR="00274EBB" w:rsidRPr="003F6E31">
        <w:rPr>
          <w:b/>
        </w:rPr>
        <w:t xml:space="preserve">(zur </w:t>
      </w:r>
      <w:r w:rsidR="00336814">
        <w:rPr>
          <w:b/>
        </w:rPr>
        <w:t>Laufzeit</w:t>
      </w:r>
      <w:r w:rsidR="00274EBB" w:rsidRPr="003F6E31">
        <w:rPr>
          <w:b/>
        </w:rPr>
        <w:t>):</w:t>
      </w:r>
    </w:p>
    <w:p w14:paraId="09EFF755" w14:textId="6D65AB86" w:rsidR="00BB0F8E" w:rsidRPr="003F6E31" w:rsidRDefault="00BB0F8E" w:rsidP="0017529C">
      <w:pPr>
        <w:pStyle w:val="Textkrper"/>
        <w:numPr>
          <w:ilvl w:val="0"/>
          <w:numId w:val="29"/>
        </w:numPr>
      </w:pPr>
      <w:r>
        <w:t xml:space="preserve">Stellt dem </w:t>
      </w:r>
      <w:r w:rsidRPr="0093278E">
        <w:rPr>
          <w:i/>
        </w:rPr>
        <w:t>Subjekt</w:t>
      </w:r>
      <w:r w:rsidR="0017529C">
        <w:t xml:space="preserve"> ihre </w:t>
      </w:r>
      <w:r w:rsidR="00274EBB">
        <w:t>Funktionalität</w:t>
      </w:r>
      <w:r w:rsidR="0017529C">
        <w:t xml:space="preserve"> zur Verfügung (</w:t>
      </w:r>
      <w:r>
        <w:t>die de</w:t>
      </w:r>
      <w:r w:rsidR="00620684">
        <w:t>m</w:t>
      </w:r>
      <w:r>
        <w:t xml:space="preserve"> </w:t>
      </w:r>
      <w:r w:rsidR="00620684" w:rsidRPr="00D51F77">
        <w:rPr>
          <w:i/>
        </w:rPr>
        <w:t>Identifikator</w:t>
      </w:r>
      <w:r>
        <w:t xml:space="preserve"> entsprechenden Informationen oder Services</w:t>
      </w:r>
      <w:r w:rsidR="0017529C">
        <w:t>)</w:t>
      </w:r>
      <w:r>
        <w:t xml:space="preserve"> </w:t>
      </w:r>
    </w:p>
    <w:p w14:paraId="55F0207D" w14:textId="77777777" w:rsidR="00E9116A" w:rsidRDefault="00E9116A" w:rsidP="00AC31AB">
      <w:pPr>
        <w:pStyle w:val="berschrift2"/>
      </w:pPr>
      <w:bookmarkStart w:id="232" w:name="_Ref342988678"/>
      <w:bookmarkStart w:id="233" w:name="_Toc364078101"/>
      <w:bookmarkStart w:id="234" w:name="_Toc366590265"/>
      <w:bookmarkStart w:id="235" w:name="_Toc487535814"/>
      <w:r w:rsidRPr="003F6E31">
        <w:t>Services zur Definitionszeit</w:t>
      </w:r>
      <w:bookmarkEnd w:id="232"/>
      <w:bookmarkEnd w:id="233"/>
      <w:bookmarkEnd w:id="234"/>
      <w:bookmarkEnd w:id="235"/>
    </w:p>
    <w:p w14:paraId="781B467B" w14:textId="25FC3661" w:rsidR="00E9116A" w:rsidRDefault="00E9116A" w:rsidP="00BB0F8E">
      <w:pPr>
        <w:pStyle w:val="Textkrper"/>
        <w:keepNext/>
      </w:pPr>
      <w:r>
        <w:t xml:space="preserve">In </w:t>
      </w:r>
      <w:r>
        <w:fldChar w:fldCharType="begin"/>
      </w:r>
      <w:r>
        <w:instrText xml:space="preserve"> REF _Ref364075226 \h </w:instrText>
      </w:r>
      <w:r>
        <w:fldChar w:fldCharType="separate"/>
      </w:r>
      <w:r w:rsidR="000B7520">
        <w:t xml:space="preserve">Abbildung </w:t>
      </w:r>
      <w:r w:rsidR="000B7520">
        <w:rPr>
          <w:noProof/>
        </w:rPr>
        <w:t>8</w:t>
      </w:r>
      <w:r>
        <w:fldChar w:fldCharType="end"/>
      </w:r>
      <w:r>
        <w:t xml:space="preserve"> sind die Services zur Definitionszeit</w:t>
      </w:r>
      <w:r w:rsidR="00F95DD1">
        <w:t xml:space="preserve"> </w:t>
      </w:r>
      <w:r w:rsidR="00F95DD1" w:rsidRPr="003F6E31">
        <w:t>(</w:t>
      </w:r>
      <w:r w:rsidR="00F95DD1">
        <w:t>in den Modellen</w:t>
      </w:r>
      <w:r w:rsidR="00F95DD1" w:rsidRPr="003F6E31">
        <w:t xml:space="preserve"> hellblau)</w:t>
      </w:r>
      <w:r>
        <w:t xml:space="preserve">, die zur Verwaltung der verschiedenen Objekte benötigt werden, dargestellt. Die erste Gruppe bezieht sich auf das Subjekt. Die zweite Gruppe definiert Objekte in Abhängigkeit der </w:t>
      </w:r>
      <w:r w:rsidRPr="0093278E">
        <w:rPr>
          <w:i/>
        </w:rPr>
        <w:t>Ressource</w:t>
      </w:r>
      <w:r>
        <w:t>.</w:t>
      </w:r>
    </w:p>
    <w:p w14:paraId="496BCC2D" w14:textId="68649BB2" w:rsidR="00E9116A" w:rsidRDefault="004A1D98" w:rsidP="009B722F">
      <w:pPr>
        <w:pStyle w:val="Abbildung"/>
      </w:pPr>
      <w:r w:rsidRPr="004A1D98">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lang w:val="de-CH" w:eastAsia="de-CH"/>
        </w:rPr>
        <w:drawing>
          <wp:inline distT="0" distB="0" distL="0" distR="0" wp14:anchorId="732C2A01" wp14:editId="64DE6470">
            <wp:extent cx="4802505" cy="3324860"/>
            <wp:effectExtent l="0" t="0" r="0" b="8890"/>
            <wp:docPr id="36" name="Grafik 36" descr="C:\Users\lua\Projekte\eCH-0107\Version3.0\Abbildungen\png\09_Defzeit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a\Projekte\eCH-0107\Version3.0\Abbildungen\png\09_Defzeit_Services.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2505" cy="3324860"/>
                    </a:xfrm>
                    <a:prstGeom prst="rect">
                      <a:avLst/>
                    </a:prstGeom>
                    <a:noFill/>
                    <a:ln>
                      <a:noFill/>
                    </a:ln>
                  </pic:spPr>
                </pic:pic>
              </a:graphicData>
            </a:graphic>
          </wp:inline>
        </w:drawing>
      </w:r>
    </w:p>
    <w:p w14:paraId="4784BEFA" w14:textId="1BE4C660" w:rsidR="00E9116A" w:rsidRDefault="00E9116A" w:rsidP="00E67B10">
      <w:pPr>
        <w:pStyle w:val="Beschriftung"/>
      </w:pPr>
      <w:bookmarkStart w:id="236" w:name="_Ref364075226"/>
      <w:bookmarkStart w:id="237" w:name="_Toc365305285"/>
      <w:bookmarkStart w:id="238" w:name="_Toc366242221"/>
      <w:bookmarkStart w:id="239" w:name="_Toc487535885"/>
      <w:r>
        <w:t xml:space="preserve">Abbildung </w:t>
      </w:r>
      <w:fldSimple w:instr=" SEQ Abbildung \* ARABIC ">
        <w:r w:rsidR="000B7520">
          <w:rPr>
            <w:noProof/>
          </w:rPr>
          <w:t>8</w:t>
        </w:r>
      </w:fldSimple>
      <w:bookmarkEnd w:id="236"/>
      <w:r w:rsidR="004A1D98">
        <w:t xml:space="preserve"> </w:t>
      </w:r>
      <w:r>
        <w:t>Geschäftsservices – Definitionszeit</w:t>
      </w:r>
      <w:bookmarkEnd w:id="237"/>
      <w:bookmarkEnd w:id="238"/>
      <w:bookmarkEnd w:id="239"/>
    </w:p>
    <w:p w14:paraId="4A9F547C" w14:textId="2911FBD1" w:rsidR="00E9116A" w:rsidRPr="000A67FE" w:rsidRDefault="001D7A52" w:rsidP="00A0370D">
      <w:pPr>
        <w:pStyle w:val="berschrift3"/>
      </w:pPr>
      <w:bookmarkStart w:id="240" w:name="_Toc364078102"/>
      <w:bookmarkStart w:id="241" w:name="_Ref365127818"/>
      <w:bookmarkStart w:id="242" w:name="_Ref365137843"/>
      <w:bookmarkStart w:id="243" w:name="_Toc366590266"/>
      <w:bookmarkStart w:id="244" w:name="_Toc487535815"/>
      <w:r>
        <w:t>E-Identity</w:t>
      </w:r>
      <w:r w:rsidR="00E9116A">
        <w:t xml:space="preserve"> Service</w:t>
      </w:r>
      <w:bookmarkEnd w:id="240"/>
      <w:bookmarkEnd w:id="241"/>
      <w:bookmarkEnd w:id="242"/>
      <w:bookmarkEnd w:id="243"/>
      <w:bookmarkEnd w:id="244"/>
    </w:p>
    <w:tbl>
      <w:tblPr>
        <w:tblW w:w="0" w:type="auto"/>
        <w:tblBorders>
          <w:insideH w:val="single" w:sz="4" w:space="0" w:color="808080" w:themeColor="background1" w:themeShade="80"/>
        </w:tblBorders>
        <w:tblLook w:val="04A0" w:firstRow="1" w:lastRow="0" w:firstColumn="1" w:lastColumn="0" w:noHBand="0" w:noVBand="1"/>
      </w:tblPr>
      <w:tblGrid>
        <w:gridCol w:w="2468"/>
        <w:gridCol w:w="6603"/>
      </w:tblGrid>
      <w:tr w:rsidR="00E9116A" w:rsidRPr="003F6E31" w14:paraId="40A3DF05" w14:textId="77777777" w:rsidTr="00226DA3">
        <w:trPr>
          <w:cantSplit/>
        </w:trPr>
        <w:tc>
          <w:tcPr>
            <w:tcW w:w="2518" w:type="dxa"/>
            <w:shd w:val="clear" w:color="auto" w:fill="D9D9D9" w:themeFill="background1" w:themeFillShade="D9"/>
          </w:tcPr>
          <w:p w14:paraId="5D7906D1" w14:textId="6C2445F9" w:rsidR="00E9116A" w:rsidRPr="003F6E31" w:rsidRDefault="00491CFA" w:rsidP="00E9116A">
            <w:pPr>
              <w:pStyle w:val="Textkrper"/>
              <w:rPr>
                <w:rFonts w:cs="Arial"/>
                <w:szCs w:val="22"/>
              </w:rPr>
            </w:pPr>
            <w:r>
              <w:rPr>
                <w:rFonts w:cs="Arial"/>
                <w:szCs w:val="22"/>
              </w:rPr>
              <w:t xml:space="preserve">E-Identity </w:t>
            </w:r>
            <w:r w:rsidR="00E9116A" w:rsidRPr="003F6E31">
              <w:rPr>
                <w:rFonts w:cs="Arial"/>
                <w:szCs w:val="22"/>
              </w:rPr>
              <w:t>Service</w:t>
            </w:r>
          </w:p>
        </w:tc>
        <w:tc>
          <w:tcPr>
            <w:tcW w:w="6769" w:type="dxa"/>
            <w:shd w:val="clear" w:color="auto" w:fill="F2F2F2" w:themeFill="background1" w:themeFillShade="F2"/>
          </w:tcPr>
          <w:p w14:paraId="07075DBD" w14:textId="673E5A02" w:rsidR="00E9116A" w:rsidRPr="003F6E31" w:rsidRDefault="00E9116A" w:rsidP="006A6D97">
            <w:pPr>
              <w:pStyle w:val="Textkrper"/>
            </w:pPr>
            <w:r w:rsidRPr="003F6E31">
              <w:t xml:space="preserve">Der </w:t>
            </w:r>
            <w:r w:rsidR="001D7A52">
              <w:rPr>
                <w:i/>
              </w:rPr>
              <w:t>E-Identity</w:t>
            </w:r>
            <w:r w:rsidRPr="009E779D">
              <w:rPr>
                <w:i/>
              </w:rPr>
              <w:t xml:space="preserve"> Service</w:t>
            </w:r>
            <w:r w:rsidRPr="003F6E31">
              <w:t xml:space="preserve"> stellt</w:t>
            </w:r>
            <w:r w:rsidR="009E779D">
              <w:t xml:space="preserve"> zu </w:t>
            </w:r>
            <w:r w:rsidR="009E779D" w:rsidRPr="00BA6F13">
              <w:rPr>
                <w:i/>
              </w:rPr>
              <w:t>Subjekten</w:t>
            </w:r>
            <w:r w:rsidRPr="003F6E31">
              <w:t xml:space="preserve"> </w:t>
            </w:r>
            <w:r w:rsidR="00314ABF">
              <w:rPr>
                <w:i/>
              </w:rPr>
              <w:t>E-Identities</w:t>
            </w:r>
            <w:r w:rsidR="004A1D98">
              <w:rPr>
                <w:i/>
              </w:rPr>
              <w:t xml:space="preserve"> </w:t>
            </w:r>
            <w:r w:rsidRPr="003F6E31">
              <w:t>aus und verwaltet sie.</w:t>
            </w:r>
          </w:p>
        </w:tc>
      </w:tr>
    </w:tbl>
    <w:p w14:paraId="6515B12D" w14:textId="0C3AE75D" w:rsidR="00A0158D" w:rsidRDefault="00A0158D" w:rsidP="00E9116A">
      <w:pPr>
        <w:pStyle w:val="Textkrper"/>
        <w:spacing w:before="120"/>
        <w:rPr>
          <w:b/>
        </w:rPr>
      </w:pPr>
      <w:r>
        <w:rPr>
          <w:b/>
        </w:rPr>
        <w:t>Schnittstellen:</w:t>
      </w:r>
    </w:p>
    <w:p w14:paraId="7DEDAD18" w14:textId="77777777" w:rsidR="00B510CF" w:rsidRDefault="00B53E70" w:rsidP="00B53E70">
      <w:pPr>
        <w:pStyle w:val="Textkrper"/>
      </w:pPr>
      <w:r w:rsidRPr="003F6E31">
        <w:t xml:space="preserve">In: </w:t>
      </w:r>
      <w:r w:rsidRPr="003F6E31">
        <w:tab/>
      </w:r>
      <w:r w:rsidR="008923DF">
        <w:t>Subjekt</w:t>
      </w:r>
      <w:r w:rsidR="00BE5E4F">
        <w:t xml:space="preserve">, </w:t>
      </w:r>
    </w:p>
    <w:p w14:paraId="05A2101E" w14:textId="22165E5E" w:rsidR="00B53E70" w:rsidRPr="003F6E31" w:rsidRDefault="00BE5E4F" w:rsidP="009D1540">
      <w:pPr>
        <w:pStyle w:val="Textkrper"/>
        <w:ind w:firstLine="709"/>
      </w:pPr>
      <w:r>
        <w:t>(</w:t>
      </w:r>
      <w:r>
        <w:rPr>
          <w:i/>
        </w:rPr>
        <w:t>E-Identities)</w:t>
      </w:r>
    </w:p>
    <w:p w14:paraId="355114E2" w14:textId="4642D0C4" w:rsidR="00B53E70" w:rsidRPr="003F6E31" w:rsidRDefault="00B53E70" w:rsidP="00B53E70">
      <w:pPr>
        <w:pStyle w:val="Textkrper"/>
        <w:ind w:left="709" w:hanging="709"/>
        <w:rPr>
          <w:b/>
        </w:rPr>
      </w:pPr>
      <w:r>
        <w:t>Out:</w:t>
      </w:r>
      <w:r w:rsidRPr="004E6CE4">
        <w:t xml:space="preserve"> </w:t>
      </w:r>
      <w:r w:rsidRPr="003F6E31">
        <w:tab/>
      </w:r>
      <w:r>
        <w:rPr>
          <w:i/>
        </w:rPr>
        <w:t>E-Identit</w:t>
      </w:r>
      <w:r w:rsidR="00BE5E4F">
        <w:rPr>
          <w:i/>
        </w:rPr>
        <w:t>ies</w:t>
      </w:r>
    </w:p>
    <w:p w14:paraId="69AFA7F8" w14:textId="77777777" w:rsidR="00E9116A" w:rsidRPr="003F6E31" w:rsidRDefault="00E9116A" w:rsidP="00E9116A">
      <w:pPr>
        <w:pStyle w:val="Textkrper"/>
        <w:spacing w:before="120"/>
        <w:rPr>
          <w:b/>
        </w:rPr>
      </w:pPr>
      <w:r w:rsidRPr="003F6E31">
        <w:rPr>
          <w:b/>
        </w:rPr>
        <w:t>Aufgaben:</w:t>
      </w:r>
    </w:p>
    <w:p w14:paraId="01FAA24C" w14:textId="77777777" w:rsidR="00627757" w:rsidRPr="00BE5E4F" w:rsidRDefault="009E779D" w:rsidP="00E9116A">
      <w:pPr>
        <w:pStyle w:val="Textkrper"/>
        <w:numPr>
          <w:ilvl w:val="0"/>
          <w:numId w:val="3"/>
        </w:numPr>
      </w:pPr>
      <w:r>
        <w:t xml:space="preserve">Ermöglicht die Registrierung von </w:t>
      </w:r>
      <w:r w:rsidRPr="0093278E">
        <w:rPr>
          <w:i/>
        </w:rPr>
        <w:t>Subjekten</w:t>
      </w:r>
    </w:p>
    <w:p w14:paraId="2C3F0A46" w14:textId="6BCD210E" w:rsidR="00E9116A" w:rsidRDefault="00E9116A" w:rsidP="00E9116A">
      <w:pPr>
        <w:pStyle w:val="Textkrper"/>
        <w:numPr>
          <w:ilvl w:val="0"/>
          <w:numId w:val="3"/>
        </w:numPr>
      </w:pPr>
      <w:r w:rsidRPr="003F6E31">
        <w:t>Stellt Funktionen zur Ausgabe</w:t>
      </w:r>
      <w:r w:rsidR="009E779D">
        <w:t>, Pflege</w:t>
      </w:r>
      <w:r w:rsidRPr="003F6E31">
        <w:t xml:space="preserve"> und Verwaltung von </w:t>
      </w:r>
      <w:r w:rsidR="00314ABF">
        <w:rPr>
          <w:i/>
        </w:rPr>
        <w:t>E-</w:t>
      </w:r>
      <w:r w:rsidR="00314ABF" w:rsidRPr="000C3A3C">
        <w:t>Identities</w:t>
      </w:r>
      <w:r w:rsidR="004A1D98" w:rsidRPr="000C3A3C">
        <w:t xml:space="preserve"> </w:t>
      </w:r>
      <w:r w:rsidR="002A620D" w:rsidRPr="000C3A3C">
        <w:t xml:space="preserve">und deren Beziehungen </w:t>
      </w:r>
      <w:r w:rsidRPr="003F6E31">
        <w:t>bereit.</w:t>
      </w:r>
    </w:p>
    <w:p w14:paraId="0979D981" w14:textId="15C88CD9" w:rsidR="00E9116A" w:rsidRDefault="00E9116A" w:rsidP="00E9116A">
      <w:pPr>
        <w:pStyle w:val="Textkrper"/>
        <w:numPr>
          <w:ilvl w:val="0"/>
          <w:numId w:val="3"/>
        </w:numPr>
      </w:pPr>
      <w:r w:rsidRPr="003F6E31">
        <w:t xml:space="preserve">Stellt die </w:t>
      </w:r>
      <w:r w:rsidR="00D95C8E">
        <w:t xml:space="preserve">Überprüfung der Identität </w:t>
      </w:r>
      <w:r w:rsidRPr="003F6E31">
        <w:t xml:space="preserve">des </w:t>
      </w:r>
      <w:r w:rsidRPr="0093278E">
        <w:rPr>
          <w:i/>
        </w:rPr>
        <w:t>Subjekts</w:t>
      </w:r>
      <w:r w:rsidRPr="003F6E31">
        <w:t xml:space="preserve"> anhand definierter Regeln </w:t>
      </w:r>
      <w:r w:rsidR="009E779D">
        <w:t xml:space="preserve">abhängig von der angestrebten Qualität </w:t>
      </w:r>
      <w:r w:rsidRPr="003F6E31">
        <w:t>sicher</w:t>
      </w:r>
      <w:r w:rsidR="009E779D">
        <w:t xml:space="preserve"> (Vertrauenskette zwischen </w:t>
      </w:r>
      <w:r w:rsidR="001D7A52">
        <w:rPr>
          <w:i/>
        </w:rPr>
        <w:t>E-Identity</w:t>
      </w:r>
      <w:r w:rsidR="009E779D">
        <w:t xml:space="preserve"> und </w:t>
      </w:r>
      <w:r w:rsidR="009E779D" w:rsidRPr="004B4C62">
        <w:rPr>
          <w:i/>
        </w:rPr>
        <w:t>Subjekt</w:t>
      </w:r>
      <w:r w:rsidR="009E779D">
        <w:t>)</w:t>
      </w:r>
      <w:r w:rsidRPr="003F6E31">
        <w:t>.</w:t>
      </w:r>
    </w:p>
    <w:p w14:paraId="2299D493" w14:textId="4370F2B6" w:rsidR="009E779D" w:rsidRDefault="009E779D" w:rsidP="009E779D">
      <w:pPr>
        <w:pStyle w:val="Textkrper"/>
        <w:numPr>
          <w:ilvl w:val="0"/>
          <w:numId w:val="3"/>
        </w:numPr>
      </w:pPr>
      <w:r>
        <w:t xml:space="preserve">Kennt andere </w:t>
      </w:r>
      <w:r w:rsidR="001D7A52">
        <w:rPr>
          <w:i/>
        </w:rPr>
        <w:t>E-Identity</w:t>
      </w:r>
      <w:r w:rsidRPr="0063228F">
        <w:rPr>
          <w:i/>
        </w:rPr>
        <w:t xml:space="preserve"> Services</w:t>
      </w:r>
      <w:r>
        <w:t xml:space="preserve"> und ermöglicht die Pflege der </w:t>
      </w:r>
      <w:r w:rsidR="00EA5D9D" w:rsidRPr="00C42C3D">
        <w:rPr>
          <w:i/>
        </w:rPr>
        <w:t>linkedID</w:t>
      </w:r>
      <w:r w:rsidR="00EA5D9D">
        <w:t xml:space="preserve"> </w:t>
      </w:r>
      <w:r>
        <w:t>z</w:t>
      </w:r>
      <w:r w:rsidR="000D06AB">
        <w:t>u anderen</w:t>
      </w:r>
      <w:r>
        <w:t xml:space="preserve"> </w:t>
      </w:r>
      <w:r w:rsidR="00314ABF">
        <w:rPr>
          <w:i/>
        </w:rPr>
        <w:t>E-Identities</w:t>
      </w:r>
      <w:r w:rsidR="004A1D98">
        <w:rPr>
          <w:i/>
        </w:rPr>
        <w:t xml:space="preserve"> </w:t>
      </w:r>
      <w:r w:rsidR="000D06AB">
        <w:t>d</w:t>
      </w:r>
      <w:r>
        <w:t xml:space="preserve">es </w:t>
      </w:r>
      <w:r w:rsidRPr="004B4C62">
        <w:rPr>
          <w:i/>
        </w:rPr>
        <w:t>Subjekts</w:t>
      </w:r>
      <w:r>
        <w:t>.</w:t>
      </w:r>
    </w:p>
    <w:p w14:paraId="027CD36A" w14:textId="38C81523" w:rsidR="0051052A" w:rsidRPr="003F6E31" w:rsidRDefault="0051052A" w:rsidP="0051052A">
      <w:pPr>
        <w:pStyle w:val="Textkrper"/>
        <w:numPr>
          <w:ilvl w:val="0"/>
          <w:numId w:val="3"/>
        </w:numPr>
      </w:pPr>
      <w:r>
        <w:t xml:space="preserve">Stellt in geeigneter Weise die Qualität und Aktualität der </w:t>
      </w:r>
      <w:r w:rsidR="001D7A52">
        <w:rPr>
          <w:i/>
        </w:rPr>
        <w:t>E-Identity</w:t>
      </w:r>
      <w:r>
        <w:t xml:space="preserve"> sicher</w:t>
      </w:r>
      <w:r w:rsidR="003F6093">
        <w:t>.</w:t>
      </w:r>
    </w:p>
    <w:p w14:paraId="09C72BFA" w14:textId="49D01475" w:rsidR="00E9116A" w:rsidRDefault="00E9116A" w:rsidP="00E9116A">
      <w:pPr>
        <w:pStyle w:val="Textkrper"/>
        <w:numPr>
          <w:ilvl w:val="0"/>
          <w:numId w:val="3"/>
        </w:numPr>
      </w:pPr>
      <w:r w:rsidRPr="003F6E31">
        <w:t xml:space="preserve">Begrenzt die Lebensdauer von </w:t>
      </w:r>
      <w:r w:rsidR="00314ABF">
        <w:rPr>
          <w:i/>
        </w:rPr>
        <w:t>E-Identities</w:t>
      </w:r>
      <w:r w:rsidR="004A1D98">
        <w:rPr>
          <w:i/>
        </w:rPr>
        <w:t xml:space="preserve"> </w:t>
      </w:r>
      <w:r w:rsidR="006D3EF6">
        <w:t xml:space="preserve">und unterstützt die </w:t>
      </w:r>
      <w:r w:rsidR="006D3EF6" w:rsidRPr="004B4C62">
        <w:rPr>
          <w:i/>
        </w:rPr>
        <w:t>Subjekte</w:t>
      </w:r>
      <w:r w:rsidR="006D3EF6">
        <w:t xml:space="preserve"> in der Erneuerung ihrer </w:t>
      </w:r>
      <w:r w:rsidR="00314ABF">
        <w:rPr>
          <w:i/>
        </w:rPr>
        <w:t>E-Identities</w:t>
      </w:r>
      <w:r w:rsidRPr="003F6E31">
        <w:t>.</w:t>
      </w:r>
    </w:p>
    <w:p w14:paraId="38EEDE94" w14:textId="4EADAC1D" w:rsidR="00434FB2" w:rsidRDefault="00434FB2" w:rsidP="00E9116A">
      <w:pPr>
        <w:pStyle w:val="Textkrper"/>
        <w:numPr>
          <w:ilvl w:val="0"/>
          <w:numId w:val="3"/>
        </w:numPr>
      </w:pPr>
      <w:r>
        <w:t xml:space="preserve">Kann </w:t>
      </w:r>
      <w:r w:rsidR="00314ABF">
        <w:rPr>
          <w:i/>
        </w:rPr>
        <w:t xml:space="preserve">E-Identities </w:t>
      </w:r>
      <w:r>
        <w:t>widerrufen</w:t>
      </w:r>
      <w:r w:rsidR="00DF7965">
        <w:t>.</w:t>
      </w:r>
    </w:p>
    <w:p w14:paraId="29D44080" w14:textId="7A58DC13" w:rsidR="004C3409" w:rsidRPr="003F6E31" w:rsidRDefault="004C3409" w:rsidP="00E9116A">
      <w:pPr>
        <w:pStyle w:val="Textkrper"/>
        <w:numPr>
          <w:ilvl w:val="0"/>
          <w:numId w:val="3"/>
        </w:numPr>
      </w:pPr>
      <w:r>
        <w:t xml:space="preserve">Unterstützt </w:t>
      </w:r>
      <w:r w:rsidRPr="000C3A3C">
        <w:rPr>
          <w:i/>
        </w:rPr>
        <w:t>Profile</w:t>
      </w:r>
      <w:r>
        <w:t xml:space="preserve"> zur Trennung von Verantwortungen (Segregation of Duties, SoD).</w:t>
      </w:r>
    </w:p>
    <w:p w14:paraId="03B7BA8A" w14:textId="454D62D2" w:rsidR="00BC72DF" w:rsidRPr="00A25AA0" w:rsidRDefault="00BC72DF" w:rsidP="00BC72DF">
      <w:pPr>
        <w:pStyle w:val="Textkrper"/>
        <w:numPr>
          <w:ilvl w:val="0"/>
          <w:numId w:val="3"/>
        </w:numPr>
      </w:pPr>
      <w:r w:rsidRPr="009D1540">
        <w:t xml:space="preserve">Gewährt zur Definitionszeit vertrauenswürdigen </w:t>
      </w:r>
      <w:r w:rsidRPr="009D1540">
        <w:rPr>
          <w:i/>
        </w:rPr>
        <w:t>Credential</w:t>
      </w:r>
      <w:r w:rsidRPr="009D1540">
        <w:t xml:space="preserve"> </w:t>
      </w:r>
      <w:r w:rsidRPr="009D1540">
        <w:rPr>
          <w:i/>
        </w:rPr>
        <w:t>Services</w:t>
      </w:r>
      <w:r w:rsidRPr="009D1540">
        <w:t xml:space="preserve"> und </w:t>
      </w:r>
      <w:r w:rsidRPr="00A25AA0">
        <w:rPr>
          <w:i/>
        </w:rPr>
        <w:t>Attribute Services</w:t>
      </w:r>
      <w:r w:rsidRPr="00A25AA0">
        <w:t xml:space="preserve"> elektronischen Zugang zu den </w:t>
      </w:r>
      <w:r w:rsidRPr="00A25AA0">
        <w:rPr>
          <w:i/>
        </w:rPr>
        <w:t>E-Identities</w:t>
      </w:r>
      <w:r w:rsidRPr="00A25AA0">
        <w:t>.</w:t>
      </w:r>
    </w:p>
    <w:p w14:paraId="59314AC7" w14:textId="0B388767" w:rsidR="00E9116A" w:rsidRDefault="00E9116A" w:rsidP="00E9116A">
      <w:pPr>
        <w:pStyle w:val="Textkrper"/>
        <w:numPr>
          <w:ilvl w:val="0"/>
          <w:numId w:val="3"/>
        </w:numPr>
      </w:pPr>
      <w:r w:rsidRPr="00BC72DF">
        <w:t xml:space="preserve">Gewährt </w:t>
      </w:r>
      <w:r w:rsidR="00250386">
        <w:t xml:space="preserve">zur </w:t>
      </w:r>
      <w:r w:rsidR="00336814">
        <w:t>Laufzeit</w:t>
      </w:r>
      <w:r w:rsidR="00BC72DF" w:rsidRPr="00A25AA0">
        <w:t xml:space="preserve"> </w:t>
      </w:r>
      <w:r w:rsidRPr="00BC72DF">
        <w:t xml:space="preserve">vertrauenswürdigen </w:t>
      </w:r>
      <w:r w:rsidRPr="00BC72DF">
        <w:rPr>
          <w:i/>
        </w:rPr>
        <w:t>Authentication</w:t>
      </w:r>
      <w:r w:rsidRPr="00A25AA0">
        <w:rPr>
          <w:i/>
        </w:rPr>
        <w:t xml:space="preserve"> Services</w:t>
      </w:r>
      <w:r w:rsidRPr="00BC72DF">
        <w:t xml:space="preserve"> </w:t>
      </w:r>
      <w:r w:rsidR="001A4889" w:rsidRPr="00A25AA0">
        <w:t xml:space="preserve">und </w:t>
      </w:r>
      <w:r w:rsidR="001A4889" w:rsidRPr="00A25AA0">
        <w:rPr>
          <w:i/>
        </w:rPr>
        <w:t xml:space="preserve">Attribute </w:t>
      </w:r>
      <w:r w:rsidR="00BC72DF" w:rsidRPr="00A25AA0">
        <w:rPr>
          <w:i/>
        </w:rPr>
        <w:t xml:space="preserve">Assertion </w:t>
      </w:r>
      <w:r w:rsidR="001A4889" w:rsidRPr="00A25AA0">
        <w:rPr>
          <w:i/>
        </w:rPr>
        <w:t>Services</w:t>
      </w:r>
      <w:r w:rsidR="001A4889" w:rsidRPr="00A25AA0">
        <w:t xml:space="preserve"> </w:t>
      </w:r>
      <w:r w:rsidRPr="00BC72DF">
        <w:t xml:space="preserve">elektronischen Zugang zu den </w:t>
      </w:r>
      <w:r w:rsidR="00314ABF" w:rsidRPr="00BC72DF">
        <w:rPr>
          <w:i/>
        </w:rPr>
        <w:t>E-Identities</w:t>
      </w:r>
      <w:r w:rsidRPr="00BC72DF">
        <w:t>.</w:t>
      </w:r>
    </w:p>
    <w:p w14:paraId="465E1E09" w14:textId="0FC6CDD2" w:rsidR="00A37783" w:rsidRPr="00BC72DF" w:rsidRDefault="00A37783" w:rsidP="00E9116A">
      <w:pPr>
        <w:pStyle w:val="Textkrper"/>
        <w:numPr>
          <w:ilvl w:val="0"/>
          <w:numId w:val="3"/>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530E9EEA" w14:textId="77777777" w:rsidR="00E9116A" w:rsidRPr="003F6E31" w:rsidRDefault="00E9116A" w:rsidP="00A0370D">
      <w:pPr>
        <w:pStyle w:val="berschrift3"/>
      </w:pPr>
      <w:bookmarkStart w:id="245" w:name="_Toc364078103"/>
      <w:bookmarkStart w:id="246" w:name="_Ref365137925"/>
      <w:bookmarkStart w:id="247" w:name="_Toc366590267"/>
      <w:bookmarkStart w:id="248" w:name="_Toc487535816"/>
      <w:r>
        <w:t>Credential Service</w:t>
      </w:r>
      <w:bookmarkEnd w:id="245"/>
      <w:bookmarkEnd w:id="246"/>
      <w:bookmarkEnd w:id="247"/>
      <w:bookmarkEnd w:id="248"/>
    </w:p>
    <w:tbl>
      <w:tblPr>
        <w:tblW w:w="0" w:type="auto"/>
        <w:tblBorders>
          <w:insideH w:val="single" w:sz="4" w:space="0" w:color="808080" w:themeColor="background1" w:themeShade="80"/>
        </w:tblBorders>
        <w:tblLook w:val="04A0" w:firstRow="1" w:lastRow="0" w:firstColumn="1" w:lastColumn="0" w:noHBand="0" w:noVBand="1"/>
      </w:tblPr>
      <w:tblGrid>
        <w:gridCol w:w="2466"/>
        <w:gridCol w:w="6605"/>
      </w:tblGrid>
      <w:tr w:rsidR="00E9116A" w:rsidRPr="003F6E31" w14:paraId="754CBFC2" w14:textId="77777777" w:rsidTr="00226DA3">
        <w:trPr>
          <w:cantSplit/>
        </w:trPr>
        <w:tc>
          <w:tcPr>
            <w:tcW w:w="2518" w:type="dxa"/>
            <w:shd w:val="clear" w:color="auto" w:fill="D9D9D9" w:themeFill="background1" w:themeFillShade="D9"/>
          </w:tcPr>
          <w:p w14:paraId="72F3630D" w14:textId="77777777" w:rsidR="00E9116A" w:rsidRPr="003F6E31" w:rsidRDefault="00E9116A" w:rsidP="00E9116A">
            <w:pPr>
              <w:pStyle w:val="Textkrper"/>
              <w:rPr>
                <w:rFonts w:cs="Arial"/>
                <w:szCs w:val="22"/>
              </w:rPr>
            </w:pPr>
            <w:r w:rsidRPr="003F6E31">
              <w:rPr>
                <w:rFonts w:cs="Arial"/>
                <w:szCs w:val="22"/>
              </w:rPr>
              <w:t>Credential Service</w:t>
            </w:r>
          </w:p>
        </w:tc>
        <w:tc>
          <w:tcPr>
            <w:tcW w:w="6769" w:type="dxa"/>
            <w:shd w:val="clear" w:color="auto" w:fill="F2F2F2" w:themeFill="background1" w:themeFillShade="F2"/>
          </w:tcPr>
          <w:p w14:paraId="7E2BE713" w14:textId="00D794D9" w:rsidR="00E9116A" w:rsidRPr="003F6E31" w:rsidRDefault="00E9116A" w:rsidP="00FE50F6">
            <w:pPr>
              <w:pStyle w:val="Textkrper"/>
            </w:pPr>
            <w:r w:rsidRPr="003F6E31">
              <w:t xml:space="preserve">Der </w:t>
            </w:r>
            <w:r w:rsidRPr="004B4C62">
              <w:rPr>
                <w:i/>
              </w:rPr>
              <w:t>Credential</w:t>
            </w:r>
            <w:r w:rsidRPr="003F6E31">
              <w:t xml:space="preserve"> Service gibt </w:t>
            </w:r>
            <w:r w:rsidR="000B4CFF">
              <w:rPr>
                <w:i/>
              </w:rPr>
              <w:t>Aut</w:t>
            </w:r>
            <w:r w:rsidR="0091759C">
              <w:rPr>
                <w:i/>
              </w:rPr>
              <w:t>he</w:t>
            </w:r>
            <w:r w:rsidR="000B4CFF">
              <w:rPr>
                <w:i/>
              </w:rPr>
              <w:t xml:space="preserve">ntifizierungsmittel </w:t>
            </w:r>
            <w:r w:rsidRPr="003F6E31">
              <w:t xml:space="preserve">aus und verwaltet sie. </w:t>
            </w:r>
            <w:r w:rsidR="00F22520">
              <w:t xml:space="preserve">Er ermöglicht eine benutzerfreundliche Erneuerung bzw. den Ersatz von Authentifizierungsmitteln. </w:t>
            </w:r>
            <w:r w:rsidRPr="003F6E31">
              <w:t xml:space="preserve">Ein </w:t>
            </w:r>
            <w:r w:rsidR="0091759C">
              <w:rPr>
                <w:i/>
              </w:rPr>
              <w:t xml:space="preserve">Authentifizierungsmittel </w:t>
            </w:r>
            <w:r w:rsidRPr="003F6E31">
              <w:t xml:space="preserve">bezieht sich auf eine </w:t>
            </w:r>
            <w:r w:rsidR="001D7A52">
              <w:rPr>
                <w:i/>
              </w:rPr>
              <w:t>E-Identity</w:t>
            </w:r>
            <w:r w:rsidRPr="003F6E31">
              <w:t xml:space="preserve"> und ist auf ein bestimmtes </w:t>
            </w:r>
            <w:r w:rsidRPr="003F6E31">
              <w:rPr>
                <w:i/>
              </w:rPr>
              <w:t>Subjekt</w:t>
            </w:r>
            <w:r w:rsidRPr="003F6E31">
              <w:t xml:space="preserve"> ausgestellt.</w:t>
            </w:r>
          </w:p>
        </w:tc>
      </w:tr>
    </w:tbl>
    <w:p w14:paraId="00E8D7FE" w14:textId="77777777" w:rsidR="009E41F8" w:rsidRDefault="009E41F8" w:rsidP="009E41F8">
      <w:pPr>
        <w:pStyle w:val="Textkrper"/>
        <w:spacing w:before="120"/>
        <w:rPr>
          <w:b/>
        </w:rPr>
      </w:pPr>
      <w:r>
        <w:rPr>
          <w:b/>
        </w:rPr>
        <w:t>Schnittstellen:</w:t>
      </w:r>
    </w:p>
    <w:p w14:paraId="32E07DA3" w14:textId="77777777" w:rsidR="006B1A9E" w:rsidRDefault="009E41F8" w:rsidP="009E41F8">
      <w:pPr>
        <w:pStyle w:val="Textkrper"/>
      </w:pPr>
      <w:r w:rsidRPr="003F6E31">
        <w:t xml:space="preserve">In: </w:t>
      </w:r>
      <w:r w:rsidRPr="003F6E31">
        <w:tab/>
      </w:r>
      <w:r w:rsidR="00B510CF">
        <w:t xml:space="preserve">E-Identity, </w:t>
      </w:r>
    </w:p>
    <w:p w14:paraId="16B3C229" w14:textId="04F52EDB" w:rsidR="009E41F8" w:rsidRDefault="00B510CF" w:rsidP="00060D83">
      <w:pPr>
        <w:pStyle w:val="Textkrper"/>
        <w:ind w:firstLine="709"/>
        <w:rPr>
          <w:i/>
        </w:rPr>
      </w:pPr>
      <w:r w:rsidRPr="00DA70C7">
        <w:rPr>
          <w:i/>
        </w:rPr>
        <w:t>Authentifizierungs</w:t>
      </w:r>
      <w:r>
        <w:rPr>
          <w:i/>
        </w:rPr>
        <w:t>faktoren</w:t>
      </w:r>
      <w:r w:rsidR="00060D83">
        <w:rPr>
          <w:i/>
        </w:rPr>
        <w:t>,</w:t>
      </w:r>
    </w:p>
    <w:p w14:paraId="5E22A0C2" w14:textId="260255E4" w:rsidR="004B38B9" w:rsidRPr="003F6E31" w:rsidRDefault="004B38B9" w:rsidP="00060D83">
      <w:pPr>
        <w:pStyle w:val="Textkrper"/>
        <w:ind w:firstLine="709"/>
      </w:pPr>
      <w:r>
        <w:rPr>
          <w:i/>
        </w:rPr>
        <w:t>(Authentifizierungsmittel)</w:t>
      </w:r>
    </w:p>
    <w:p w14:paraId="092C6BED" w14:textId="61B071D7" w:rsidR="009E41F8" w:rsidRPr="003F6E31" w:rsidRDefault="009E41F8" w:rsidP="009E41F8">
      <w:pPr>
        <w:pStyle w:val="Textkrper"/>
        <w:ind w:left="709" w:hanging="709"/>
        <w:rPr>
          <w:b/>
        </w:rPr>
      </w:pPr>
      <w:r>
        <w:t>Out:</w:t>
      </w:r>
      <w:r w:rsidRPr="004E6CE4">
        <w:t xml:space="preserve"> </w:t>
      </w:r>
      <w:r w:rsidRPr="003F6E31">
        <w:tab/>
      </w:r>
      <w:r>
        <w:rPr>
          <w:i/>
        </w:rPr>
        <w:t>Authentifizierungsmittel, Credential</w:t>
      </w:r>
    </w:p>
    <w:p w14:paraId="1C65590F" w14:textId="77777777" w:rsidR="00E9116A" w:rsidRPr="003F6E31" w:rsidRDefault="00E9116A" w:rsidP="00E9116A">
      <w:pPr>
        <w:pStyle w:val="Textkrper"/>
        <w:spacing w:before="120"/>
        <w:rPr>
          <w:b/>
        </w:rPr>
      </w:pPr>
      <w:r w:rsidRPr="003F6E31">
        <w:rPr>
          <w:b/>
        </w:rPr>
        <w:t>Aufgaben:</w:t>
      </w:r>
    </w:p>
    <w:p w14:paraId="7716575B" w14:textId="515D24C2" w:rsidR="00DA70C7" w:rsidRDefault="002F4365" w:rsidP="00E9116A">
      <w:pPr>
        <w:pStyle w:val="Textkrper"/>
        <w:numPr>
          <w:ilvl w:val="0"/>
          <w:numId w:val="3"/>
        </w:numPr>
      </w:pPr>
      <w:r>
        <w:t>Registriert</w:t>
      </w:r>
      <w:r w:rsidR="00DA70C7">
        <w:t xml:space="preserve"> </w:t>
      </w:r>
      <w:r w:rsidR="0091759C">
        <w:rPr>
          <w:i/>
        </w:rPr>
        <w:t xml:space="preserve">Authentifizierungsmittel </w:t>
      </w:r>
      <w:r w:rsidR="00DA70C7">
        <w:t xml:space="preserve">unter allfälliger Verwendung von </w:t>
      </w:r>
      <w:r w:rsidR="00DA70C7" w:rsidRPr="00DA70C7">
        <w:rPr>
          <w:i/>
        </w:rPr>
        <w:t>Authentifizierungs</w:t>
      </w:r>
      <w:r w:rsidR="0091759C">
        <w:rPr>
          <w:i/>
        </w:rPr>
        <w:t>faktoren</w:t>
      </w:r>
      <w:r w:rsidR="00DA70C7">
        <w:t xml:space="preserve"> des </w:t>
      </w:r>
      <w:r w:rsidR="00DA70C7" w:rsidRPr="004B4C62">
        <w:rPr>
          <w:i/>
        </w:rPr>
        <w:t>Subjekts</w:t>
      </w:r>
    </w:p>
    <w:p w14:paraId="2F224621" w14:textId="07344122" w:rsidR="00F67A2F" w:rsidRDefault="00E9116A" w:rsidP="00F67A2F">
      <w:pPr>
        <w:pStyle w:val="Textkrper"/>
        <w:numPr>
          <w:ilvl w:val="0"/>
          <w:numId w:val="3"/>
        </w:numPr>
      </w:pPr>
      <w:r w:rsidRPr="003F6E31">
        <w:t>Stellt Funktionen zur Ausgabe</w:t>
      </w:r>
      <w:r w:rsidR="00D925E7">
        <w:t xml:space="preserve">, </w:t>
      </w:r>
      <w:r w:rsidRPr="003F6E31">
        <w:t xml:space="preserve">Verwaltung </w:t>
      </w:r>
      <w:r w:rsidR="00D925E7">
        <w:t xml:space="preserve">und Zustellung </w:t>
      </w:r>
      <w:r w:rsidRPr="003F6E31">
        <w:t xml:space="preserve">der </w:t>
      </w:r>
      <w:r w:rsidR="009E41F8">
        <w:rPr>
          <w:i/>
        </w:rPr>
        <w:t xml:space="preserve">Authentifizierungsmittel </w:t>
      </w:r>
      <w:r w:rsidRPr="003F6E31">
        <w:t>zur Verfügung.</w:t>
      </w:r>
    </w:p>
    <w:p w14:paraId="27DB5F6F" w14:textId="28CF040B" w:rsidR="002928B5" w:rsidRDefault="002928B5" w:rsidP="00F67A2F">
      <w:pPr>
        <w:pStyle w:val="Textkrper"/>
        <w:numPr>
          <w:ilvl w:val="0"/>
          <w:numId w:val="3"/>
        </w:numPr>
      </w:pPr>
      <w:r>
        <w:t>Ermöglicht eine benutzerfreundliche Erneuerung bzw. den Ersatz von Authentifizierungsmitteln.</w:t>
      </w:r>
    </w:p>
    <w:p w14:paraId="50E9346F" w14:textId="77777777" w:rsidR="00E9116A" w:rsidRDefault="00F67A2F" w:rsidP="00F67A2F">
      <w:pPr>
        <w:pStyle w:val="Textkrper"/>
        <w:numPr>
          <w:ilvl w:val="0"/>
          <w:numId w:val="3"/>
        </w:numPr>
      </w:pPr>
      <w:r>
        <w:t xml:space="preserve">Verwendet für kryptografische </w:t>
      </w:r>
      <w:r w:rsidR="00CC4E74">
        <w:t>Schlüssel</w:t>
      </w:r>
      <w:r>
        <w:t xml:space="preserve"> ein Schlüsselmanagement (nicht Teil der IAM-Geschäftsservices)</w:t>
      </w:r>
      <w:r w:rsidR="00DF7965">
        <w:t>.</w:t>
      </w:r>
    </w:p>
    <w:p w14:paraId="15879AD4" w14:textId="6A4D4421" w:rsidR="00B850E8" w:rsidRDefault="00B850E8" w:rsidP="00B850E8">
      <w:pPr>
        <w:pStyle w:val="Textkrper"/>
        <w:numPr>
          <w:ilvl w:val="0"/>
          <w:numId w:val="3"/>
        </w:numPr>
      </w:pPr>
      <w:r>
        <w:t xml:space="preserve">Stellt die Vertraulichkeit, Integrität und </w:t>
      </w:r>
      <w:r w:rsidRPr="00CF437D">
        <w:t xml:space="preserve">Verfügbarkeit </w:t>
      </w:r>
      <w:r w:rsidRPr="000C3A3C">
        <w:t>der Credentials</w:t>
      </w:r>
      <w:r w:rsidRPr="00B850E8">
        <w:t xml:space="preserve"> sicher</w:t>
      </w:r>
    </w:p>
    <w:p w14:paraId="1D8D5500" w14:textId="51366E43" w:rsidR="00E9116A" w:rsidRPr="003F6E31" w:rsidRDefault="00E9116A" w:rsidP="00F67A2F">
      <w:pPr>
        <w:pStyle w:val="Textkrper"/>
        <w:numPr>
          <w:ilvl w:val="0"/>
          <w:numId w:val="3"/>
        </w:numPr>
      </w:pPr>
      <w:r w:rsidRPr="003F6E31">
        <w:t xml:space="preserve">Ermöglicht die Überprüfung der Gültigkeit der verwalteten </w:t>
      </w:r>
      <w:r w:rsidR="009E41F8">
        <w:rPr>
          <w:i/>
        </w:rPr>
        <w:t xml:space="preserve">Authentifizierungsmittel </w:t>
      </w:r>
      <w:r w:rsidRPr="003F6E31">
        <w:t>und der Zuge</w:t>
      </w:r>
      <w:r>
        <w:t xml:space="preserve">hörigkeit zu einer </w:t>
      </w:r>
      <w:r w:rsidR="001D7A52">
        <w:rPr>
          <w:i/>
        </w:rPr>
        <w:t>E-Identity</w:t>
      </w:r>
      <w:r w:rsidR="00434FB2">
        <w:rPr>
          <w:i/>
        </w:rPr>
        <w:t xml:space="preserve"> </w:t>
      </w:r>
      <w:r w:rsidR="00434FB2" w:rsidRPr="00DA70C7">
        <w:t>bzw. dem zugehörigen</w:t>
      </w:r>
      <w:r w:rsidR="00434FB2">
        <w:rPr>
          <w:i/>
        </w:rPr>
        <w:t xml:space="preserve"> Subjekt</w:t>
      </w:r>
      <w:r>
        <w:t>.</w:t>
      </w:r>
    </w:p>
    <w:p w14:paraId="5202B033" w14:textId="188B7188" w:rsidR="00E9116A" w:rsidRDefault="00E9116A" w:rsidP="00E9116A">
      <w:pPr>
        <w:pStyle w:val="Textkrper"/>
        <w:numPr>
          <w:ilvl w:val="0"/>
          <w:numId w:val="3"/>
        </w:numPr>
      </w:pPr>
      <w:r w:rsidRPr="003F6E31">
        <w:t>Begre</w:t>
      </w:r>
      <w:r>
        <w:t xml:space="preserve">nzt die Lebensdauer der </w:t>
      </w:r>
      <w:r w:rsidRPr="003F6E31">
        <w:t xml:space="preserve">ausgegebenen </w:t>
      </w:r>
      <w:r w:rsidR="009E41F8">
        <w:rPr>
          <w:i/>
        </w:rPr>
        <w:t xml:space="preserve">Authentifizierungsmittel </w:t>
      </w:r>
      <w:r w:rsidR="002B62C5">
        <w:t xml:space="preserve">und unterstützt die </w:t>
      </w:r>
      <w:r w:rsidR="002B62C5" w:rsidRPr="004B4C62">
        <w:rPr>
          <w:i/>
        </w:rPr>
        <w:t>Subjekte</w:t>
      </w:r>
      <w:r w:rsidR="002B62C5">
        <w:t xml:space="preserve"> in der Erneuerung ihrer </w:t>
      </w:r>
      <w:r w:rsidR="009E41F8">
        <w:rPr>
          <w:i/>
        </w:rPr>
        <w:t>Authentifizierungsmittel</w:t>
      </w:r>
      <w:r w:rsidRPr="003F6E31">
        <w:t>.</w:t>
      </w:r>
    </w:p>
    <w:p w14:paraId="4C2E6E24" w14:textId="6894AFEE" w:rsidR="00F67A2F" w:rsidRDefault="0063228F" w:rsidP="00F67A2F">
      <w:pPr>
        <w:pStyle w:val="Textkrper"/>
        <w:numPr>
          <w:ilvl w:val="0"/>
          <w:numId w:val="3"/>
        </w:numPr>
      </w:pPr>
      <w:r>
        <w:t xml:space="preserve">Kann </w:t>
      </w:r>
      <w:r w:rsidR="009E41F8">
        <w:rPr>
          <w:i/>
        </w:rPr>
        <w:t xml:space="preserve">Authentifizierungsmittel </w:t>
      </w:r>
      <w:r>
        <w:t>widerrufen</w:t>
      </w:r>
      <w:r w:rsidR="00DF7965">
        <w:t>.</w:t>
      </w:r>
    </w:p>
    <w:p w14:paraId="2DA8C638" w14:textId="1661D561" w:rsidR="0005558F" w:rsidRDefault="0005558F" w:rsidP="0005558F">
      <w:pPr>
        <w:pStyle w:val="Textkrper"/>
        <w:numPr>
          <w:ilvl w:val="0"/>
          <w:numId w:val="3"/>
        </w:numPr>
      </w:pPr>
      <w:r w:rsidRPr="00A25AA0">
        <w:t xml:space="preserve">Gewährt </w:t>
      </w:r>
      <w:r w:rsidR="002A5129">
        <w:t xml:space="preserve">zur Laufzeit </w:t>
      </w:r>
      <w:r w:rsidRPr="00A25AA0">
        <w:t xml:space="preserve">vertrauenswürdigen </w:t>
      </w:r>
      <w:r w:rsidRPr="00A25AA0">
        <w:rPr>
          <w:i/>
        </w:rPr>
        <w:t>Authentication</w:t>
      </w:r>
      <w:r w:rsidRPr="00A25AA0">
        <w:t xml:space="preserve"> Services elektronischen Zugang zu den </w:t>
      </w:r>
      <w:r w:rsidRPr="00A25AA0">
        <w:rPr>
          <w:i/>
        </w:rPr>
        <w:t>Crede</w:t>
      </w:r>
      <w:r>
        <w:rPr>
          <w:i/>
        </w:rPr>
        <w:t>n</w:t>
      </w:r>
      <w:r w:rsidRPr="00A25AA0">
        <w:rPr>
          <w:i/>
        </w:rPr>
        <w:t>tials</w:t>
      </w:r>
      <w:r w:rsidRPr="00A25AA0">
        <w:t>.</w:t>
      </w:r>
    </w:p>
    <w:p w14:paraId="42439938" w14:textId="12394B2F" w:rsidR="00A37783" w:rsidRPr="00A25AA0" w:rsidRDefault="00A37783" w:rsidP="0005558F">
      <w:pPr>
        <w:pStyle w:val="Textkrper"/>
        <w:numPr>
          <w:ilvl w:val="0"/>
          <w:numId w:val="3"/>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2C443E36" w14:textId="77777777" w:rsidR="00E9116A" w:rsidRPr="003F6E31" w:rsidRDefault="00E9116A" w:rsidP="00A0370D">
      <w:pPr>
        <w:pStyle w:val="berschrift3"/>
      </w:pPr>
      <w:bookmarkStart w:id="249" w:name="_Toc485136200"/>
      <w:bookmarkStart w:id="250" w:name="_Toc485138659"/>
      <w:bookmarkStart w:id="251" w:name="_Toc485221661"/>
      <w:bookmarkStart w:id="252" w:name="_Toc485222393"/>
      <w:bookmarkStart w:id="253" w:name="_Toc485222570"/>
      <w:bookmarkStart w:id="254" w:name="_Toc485224001"/>
      <w:bookmarkStart w:id="255" w:name="_Toc485224082"/>
      <w:bookmarkStart w:id="256" w:name="_Toc485224192"/>
      <w:bookmarkStart w:id="257" w:name="_Toc485302391"/>
      <w:bookmarkStart w:id="258" w:name="_Toc485302489"/>
      <w:bookmarkStart w:id="259" w:name="_Toc364078104"/>
      <w:bookmarkStart w:id="260" w:name="_Ref365137873"/>
      <w:bookmarkStart w:id="261" w:name="_Toc366590268"/>
      <w:bookmarkStart w:id="262" w:name="_Toc487535817"/>
      <w:bookmarkEnd w:id="249"/>
      <w:bookmarkEnd w:id="250"/>
      <w:bookmarkEnd w:id="251"/>
      <w:bookmarkEnd w:id="252"/>
      <w:bookmarkEnd w:id="253"/>
      <w:bookmarkEnd w:id="254"/>
      <w:bookmarkEnd w:id="255"/>
      <w:bookmarkEnd w:id="256"/>
      <w:bookmarkEnd w:id="257"/>
      <w:bookmarkEnd w:id="258"/>
      <w:r>
        <w:t>Attribute Service</w:t>
      </w:r>
      <w:bookmarkEnd w:id="259"/>
      <w:bookmarkEnd w:id="260"/>
      <w:bookmarkEnd w:id="261"/>
      <w:bookmarkEnd w:id="262"/>
    </w:p>
    <w:tbl>
      <w:tblPr>
        <w:tblW w:w="0" w:type="auto"/>
        <w:tblBorders>
          <w:insideH w:val="single" w:sz="4" w:space="0" w:color="808080" w:themeColor="background1" w:themeShade="80"/>
        </w:tblBorders>
        <w:tblLook w:val="04A0" w:firstRow="1" w:lastRow="0" w:firstColumn="1" w:lastColumn="0" w:noHBand="0" w:noVBand="1"/>
      </w:tblPr>
      <w:tblGrid>
        <w:gridCol w:w="2467"/>
        <w:gridCol w:w="6604"/>
      </w:tblGrid>
      <w:tr w:rsidR="00E9116A" w:rsidRPr="003F6E31" w14:paraId="3781B555" w14:textId="77777777" w:rsidTr="00226DA3">
        <w:trPr>
          <w:cantSplit/>
        </w:trPr>
        <w:tc>
          <w:tcPr>
            <w:tcW w:w="2518" w:type="dxa"/>
            <w:shd w:val="clear" w:color="auto" w:fill="D9D9D9" w:themeFill="background1" w:themeFillShade="D9"/>
          </w:tcPr>
          <w:p w14:paraId="51135D01" w14:textId="77777777" w:rsidR="00E9116A" w:rsidRPr="003F6E31" w:rsidRDefault="00E9116A" w:rsidP="00E9116A">
            <w:pPr>
              <w:pStyle w:val="Textkrper"/>
              <w:rPr>
                <w:rFonts w:cs="Arial"/>
                <w:szCs w:val="22"/>
              </w:rPr>
            </w:pPr>
            <w:r w:rsidRPr="003F6E31">
              <w:rPr>
                <w:rFonts w:cs="Arial"/>
                <w:szCs w:val="22"/>
              </w:rPr>
              <w:t>Attribute Service</w:t>
            </w:r>
          </w:p>
        </w:tc>
        <w:tc>
          <w:tcPr>
            <w:tcW w:w="6769" w:type="dxa"/>
            <w:shd w:val="clear" w:color="auto" w:fill="F2F2F2" w:themeFill="background1" w:themeFillShade="F2"/>
          </w:tcPr>
          <w:p w14:paraId="6EE3E2D3" w14:textId="77777777" w:rsidR="00E9116A" w:rsidRPr="003F6E31" w:rsidRDefault="00E9116A" w:rsidP="00004662">
            <w:pPr>
              <w:pStyle w:val="Textkrper"/>
            </w:pPr>
            <w:r w:rsidRPr="003F6E31">
              <w:rPr>
                <w:rFonts w:cs="Arial"/>
                <w:szCs w:val="22"/>
              </w:rPr>
              <w:t xml:space="preserve">Der </w:t>
            </w:r>
            <w:r w:rsidRPr="00770F37">
              <w:rPr>
                <w:rFonts w:cs="Arial"/>
                <w:i/>
                <w:szCs w:val="22"/>
              </w:rPr>
              <w:t xml:space="preserve">Attribute </w:t>
            </w:r>
            <w:r w:rsidRPr="00BA6F13">
              <w:rPr>
                <w:rFonts w:cs="Arial"/>
                <w:szCs w:val="22"/>
              </w:rPr>
              <w:t>Service</w:t>
            </w:r>
            <w:r w:rsidRPr="003F6E31">
              <w:rPr>
                <w:rFonts w:cs="Arial"/>
                <w:szCs w:val="22"/>
              </w:rPr>
              <w:t xml:space="preserve"> pflegt zeitaktuell ein oder mehrere </w:t>
            </w:r>
            <w:r w:rsidR="00004662" w:rsidRPr="004E2357">
              <w:rPr>
                <w:rFonts w:cs="Arial"/>
                <w:i/>
                <w:szCs w:val="22"/>
              </w:rPr>
              <w:t>Attribute</w:t>
            </w:r>
            <w:r w:rsidR="00004662" w:rsidRPr="003F6E31">
              <w:rPr>
                <w:rFonts w:cs="Arial"/>
                <w:szCs w:val="22"/>
              </w:rPr>
              <w:t xml:space="preserve"> </w:t>
            </w:r>
            <w:r w:rsidRPr="003F6E31">
              <w:rPr>
                <w:rFonts w:cs="Arial"/>
                <w:szCs w:val="22"/>
              </w:rPr>
              <w:t xml:space="preserve">für definierte </w:t>
            </w:r>
            <w:r w:rsidRPr="004E2357">
              <w:rPr>
                <w:rFonts w:cs="Arial"/>
                <w:i/>
                <w:szCs w:val="22"/>
              </w:rPr>
              <w:t>Subjekte</w:t>
            </w:r>
            <w:r w:rsidRPr="003F6E31">
              <w:rPr>
                <w:rFonts w:cs="Arial"/>
                <w:szCs w:val="22"/>
              </w:rPr>
              <w:t>.</w:t>
            </w:r>
          </w:p>
        </w:tc>
      </w:tr>
    </w:tbl>
    <w:p w14:paraId="2512EEFB" w14:textId="77777777" w:rsidR="00FE56E7" w:rsidRDefault="00FE56E7" w:rsidP="00FE56E7">
      <w:pPr>
        <w:pStyle w:val="Textkrper"/>
        <w:spacing w:before="120"/>
        <w:rPr>
          <w:b/>
        </w:rPr>
      </w:pPr>
      <w:r>
        <w:rPr>
          <w:b/>
        </w:rPr>
        <w:t>Schnittstellen:</w:t>
      </w:r>
    </w:p>
    <w:p w14:paraId="3F7D27F4" w14:textId="4A307DA0" w:rsidR="00FE56E7" w:rsidRPr="003F6E31" w:rsidRDefault="00FE56E7" w:rsidP="00FE56E7">
      <w:pPr>
        <w:pStyle w:val="Textkrper"/>
      </w:pPr>
      <w:r w:rsidRPr="003F6E31">
        <w:t xml:space="preserve">In: </w:t>
      </w:r>
      <w:r w:rsidRPr="003F6E31">
        <w:tab/>
      </w:r>
      <w:r w:rsidR="009C30A1" w:rsidRPr="007B6EAE">
        <w:rPr>
          <w:i/>
        </w:rPr>
        <w:t>E</w:t>
      </w:r>
      <w:r w:rsidR="00AA15D6" w:rsidRPr="007B6EAE">
        <w:rPr>
          <w:i/>
        </w:rPr>
        <w:t>-</w:t>
      </w:r>
      <w:r w:rsidR="009C30A1" w:rsidRPr="007B6EAE">
        <w:rPr>
          <w:i/>
        </w:rPr>
        <w:t>Identity</w:t>
      </w:r>
      <w:r w:rsidR="009C30A1">
        <w:t xml:space="preserve">, </w:t>
      </w:r>
      <w:r>
        <w:t>Eigenschaften des Subjektes</w:t>
      </w:r>
    </w:p>
    <w:p w14:paraId="3F72946E" w14:textId="3541BEC3" w:rsidR="00FE56E7" w:rsidRPr="003F6E31" w:rsidRDefault="00FE56E7" w:rsidP="00FE56E7">
      <w:pPr>
        <w:pStyle w:val="Textkrper"/>
        <w:ind w:left="709" w:hanging="709"/>
        <w:rPr>
          <w:b/>
        </w:rPr>
      </w:pPr>
      <w:r>
        <w:t>Out:</w:t>
      </w:r>
      <w:r w:rsidRPr="004E6CE4">
        <w:t xml:space="preserve"> </w:t>
      </w:r>
      <w:r w:rsidRPr="003F6E31">
        <w:tab/>
      </w:r>
      <w:r w:rsidR="009C30A1">
        <w:rPr>
          <w:i/>
        </w:rPr>
        <w:t>Attribute</w:t>
      </w:r>
    </w:p>
    <w:p w14:paraId="06166150" w14:textId="77777777" w:rsidR="00E9116A" w:rsidRPr="003F6E31" w:rsidRDefault="00E9116A" w:rsidP="00E9116A">
      <w:pPr>
        <w:pStyle w:val="Textkrper"/>
        <w:spacing w:before="120"/>
        <w:rPr>
          <w:b/>
        </w:rPr>
      </w:pPr>
      <w:r w:rsidRPr="003F6E31">
        <w:rPr>
          <w:b/>
        </w:rPr>
        <w:t>Aufgaben:</w:t>
      </w:r>
    </w:p>
    <w:p w14:paraId="0255CC1C" w14:textId="6A144C00" w:rsidR="00A75396" w:rsidRDefault="00E9116A" w:rsidP="00A75396">
      <w:pPr>
        <w:pStyle w:val="Textkrper"/>
        <w:numPr>
          <w:ilvl w:val="0"/>
          <w:numId w:val="3"/>
        </w:numPr>
      </w:pPr>
      <w:r w:rsidRPr="003F6E31">
        <w:t xml:space="preserve">Stellt Funktionen zur </w:t>
      </w:r>
      <w:r w:rsidR="00EA5D9D">
        <w:t xml:space="preserve">Pflege und </w:t>
      </w:r>
      <w:r w:rsidRPr="003F6E31">
        <w:t>Verwaltung der Informationen bereit, welche nötig sind</w:t>
      </w:r>
      <w:r>
        <w:t>,</w:t>
      </w:r>
      <w:r w:rsidRPr="003F6E31">
        <w:t xml:space="preserve"> um bestimmen zu können, ob ein </w:t>
      </w:r>
      <w:r w:rsidRPr="004E2357">
        <w:rPr>
          <w:i/>
        </w:rPr>
        <w:t>Subjekt</w:t>
      </w:r>
      <w:r w:rsidRPr="003F6E31">
        <w:t xml:space="preserve"> ein</w:t>
      </w:r>
      <w:r w:rsidR="00DA688E">
        <w:t>e</w:t>
      </w:r>
      <w:r w:rsidRPr="003F6E31">
        <w:t xml:space="preserve"> definierte </w:t>
      </w:r>
      <w:r w:rsidR="00004662" w:rsidRPr="004E2357">
        <w:rPr>
          <w:i/>
        </w:rPr>
        <w:t>Eigenschaft</w:t>
      </w:r>
      <w:r w:rsidRPr="003F6E31">
        <w:t xml:space="preserve"> erfüllt oder nicht (z.B. "Hans Meier ist Vermesser des Kantons Bern").</w:t>
      </w:r>
    </w:p>
    <w:p w14:paraId="499F3659" w14:textId="27B499CE" w:rsidR="00E9116A" w:rsidRDefault="00004662" w:rsidP="00E9116A">
      <w:pPr>
        <w:pStyle w:val="Textkrper"/>
        <w:numPr>
          <w:ilvl w:val="0"/>
          <w:numId w:val="3"/>
        </w:numPr>
      </w:pPr>
      <w:r>
        <w:t>Bildet</w:t>
      </w:r>
      <w:r w:rsidRPr="003F6E31">
        <w:t xml:space="preserve"> </w:t>
      </w:r>
      <w:r w:rsidR="00E9116A" w:rsidRPr="003F6E31">
        <w:t xml:space="preserve">die </w:t>
      </w:r>
      <w:r w:rsidR="00E9116A" w:rsidRPr="004E2357">
        <w:rPr>
          <w:i/>
        </w:rPr>
        <w:t>Eigenschaften</w:t>
      </w:r>
      <w:r w:rsidR="00E9116A" w:rsidRPr="003F6E31">
        <w:t xml:space="preserve"> als </w:t>
      </w:r>
      <w:r w:rsidR="00E9116A" w:rsidRPr="004E2357">
        <w:rPr>
          <w:i/>
        </w:rPr>
        <w:t>Attribut</w:t>
      </w:r>
      <w:r w:rsidR="003A5A7D" w:rsidRPr="004E2357">
        <w:rPr>
          <w:i/>
        </w:rPr>
        <w:t>e</w:t>
      </w:r>
      <w:r w:rsidR="00E9116A" w:rsidRPr="003F6E31">
        <w:t xml:space="preserve"> ab und </w:t>
      </w:r>
      <w:r>
        <w:t>ver</w:t>
      </w:r>
      <w:r w:rsidR="008D0E97">
        <w:t>bindet</w:t>
      </w:r>
      <w:r>
        <w:t xml:space="preserve"> die</w:t>
      </w:r>
      <w:r w:rsidR="00810D91">
        <w:t xml:space="preserve"> </w:t>
      </w:r>
      <w:r w:rsidR="00810D91" w:rsidRPr="004E2357">
        <w:rPr>
          <w:i/>
        </w:rPr>
        <w:t>Attribute</w:t>
      </w:r>
      <w:r>
        <w:t xml:space="preserve"> </w:t>
      </w:r>
      <w:r w:rsidR="00E9116A" w:rsidRPr="003F6E31">
        <w:t xml:space="preserve">mit </w:t>
      </w:r>
      <w:r>
        <w:t>d</w:t>
      </w:r>
      <w:r w:rsidR="00E9116A" w:rsidRPr="003F6E31">
        <w:t xml:space="preserve">er </w:t>
      </w:r>
      <w:r w:rsidR="001D7A52">
        <w:rPr>
          <w:i/>
        </w:rPr>
        <w:t>E-Identity</w:t>
      </w:r>
      <w:r w:rsidR="00E9116A" w:rsidRPr="003F6E31">
        <w:t xml:space="preserve"> des Subjekts</w:t>
      </w:r>
      <w:r w:rsidR="00A75396">
        <w:t xml:space="preserve">, dabei werden die Metadaten der Attribute des </w:t>
      </w:r>
      <w:r w:rsidR="00A75396" w:rsidRPr="007B6EAE">
        <w:rPr>
          <w:i/>
        </w:rPr>
        <w:t>Trust Service</w:t>
      </w:r>
      <w:r w:rsidR="00A75396">
        <w:t xml:space="preserve"> verwendet. </w:t>
      </w:r>
    </w:p>
    <w:p w14:paraId="7BF4CC25" w14:textId="77777777" w:rsidR="00EA5D9D" w:rsidRDefault="00EA5D9D" w:rsidP="00E9116A">
      <w:pPr>
        <w:pStyle w:val="Textkrper"/>
        <w:numPr>
          <w:ilvl w:val="0"/>
          <w:numId w:val="3"/>
        </w:numPr>
      </w:pPr>
      <w:r>
        <w:t xml:space="preserve">Ermöglicht Mutationen von </w:t>
      </w:r>
      <w:r w:rsidRPr="004E2357">
        <w:rPr>
          <w:i/>
        </w:rPr>
        <w:t>Attributen</w:t>
      </w:r>
      <w:r w:rsidR="0063228F">
        <w:t xml:space="preserve"> inkl. deren Widerruf</w:t>
      </w:r>
    </w:p>
    <w:p w14:paraId="7948A325" w14:textId="77777777" w:rsidR="00EA5D9D" w:rsidRPr="003F6E31" w:rsidRDefault="00EA5D9D" w:rsidP="00E9116A">
      <w:pPr>
        <w:pStyle w:val="Textkrper"/>
        <w:numPr>
          <w:ilvl w:val="0"/>
          <w:numId w:val="3"/>
        </w:numPr>
      </w:pPr>
      <w:r>
        <w:t xml:space="preserve">Stellt in geeigneter Weise die </w:t>
      </w:r>
      <w:r w:rsidR="0051052A">
        <w:t xml:space="preserve">Qualität und </w:t>
      </w:r>
      <w:r>
        <w:t xml:space="preserve">Aktualität der </w:t>
      </w:r>
      <w:r w:rsidRPr="004E2357">
        <w:rPr>
          <w:i/>
        </w:rPr>
        <w:t>Attribute</w:t>
      </w:r>
      <w:r>
        <w:t xml:space="preserve"> sicher</w:t>
      </w:r>
      <w:r w:rsidR="0063228F">
        <w:t xml:space="preserve"> (kann z.B. deren Lebensdauer beschränken)</w:t>
      </w:r>
    </w:p>
    <w:p w14:paraId="72A7BE72" w14:textId="6A4BE967" w:rsidR="00E9116A" w:rsidRPr="0033428A" w:rsidRDefault="00E9116A" w:rsidP="00E9116A">
      <w:pPr>
        <w:pStyle w:val="Textkrper"/>
        <w:numPr>
          <w:ilvl w:val="0"/>
          <w:numId w:val="3"/>
        </w:numPr>
      </w:pPr>
      <w:r w:rsidRPr="0033428A">
        <w:t xml:space="preserve">Muss allenfalls auch Identitätsinformationen vom </w:t>
      </w:r>
      <w:r w:rsidR="001D7A52" w:rsidRPr="0033428A">
        <w:rPr>
          <w:i/>
        </w:rPr>
        <w:t>E-Identity</w:t>
      </w:r>
      <w:r w:rsidRPr="0033428A">
        <w:rPr>
          <w:i/>
        </w:rPr>
        <w:t xml:space="preserve"> Service</w:t>
      </w:r>
      <w:r w:rsidRPr="0033428A">
        <w:t xml:space="preserve"> abfragen können (z.B. Verifikation der </w:t>
      </w:r>
      <w:r w:rsidR="001D7A52" w:rsidRPr="0033428A">
        <w:rPr>
          <w:i/>
        </w:rPr>
        <w:t>E-Identity</w:t>
      </w:r>
      <w:r w:rsidRPr="0033428A">
        <w:t>).</w:t>
      </w:r>
    </w:p>
    <w:p w14:paraId="291917D0" w14:textId="5D57E531" w:rsidR="0020525E" w:rsidRDefault="0020525E">
      <w:pPr>
        <w:pStyle w:val="Textkrper"/>
        <w:numPr>
          <w:ilvl w:val="0"/>
          <w:numId w:val="3"/>
        </w:numPr>
      </w:pPr>
      <w:r w:rsidRPr="0033428A">
        <w:t>Definiert</w:t>
      </w:r>
      <w:r>
        <w:t xml:space="preserve"> die Metadaten und die Semantik der </w:t>
      </w:r>
      <w:r w:rsidRPr="0020525E">
        <w:rPr>
          <w:i/>
        </w:rPr>
        <w:t>Attribute</w:t>
      </w:r>
      <w:r>
        <w:t xml:space="preserve"> der </w:t>
      </w:r>
      <w:r w:rsidRPr="0020525E">
        <w:rPr>
          <w:i/>
        </w:rPr>
        <w:t>E-Identities</w:t>
      </w:r>
      <w:r w:rsidR="007A14AC">
        <w:t>.</w:t>
      </w:r>
    </w:p>
    <w:p w14:paraId="10007B12" w14:textId="6201B318" w:rsidR="00A37783" w:rsidRPr="0033428A" w:rsidRDefault="00A37783">
      <w:pPr>
        <w:pStyle w:val="Textkrper"/>
        <w:numPr>
          <w:ilvl w:val="0"/>
          <w:numId w:val="3"/>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28420CEF" w14:textId="26F5E461" w:rsidR="003819BE" w:rsidRPr="005C135F" w:rsidRDefault="003819BE" w:rsidP="003819BE">
      <w:pPr>
        <w:pStyle w:val="Textkrper"/>
        <w:spacing w:before="240"/>
        <w:rPr>
          <w:b/>
        </w:rPr>
      </w:pPr>
      <w:bookmarkStart w:id="263" w:name="_Toc364078105"/>
      <w:bookmarkStart w:id="264" w:name="_Ref365128117"/>
      <w:bookmarkStart w:id="265" w:name="_Ref365128308"/>
      <w:bookmarkStart w:id="266" w:name="_Toc286225070"/>
      <w:r w:rsidRPr="003F6E31">
        <w:rPr>
          <w:b/>
        </w:rPr>
        <w:t>Anmerkungen:</w:t>
      </w:r>
    </w:p>
    <w:p w14:paraId="08F6E77F" w14:textId="375C36BD" w:rsidR="003819BE" w:rsidRPr="003F6E31" w:rsidRDefault="003819BE" w:rsidP="003819BE">
      <w:pPr>
        <w:pStyle w:val="Textkrper"/>
        <w:numPr>
          <w:ilvl w:val="0"/>
          <w:numId w:val="2"/>
        </w:numPr>
      </w:pPr>
      <w:r w:rsidRPr="004E2357">
        <w:rPr>
          <w:i/>
        </w:rPr>
        <w:t>Attribute</w:t>
      </w:r>
      <w:r>
        <w:t xml:space="preserve"> beschreiben immer die zugehörige </w:t>
      </w:r>
      <w:r w:rsidR="001D7A52">
        <w:rPr>
          <w:i/>
        </w:rPr>
        <w:t>E-Identity</w:t>
      </w:r>
      <w:r>
        <w:t xml:space="preserve">, können aber durch den gemeinsamen Kontext von </w:t>
      </w:r>
      <w:r w:rsidRPr="004E2357">
        <w:rPr>
          <w:i/>
        </w:rPr>
        <w:t>Subjekten</w:t>
      </w:r>
      <w:r>
        <w:t xml:space="preserve"> (z.B. gemeinsamer Arbeitgeber) gegeben sein. Diese </w:t>
      </w:r>
      <w:r w:rsidRPr="004E2357">
        <w:rPr>
          <w:i/>
        </w:rPr>
        <w:t>Attribute</w:t>
      </w:r>
      <w:r>
        <w:t xml:space="preserve"> sind in der Pflege vom Lifecycle der </w:t>
      </w:r>
      <w:r w:rsidR="001D7A52">
        <w:rPr>
          <w:i/>
        </w:rPr>
        <w:t>E-Identity</w:t>
      </w:r>
      <w:r>
        <w:t xml:space="preserve"> unabhängig. Nur die Beziehung der </w:t>
      </w:r>
      <w:r w:rsidR="001D7A52">
        <w:rPr>
          <w:i/>
        </w:rPr>
        <w:t>E-Identity</w:t>
      </w:r>
      <w:r w:rsidR="00C1200F">
        <w:rPr>
          <w:i/>
        </w:rPr>
        <w:t xml:space="preserve"> </w:t>
      </w:r>
      <w:r>
        <w:t xml:space="preserve">zu diesen </w:t>
      </w:r>
      <w:r w:rsidRPr="004E2357">
        <w:rPr>
          <w:i/>
        </w:rPr>
        <w:t>Attributen</w:t>
      </w:r>
      <w:r>
        <w:t xml:space="preserve"> hängt vom Lifecycle der </w:t>
      </w:r>
      <w:r w:rsidR="001D7A52">
        <w:rPr>
          <w:i/>
        </w:rPr>
        <w:t>E-Identity</w:t>
      </w:r>
      <w:r>
        <w:t xml:space="preserve"> ab.</w:t>
      </w:r>
    </w:p>
    <w:p w14:paraId="031BAF3C" w14:textId="77777777" w:rsidR="00E9116A" w:rsidRPr="003F6E31" w:rsidRDefault="00E9116A" w:rsidP="00A0370D">
      <w:pPr>
        <w:pStyle w:val="berschrift3"/>
      </w:pPr>
      <w:bookmarkStart w:id="267" w:name="_Toc366590269"/>
      <w:bookmarkStart w:id="268" w:name="_Toc487535818"/>
      <w:r>
        <w:t>Trust Service</w:t>
      </w:r>
      <w:bookmarkEnd w:id="263"/>
      <w:bookmarkEnd w:id="264"/>
      <w:bookmarkEnd w:id="265"/>
      <w:bookmarkEnd w:id="267"/>
      <w:bookmarkEnd w:id="268"/>
    </w:p>
    <w:tbl>
      <w:tblPr>
        <w:tblW w:w="0" w:type="auto"/>
        <w:tblBorders>
          <w:insideH w:val="single" w:sz="4" w:space="0" w:color="808080" w:themeColor="background1" w:themeShade="80"/>
        </w:tblBorders>
        <w:tblLook w:val="04A0" w:firstRow="1" w:lastRow="0" w:firstColumn="1" w:lastColumn="0" w:noHBand="0" w:noVBand="1"/>
      </w:tblPr>
      <w:tblGrid>
        <w:gridCol w:w="2461"/>
        <w:gridCol w:w="6610"/>
      </w:tblGrid>
      <w:tr w:rsidR="00E9116A" w:rsidRPr="003F6E31" w14:paraId="2A9142FD" w14:textId="77777777" w:rsidTr="00226DA3">
        <w:trPr>
          <w:cantSplit/>
        </w:trPr>
        <w:tc>
          <w:tcPr>
            <w:tcW w:w="2518" w:type="dxa"/>
            <w:shd w:val="clear" w:color="auto" w:fill="D9D9D9" w:themeFill="background1" w:themeFillShade="D9"/>
          </w:tcPr>
          <w:p w14:paraId="581E37D5" w14:textId="77777777" w:rsidR="00E9116A" w:rsidRPr="003F6E31" w:rsidRDefault="00E9116A" w:rsidP="00E9116A">
            <w:pPr>
              <w:pStyle w:val="Textkrper"/>
              <w:rPr>
                <w:rFonts w:cs="Arial"/>
                <w:szCs w:val="22"/>
              </w:rPr>
            </w:pPr>
            <w:r>
              <w:rPr>
                <w:rFonts w:cs="Arial"/>
                <w:szCs w:val="22"/>
              </w:rPr>
              <w:t>Trust</w:t>
            </w:r>
            <w:r w:rsidRPr="003F6E31">
              <w:rPr>
                <w:rFonts w:cs="Arial"/>
                <w:szCs w:val="22"/>
              </w:rPr>
              <w:t xml:space="preserve"> Service</w:t>
            </w:r>
          </w:p>
        </w:tc>
        <w:tc>
          <w:tcPr>
            <w:tcW w:w="6769" w:type="dxa"/>
            <w:shd w:val="clear" w:color="auto" w:fill="F2F2F2" w:themeFill="background1" w:themeFillShade="F2"/>
          </w:tcPr>
          <w:p w14:paraId="1A50D893" w14:textId="77777777" w:rsidR="00E9116A" w:rsidRPr="003F6E31" w:rsidRDefault="00E9116A" w:rsidP="00176F8C">
            <w:pPr>
              <w:pStyle w:val="Textkrper"/>
            </w:pPr>
            <w:r w:rsidRPr="00D93B7B">
              <w:t xml:space="preserve">Der </w:t>
            </w:r>
            <w:r w:rsidRPr="00770F37">
              <w:rPr>
                <w:i/>
              </w:rPr>
              <w:t xml:space="preserve">Trust </w:t>
            </w:r>
            <w:r w:rsidRPr="004E2357">
              <w:t>Service</w:t>
            </w:r>
            <w:r w:rsidRPr="00D93B7B">
              <w:t xml:space="preserve"> p</w:t>
            </w:r>
            <w:r w:rsidR="00AD26AE" w:rsidRPr="00D93B7B">
              <w:t xml:space="preserve">flegt die akzeptierten, vertrauenswürdigen </w:t>
            </w:r>
            <w:r w:rsidR="00AD26AE" w:rsidRPr="004E2357">
              <w:rPr>
                <w:i/>
              </w:rPr>
              <w:t>IAM-Dienstanbieter</w:t>
            </w:r>
            <w:r w:rsidR="00AD26AE" w:rsidRPr="00D93B7B">
              <w:t>.</w:t>
            </w:r>
          </w:p>
        </w:tc>
      </w:tr>
    </w:tbl>
    <w:p w14:paraId="2E022A15" w14:textId="77777777" w:rsidR="00E51A87" w:rsidRDefault="00E51A87" w:rsidP="00E51A87">
      <w:pPr>
        <w:pStyle w:val="Textkrper"/>
        <w:spacing w:before="120"/>
        <w:rPr>
          <w:b/>
        </w:rPr>
      </w:pPr>
      <w:r>
        <w:rPr>
          <w:b/>
        </w:rPr>
        <w:t>Schnittstellen:</w:t>
      </w:r>
    </w:p>
    <w:p w14:paraId="472797C7" w14:textId="077CA296" w:rsidR="0033428A" w:rsidRDefault="00E51A87" w:rsidP="00E51A87">
      <w:pPr>
        <w:pStyle w:val="Textkrper"/>
      </w:pPr>
      <w:r w:rsidRPr="003F6E31">
        <w:t xml:space="preserve">In: </w:t>
      </w:r>
      <w:r w:rsidRPr="003F6E31">
        <w:tab/>
      </w:r>
      <w:r w:rsidR="0033428A">
        <w:t>Informationen d</w:t>
      </w:r>
      <w:r w:rsidR="0031630D">
        <w:t>a</w:t>
      </w:r>
      <w:r w:rsidR="0033428A">
        <w:t>rüber</w:t>
      </w:r>
      <w:r w:rsidR="0031630D">
        <w:t xml:space="preserve"> wer wem bezüglich was vertraut,</w:t>
      </w:r>
      <w:r w:rsidR="0033428A">
        <w:t xml:space="preserve"> </w:t>
      </w:r>
    </w:p>
    <w:p w14:paraId="241533C2" w14:textId="78DF9AEF" w:rsidR="00E51A87" w:rsidRDefault="007B6EAE" w:rsidP="000C3A3C">
      <w:pPr>
        <w:pStyle w:val="Textkrper"/>
        <w:ind w:firstLine="709"/>
      </w:pPr>
      <w:r>
        <w:t>Metadaten der RPs und IAM-Dienstanbiete</w:t>
      </w:r>
      <w:r w:rsidR="006B7427">
        <w:t>r</w:t>
      </w:r>
      <w:r w:rsidR="0020525E">
        <w:t>,</w:t>
      </w:r>
    </w:p>
    <w:p w14:paraId="23D6FA3C" w14:textId="6A510DE2" w:rsidR="0020525E" w:rsidRPr="000C3A3C" w:rsidRDefault="0020525E" w:rsidP="000C3A3C">
      <w:pPr>
        <w:pStyle w:val="Textkrper"/>
        <w:ind w:left="709"/>
        <w:rPr>
          <w:b/>
          <w:lang w:val="en-US"/>
        </w:rPr>
      </w:pPr>
      <w:r w:rsidRPr="000C3A3C">
        <w:rPr>
          <w:lang w:val="en-US"/>
        </w:rPr>
        <w:t>Metadaten der Attribute der AAs</w:t>
      </w:r>
    </w:p>
    <w:p w14:paraId="73730574" w14:textId="77777777" w:rsidR="00B26A22" w:rsidRPr="000C3A3C" w:rsidRDefault="00E51A87" w:rsidP="00E51A87">
      <w:pPr>
        <w:pStyle w:val="Textkrper"/>
        <w:ind w:left="709" w:hanging="709"/>
        <w:rPr>
          <w:lang w:val="en-US"/>
        </w:rPr>
      </w:pPr>
      <w:r w:rsidRPr="000C3A3C">
        <w:rPr>
          <w:lang w:val="en-US"/>
        </w:rPr>
        <w:t xml:space="preserve">Out: </w:t>
      </w:r>
      <w:r w:rsidRPr="000C3A3C">
        <w:rPr>
          <w:lang w:val="en-US"/>
        </w:rPr>
        <w:tab/>
      </w:r>
      <w:r w:rsidR="00302135" w:rsidRPr="000C3A3C">
        <w:rPr>
          <w:lang w:val="en-US"/>
        </w:rPr>
        <w:t>Trust</w:t>
      </w:r>
      <w:r w:rsidR="000C5EAB" w:rsidRPr="000C3A3C">
        <w:rPr>
          <w:lang w:val="en-US"/>
        </w:rPr>
        <w:t xml:space="preserve">, </w:t>
      </w:r>
    </w:p>
    <w:p w14:paraId="279D4E4D" w14:textId="77777777" w:rsidR="00B26A22" w:rsidRDefault="000C5EAB" w:rsidP="007B6EAE">
      <w:pPr>
        <w:pStyle w:val="Textkrper"/>
        <w:ind w:left="709"/>
      </w:pPr>
      <w:r>
        <w:t xml:space="preserve">Metadaten der RPs und IAM-Dienstanbieter, </w:t>
      </w:r>
    </w:p>
    <w:p w14:paraId="21C3B79B" w14:textId="77777777" w:rsidR="00E9116A" w:rsidRPr="00FF7014" w:rsidRDefault="00E9116A" w:rsidP="00E9116A">
      <w:pPr>
        <w:pStyle w:val="Textkrper"/>
        <w:spacing w:before="120"/>
        <w:rPr>
          <w:b/>
        </w:rPr>
      </w:pPr>
      <w:r w:rsidRPr="00FF7014">
        <w:rPr>
          <w:b/>
        </w:rPr>
        <w:t>Aufgaben:</w:t>
      </w:r>
    </w:p>
    <w:p w14:paraId="6C678B06" w14:textId="5ABEEE8C" w:rsidR="00FF7014" w:rsidRPr="00FF7014" w:rsidRDefault="00FA6E6F" w:rsidP="00E9116A">
      <w:pPr>
        <w:pStyle w:val="Textkrper"/>
        <w:numPr>
          <w:ilvl w:val="0"/>
          <w:numId w:val="3"/>
        </w:numPr>
      </w:pPr>
      <w:r>
        <w:t>Registriert, pflegt und v</w:t>
      </w:r>
      <w:r w:rsidR="00FF7014" w:rsidRPr="00FF7014">
        <w:t>erwaltet die Vertrauensbezieh</w:t>
      </w:r>
      <w:r w:rsidR="00FF7014">
        <w:t xml:space="preserve">ungen </w:t>
      </w:r>
      <w:r>
        <w:t xml:space="preserve">(inkl. deren Lebenszyklus) </w:t>
      </w:r>
      <w:r w:rsidR="00FF7014">
        <w:t>der Ressourcen (</w:t>
      </w:r>
      <w:r w:rsidR="00FF7014" w:rsidRPr="00770F37">
        <w:rPr>
          <w:i/>
        </w:rPr>
        <w:t>Relying Party</w:t>
      </w:r>
      <w:r w:rsidR="00FF7014">
        <w:t xml:space="preserve">) zu den </w:t>
      </w:r>
      <w:r w:rsidR="00FF7014" w:rsidRPr="004E2357">
        <w:rPr>
          <w:i/>
        </w:rPr>
        <w:t>IAM-Dienstanbietern</w:t>
      </w:r>
      <w:r w:rsidR="00F42829">
        <w:t xml:space="preserve"> und den </w:t>
      </w:r>
      <w:r w:rsidR="00F42829" w:rsidRPr="004E2357">
        <w:rPr>
          <w:i/>
        </w:rPr>
        <w:t xml:space="preserve">IAM-Dienstanbietern </w:t>
      </w:r>
      <w:r w:rsidR="00F42829">
        <w:t>untereinander</w:t>
      </w:r>
      <w:r w:rsidR="00302135">
        <w:t>.</w:t>
      </w:r>
    </w:p>
    <w:p w14:paraId="5B4D5D97" w14:textId="18D6B041" w:rsidR="00720DCF" w:rsidRPr="00FF7014" w:rsidRDefault="00720DCF" w:rsidP="00720DCF">
      <w:pPr>
        <w:pStyle w:val="Textkrper"/>
        <w:numPr>
          <w:ilvl w:val="0"/>
          <w:numId w:val="3"/>
        </w:numPr>
      </w:pPr>
      <w:r>
        <w:t xml:space="preserve">Macht </w:t>
      </w:r>
      <w:r w:rsidRPr="00FF7014">
        <w:t>Vertragsdefinitionen</w:t>
      </w:r>
      <w:r w:rsidR="00302135">
        <w:t>.</w:t>
      </w:r>
    </w:p>
    <w:p w14:paraId="420C3FCC" w14:textId="567D4CB3" w:rsidR="00E9116A" w:rsidRPr="00BA6F13" w:rsidRDefault="00EA3814" w:rsidP="00E9116A">
      <w:pPr>
        <w:pStyle w:val="Textkrper"/>
        <w:numPr>
          <w:ilvl w:val="0"/>
          <w:numId w:val="3"/>
        </w:numPr>
      </w:pPr>
      <w:r w:rsidRPr="00D51F77">
        <w:t>Definiert die Trust-Anchor über die Auswahl</w:t>
      </w:r>
      <w:r w:rsidR="00276078" w:rsidRPr="00D51F77">
        <w:t xml:space="preserve"> de</w:t>
      </w:r>
      <w:r>
        <w:t>r</w:t>
      </w:r>
      <w:r w:rsidR="00276078" w:rsidRPr="00BA6F13">
        <w:t xml:space="preserve"> </w:t>
      </w:r>
      <w:r w:rsidR="00E9116A" w:rsidRPr="007B6EAE">
        <w:t>C</w:t>
      </w:r>
      <w:r w:rsidR="007B6EAE" w:rsidRPr="007B6EAE">
        <w:t>redential</w:t>
      </w:r>
      <w:r w:rsidR="00276078" w:rsidRPr="007B6EAE">
        <w:t xml:space="preserve"> Service Provider </w:t>
      </w:r>
      <w:r w:rsidR="003A5A7D" w:rsidRPr="007B6EAE">
        <w:t>(CSP)</w:t>
      </w:r>
      <w:r w:rsidR="007B6EAE">
        <w:t>.</w:t>
      </w:r>
    </w:p>
    <w:p w14:paraId="6AF85C0F" w14:textId="44CE9516" w:rsidR="00CF39AC" w:rsidRDefault="00695B3A" w:rsidP="00E9116A">
      <w:pPr>
        <w:pStyle w:val="Textkrper"/>
        <w:numPr>
          <w:ilvl w:val="0"/>
          <w:numId w:val="3"/>
        </w:numPr>
      </w:pPr>
      <w:r>
        <w:t xml:space="preserve">Registriert </w:t>
      </w:r>
      <w:r w:rsidR="00276078">
        <w:t xml:space="preserve">die Services der </w:t>
      </w:r>
      <w:r w:rsidR="00276078" w:rsidRPr="00770F37">
        <w:rPr>
          <w:i/>
        </w:rPr>
        <w:t>IAM-Dienstanbieter</w:t>
      </w:r>
      <w:r w:rsidR="00276078">
        <w:t xml:space="preserve"> und </w:t>
      </w:r>
      <w:r>
        <w:t xml:space="preserve">deren </w:t>
      </w:r>
      <w:r w:rsidR="00E9116A" w:rsidRPr="00FF7014">
        <w:t>Qualität</w:t>
      </w:r>
      <w:r w:rsidR="0008586D">
        <w:t xml:space="preserve"> (z.B. autoritative Datenquellen)</w:t>
      </w:r>
      <w:r w:rsidR="007B6EAE">
        <w:t>.</w:t>
      </w:r>
    </w:p>
    <w:p w14:paraId="54F09B51" w14:textId="7C0EE220" w:rsidR="00E9116A" w:rsidRPr="00FF7014" w:rsidRDefault="0020525E">
      <w:pPr>
        <w:pStyle w:val="Textkrper"/>
        <w:numPr>
          <w:ilvl w:val="0"/>
          <w:numId w:val="3"/>
        </w:numPr>
      </w:pPr>
      <w:r>
        <w:t>Wählt</w:t>
      </w:r>
      <w:r w:rsidR="00004662">
        <w:t xml:space="preserve"> </w:t>
      </w:r>
      <w:r w:rsidR="00CF39AC">
        <w:t xml:space="preserve">die Metadaten </w:t>
      </w:r>
      <w:r w:rsidR="00FA6E6F">
        <w:t xml:space="preserve">und die Semantik der </w:t>
      </w:r>
      <w:r w:rsidR="00FA6E6F" w:rsidRPr="00B84CDA">
        <w:rPr>
          <w:i/>
        </w:rPr>
        <w:t>Attribute</w:t>
      </w:r>
      <w:r w:rsidR="00FA6E6F">
        <w:t xml:space="preserve"> der </w:t>
      </w:r>
      <w:r w:rsidR="00314ABF" w:rsidRPr="00B84CDA">
        <w:rPr>
          <w:i/>
        </w:rPr>
        <w:t>E-</w:t>
      </w:r>
      <w:r w:rsidR="00314ABF" w:rsidRPr="00CF437D">
        <w:rPr>
          <w:i/>
        </w:rPr>
        <w:t>Identities</w:t>
      </w:r>
      <w:r w:rsidR="00FA6E6F" w:rsidRPr="002214EF">
        <w:t xml:space="preserve"> und der </w:t>
      </w:r>
      <w:r w:rsidR="001D7A52" w:rsidRPr="002214EF">
        <w:rPr>
          <w:i/>
        </w:rPr>
        <w:t>E-Ressource</w:t>
      </w:r>
      <w:r w:rsidR="00FA6E6F" w:rsidRPr="002214EF">
        <w:rPr>
          <w:i/>
        </w:rPr>
        <w:t>n</w:t>
      </w:r>
      <w:r w:rsidR="00FA6E6F" w:rsidRPr="002214EF">
        <w:t xml:space="preserve"> </w:t>
      </w:r>
      <w:r w:rsidR="00CF39AC" w:rsidRPr="002214EF">
        <w:t xml:space="preserve">für den </w:t>
      </w:r>
      <w:r w:rsidR="00CF39AC" w:rsidRPr="002214EF">
        <w:rPr>
          <w:i/>
        </w:rPr>
        <w:t xml:space="preserve">Broker </w:t>
      </w:r>
      <w:r w:rsidR="00CF39AC" w:rsidRPr="002214EF">
        <w:t>Service</w:t>
      </w:r>
      <w:r w:rsidR="00FA6E6F" w:rsidRPr="002214EF">
        <w:rPr>
          <w:i/>
        </w:rPr>
        <w:t xml:space="preserve"> </w:t>
      </w:r>
      <w:r w:rsidR="00FA6E6F" w:rsidRPr="002214EF">
        <w:t>und</w:t>
      </w:r>
      <w:r w:rsidR="00FA6E6F" w:rsidRPr="00FA6E6F">
        <w:t xml:space="preserve"> die anderen Metadaten-abhängigen Geschäftsservices.</w:t>
      </w:r>
    </w:p>
    <w:p w14:paraId="2D83539C" w14:textId="1A71DC88" w:rsidR="00E9116A" w:rsidRDefault="00E9116A" w:rsidP="00E9116A">
      <w:pPr>
        <w:pStyle w:val="Textkrper"/>
        <w:numPr>
          <w:ilvl w:val="0"/>
          <w:numId w:val="3"/>
        </w:numPr>
      </w:pPr>
      <w:r w:rsidRPr="00FF7014">
        <w:t xml:space="preserve">Kennt andere </w:t>
      </w:r>
      <w:r w:rsidRPr="00770F37">
        <w:rPr>
          <w:i/>
        </w:rPr>
        <w:t xml:space="preserve">Trust </w:t>
      </w:r>
      <w:r w:rsidRPr="004E2357">
        <w:t>Services</w:t>
      </w:r>
      <w:r w:rsidRPr="00FF7014">
        <w:t xml:space="preserve"> und </w:t>
      </w:r>
      <w:r w:rsidR="00122ECA">
        <w:t>kann ihre Informationen nutzen</w:t>
      </w:r>
      <w:r w:rsidR="00302135">
        <w:t>.</w:t>
      </w:r>
    </w:p>
    <w:p w14:paraId="1D260BAD" w14:textId="0ADA7AF3" w:rsidR="00A37783" w:rsidRPr="00FF7014" w:rsidRDefault="00A37783" w:rsidP="00E9116A">
      <w:pPr>
        <w:pStyle w:val="Textkrper"/>
        <w:numPr>
          <w:ilvl w:val="0"/>
          <w:numId w:val="3"/>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222B51B4" w14:textId="52110DA6" w:rsidR="00E9116A" w:rsidRPr="003F6E31" w:rsidRDefault="001D7A52" w:rsidP="00A0370D">
      <w:pPr>
        <w:pStyle w:val="berschrift3"/>
      </w:pPr>
      <w:bookmarkStart w:id="269" w:name="_Toc364078106"/>
      <w:bookmarkStart w:id="270" w:name="_Toc366590270"/>
      <w:bookmarkStart w:id="271" w:name="_Toc487535819"/>
      <w:r>
        <w:t>E-Ressource</w:t>
      </w:r>
      <w:r w:rsidR="00E9116A">
        <w:t xml:space="preserve"> Service</w:t>
      </w:r>
      <w:bookmarkEnd w:id="269"/>
      <w:bookmarkEnd w:id="270"/>
      <w:bookmarkEnd w:id="271"/>
    </w:p>
    <w:tbl>
      <w:tblPr>
        <w:tblW w:w="0" w:type="auto"/>
        <w:tblBorders>
          <w:insideH w:val="single" w:sz="4" w:space="0" w:color="808080" w:themeColor="background1" w:themeShade="80"/>
        </w:tblBorders>
        <w:tblLook w:val="04A0" w:firstRow="1" w:lastRow="0" w:firstColumn="1" w:lastColumn="0" w:noHBand="0" w:noVBand="1"/>
      </w:tblPr>
      <w:tblGrid>
        <w:gridCol w:w="2471"/>
        <w:gridCol w:w="6600"/>
      </w:tblGrid>
      <w:tr w:rsidR="00E9116A" w:rsidRPr="003F6E31" w14:paraId="30476087" w14:textId="77777777" w:rsidTr="00226DA3">
        <w:trPr>
          <w:cantSplit/>
        </w:trPr>
        <w:tc>
          <w:tcPr>
            <w:tcW w:w="2518" w:type="dxa"/>
            <w:shd w:val="clear" w:color="auto" w:fill="D9D9D9" w:themeFill="background1" w:themeFillShade="D9"/>
          </w:tcPr>
          <w:p w14:paraId="72EA2B8C" w14:textId="4D3F0301" w:rsidR="00E9116A" w:rsidRPr="003F6E31" w:rsidRDefault="001D7A52" w:rsidP="00E9116A">
            <w:pPr>
              <w:pStyle w:val="Textkrper"/>
              <w:rPr>
                <w:rFonts w:cs="Arial"/>
                <w:szCs w:val="22"/>
              </w:rPr>
            </w:pPr>
            <w:r>
              <w:rPr>
                <w:rFonts w:cs="Arial"/>
                <w:szCs w:val="22"/>
              </w:rPr>
              <w:t>E-Ressource</w:t>
            </w:r>
            <w:r w:rsidR="00E9116A" w:rsidRPr="003F6E31">
              <w:rPr>
                <w:rFonts w:cs="Arial"/>
                <w:szCs w:val="22"/>
              </w:rPr>
              <w:t xml:space="preserve"> Service</w:t>
            </w:r>
          </w:p>
        </w:tc>
        <w:tc>
          <w:tcPr>
            <w:tcW w:w="6769" w:type="dxa"/>
            <w:shd w:val="clear" w:color="auto" w:fill="F2F2F2" w:themeFill="background1" w:themeFillShade="F2"/>
          </w:tcPr>
          <w:p w14:paraId="1C958CCD" w14:textId="239FA24F" w:rsidR="00E9116A" w:rsidRPr="003F6E31" w:rsidRDefault="00C323A0" w:rsidP="00E9116A">
            <w:pPr>
              <w:pStyle w:val="Textkrper"/>
            </w:pPr>
            <w:r w:rsidRPr="003F6E31">
              <w:t xml:space="preserve">Der </w:t>
            </w:r>
            <w:r w:rsidR="001D7A52">
              <w:rPr>
                <w:i/>
              </w:rPr>
              <w:t>E-Ressource</w:t>
            </w:r>
            <w:r>
              <w:t xml:space="preserve"> Service stellt zu </w:t>
            </w:r>
            <w:r w:rsidRPr="00C323A0">
              <w:rPr>
                <w:i/>
              </w:rPr>
              <w:t>Ressourcen</w:t>
            </w:r>
            <w:r w:rsidRPr="003F6E31">
              <w:t xml:space="preserve"> </w:t>
            </w:r>
            <w:r w:rsidR="001D7A52">
              <w:rPr>
                <w:i/>
              </w:rPr>
              <w:t>E-Ressource</w:t>
            </w:r>
            <w:r>
              <w:rPr>
                <w:i/>
              </w:rPr>
              <w:t>n</w:t>
            </w:r>
            <w:r w:rsidRPr="003F6E31">
              <w:t xml:space="preserve"> </w:t>
            </w:r>
            <w:r>
              <w:t xml:space="preserve">aus </w:t>
            </w:r>
            <w:r w:rsidRPr="003F6E31">
              <w:t>und verwaltet sie.</w:t>
            </w:r>
          </w:p>
        </w:tc>
      </w:tr>
    </w:tbl>
    <w:p w14:paraId="780B6D01" w14:textId="77777777" w:rsidR="00E51A87" w:rsidRDefault="00E51A87" w:rsidP="00E51A87">
      <w:pPr>
        <w:pStyle w:val="Textkrper"/>
        <w:spacing w:before="120"/>
        <w:rPr>
          <w:b/>
        </w:rPr>
      </w:pPr>
      <w:r>
        <w:rPr>
          <w:b/>
        </w:rPr>
        <w:t>Schnittstellen:</w:t>
      </w:r>
    </w:p>
    <w:p w14:paraId="6961B094" w14:textId="058C9984" w:rsidR="00E51A87" w:rsidRPr="00D11242" w:rsidRDefault="00E51A87" w:rsidP="00E51A87">
      <w:pPr>
        <w:pStyle w:val="Textkrper"/>
      </w:pPr>
      <w:r w:rsidRPr="00D11242">
        <w:t xml:space="preserve">In: </w:t>
      </w:r>
      <w:r w:rsidRPr="00D11242">
        <w:tab/>
      </w:r>
      <w:r w:rsidR="00405CBE" w:rsidRPr="00623940">
        <w:rPr>
          <w:i/>
        </w:rPr>
        <w:t>Ressource</w:t>
      </w:r>
      <w:r w:rsidR="00405CBE" w:rsidRPr="00D11242">
        <w:t xml:space="preserve"> einer Relying Party</w:t>
      </w:r>
    </w:p>
    <w:p w14:paraId="63C00949" w14:textId="41FD9BFA" w:rsidR="00E51A87" w:rsidRPr="00623940" w:rsidRDefault="00E51A87" w:rsidP="00E51A87">
      <w:pPr>
        <w:pStyle w:val="Textkrper"/>
        <w:ind w:left="709" w:hanging="709"/>
        <w:rPr>
          <w:b/>
        </w:rPr>
      </w:pPr>
      <w:r w:rsidRPr="00623940">
        <w:t xml:space="preserve">Out: </w:t>
      </w:r>
      <w:r w:rsidRPr="00623940">
        <w:tab/>
      </w:r>
      <w:r w:rsidRPr="000C3A3C">
        <w:rPr>
          <w:i/>
        </w:rPr>
        <w:t>E-Ressource</w:t>
      </w:r>
      <w:r w:rsidR="005A7DA0" w:rsidRPr="000C3A3C">
        <w:rPr>
          <w:i/>
        </w:rPr>
        <w:t xml:space="preserve"> und Metadaten</w:t>
      </w:r>
    </w:p>
    <w:p w14:paraId="3D4EDC88" w14:textId="77777777" w:rsidR="00E9116A" w:rsidRDefault="00E9116A" w:rsidP="00E9116A">
      <w:pPr>
        <w:pStyle w:val="Textkrper"/>
        <w:spacing w:before="120"/>
        <w:rPr>
          <w:b/>
        </w:rPr>
      </w:pPr>
      <w:r w:rsidRPr="003F6E31">
        <w:rPr>
          <w:b/>
        </w:rPr>
        <w:t>Aufgaben:</w:t>
      </w:r>
    </w:p>
    <w:p w14:paraId="156F1DCF" w14:textId="4C57F6C1" w:rsidR="00E9116A" w:rsidRDefault="00E9116A" w:rsidP="00E9116A">
      <w:pPr>
        <w:pStyle w:val="Textkrper"/>
        <w:numPr>
          <w:ilvl w:val="0"/>
          <w:numId w:val="3"/>
        </w:numPr>
      </w:pPr>
      <w:r w:rsidRPr="003F6E31">
        <w:t xml:space="preserve">Stellt Funktionen zur </w:t>
      </w:r>
      <w:r>
        <w:t>Definition</w:t>
      </w:r>
      <w:r w:rsidRPr="003F6E31">
        <w:t xml:space="preserve"> und Verwaltung </w:t>
      </w:r>
      <w:r w:rsidR="00FA6E6F">
        <w:t xml:space="preserve">von </w:t>
      </w:r>
      <w:r w:rsidR="001D7A52">
        <w:rPr>
          <w:i/>
        </w:rPr>
        <w:t>E-Ressource</w:t>
      </w:r>
      <w:r w:rsidRPr="008667B1">
        <w:rPr>
          <w:i/>
        </w:rPr>
        <w:t>n</w:t>
      </w:r>
      <w:r>
        <w:t xml:space="preserve"> </w:t>
      </w:r>
      <w:r w:rsidRPr="003F6E31">
        <w:t>bereit.</w:t>
      </w:r>
    </w:p>
    <w:p w14:paraId="62D73DDA" w14:textId="1A88FF73" w:rsidR="00C323A0" w:rsidRDefault="00C323A0" w:rsidP="00E9116A">
      <w:pPr>
        <w:pStyle w:val="Textkrper"/>
        <w:numPr>
          <w:ilvl w:val="0"/>
          <w:numId w:val="3"/>
        </w:numPr>
      </w:pPr>
      <w:r>
        <w:t xml:space="preserve">Eine </w:t>
      </w:r>
      <w:r w:rsidRPr="008667B1">
        <w:rPr>
          <w:i/>
        </w:rPr>
        <w:t>Ressource</w:t>
      </w:r>
      <w:r>
        <w:t xml:space="preserve"> kann durch mehrere </w:t>
      </w:r>
      <w:r w:rsidR="001D7A52">
        <w:rPr>
          <w:i/>
        </w:rPr>
        <w:t>E-Ressource</w:t>
      </w:r>
      <w:r w:rsidRPr="008667B1">
        <w:rPr>
          <w:i/>
        </w:rPr>
        <w:t>n</w:t>
      </w:r>
      <w:r>
        <w:t xml:space="preserve"> repräsentiert sein.</w:t>
      </w:r>
    </w:p>
    <w:p w14:paraId="766CC21D" w14:textId="3B9128BF" w:rsidR="00E9116A" w:rsidRDefault="00E9116A" w:rsidP="00E9116A">
      <w:pPr>
        <w:pStyle w:val="Textkrper"/>
        <w:numPr>
          <w:ilvl w:val="0"/>
          <w:numId w:val="3"/>
        </w:numPr>
      </w:pPr>
      <w:r>
        <w:t xml:space="preserve">Ordnet jeder </w:t>
      </w:r>
      <w:r w:rsidR="001D7A52">
        <w:rPr>
          <w:i/>
        </w:rPr>
        <w:t>E-Ressource</w:t>
      </w:r>
      <w:r>
        <w:t xml:space="preserve"> </w:t>
      </w:r>
      <w:r w:rsidR="00C323A0">
        <w:t>genau</w:t>
      </w:r>
      <w:r w:rsidR="00004662">
        <w:t xml:space="preserve"> </w:t>
      </w:r>
      <w:r>
        <w:t>ein</w:t>
      </w:r>
      <w:r w:rsidR="00004662">
        <w:t>e</w:t>
      </w:r>
      <w:r w:rsidR="00620684">
        <w:t>n</w:t>
      </w:r>
      <w:r>
        <w:t xml:space="preserve"> eindeutige</w:t>
      </w:r>
      <w:r w:rsidR="00620684">
        <w:t>n</w:t>
      </w:r>
      <w:r>
        <w:t xml:space="preserve"> </w:t>
      </w:r>
      <w:r w:rsidR="00620684">
        <w:rPr>
          <w:i/>
        </w:rPr>
        <w:t>Identifikator</w:t>
      </w:r>
      <w:r>
        <w:t xml:space="preserve"> zu.</w:t>
      </w:r>
    </w:p>
    <w:p w14:paraId="4AD4F370" w14:textId="2049BE4A" w:rsidR="00A37783" w:rsidRDefault="00A37783" w:rsidP="00E9116A">
      <w:pPr>
        <w:pStyle w:val="Textkrper"/>
        <w:numPr>
          <w:ilvl w:val="0"/>
          <w:numId w:val="3"/>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1D04F06A" w14:textId="4A73A218" w:rsidR="002214EF" w:rsidRPr="000C3A3C" w:rsidRDefault="002214EF" w:rsidP="002214EF">
      <w:pPr>
        <w:pStyle w:val="Textkrper"/>
        <w:numPr>
          <w:ilvl w:val="0"/>
          <w:numId w:val="3"/>
        </w:numPr>
      </w:pPr>
      <w:r>
        <w:t xml:space="preserve">(optional) </w:t>
      </w:r>
      <w:r w:rsidR="00FC178B">
        <w:t>Klassifiziert</w:t>
      </w:r>
      <w:r w:rsidRPr="000C3A3C">
        <w:t xml:space="preserve"> E-</w:t>
      </w:r>
      <w:r w:rsidR="00FC178B" w:rsidRPr="000E4EC3">
        <w:t>Ressourcen</w:t>
      </w:r>
      <w:r w:rsidRPr="000C3A3C">
        <w:t xml:space="preserve"> </w:t>
      </w:r>
      <w:r w:rsidR="00FC178B">
        <w:t xml:space="preserve">entsprechend ihres Schutzbedarfes </w:t>
      </w:r>
      <w:r w:rsidRPr="000C3A3C">
        <w:t>bezüglich Vertraulichkeit, Integrität und Verfügbarkeit</w:t>
      </w:r>
    </w:p>
    <w:p w14:paraId="455FBE48" w14:textId="77777777" w:rsidR="00E9116A" w:rsidRPr="00D14BE5" w:rsidRDefault="00C53D17" w:rsidP="00A0370D">
      <w:pPr>
        <w:pStyle w:val="berschrift3"/>
      </w:pPr>
      <w:bookmarkStart w:id="272" w:name="_Toc485136204"/>
      <w:bookmarkStart w:id="273" w:name="_Toc485138663"/>
      <w:bookmarkStart w:id="274" w:name="_Toc485221665"/>
      <w:bookmarkStart w:id="275" w:name="_Toc485222397"/>
      <w:bookmarkStart w:id="276" w:name="_Toc485222574"/>
      <w:bookmarkStart w:id="277" w:name="_Toc485224005"/>
      <w:bookmarkStart w:id="278" w:name="_Toc485224086"/>
      <w:bookmarkStart w:id="279" w:name="_Toc485224196"/>
      <w:bookmarkStart w:id="280" w:name="_Toc485302395"/>
      <w:bookmarkStart w:id="281" w:name="_Toc485302493"/>
      <w:bookmarkStart w:id="282" w:name="_Toc364078107"/>
      <w:bookmarkStart w:id="283" w:name="_Toc366590271"/>
      <w:bookmarkStart w:id="284" w:name="_Toc487535820"/>
      <w:bookmarkEnd w:id="272"/>
      <w:bookmarkEnd w:id="273"/>
      <w:bookmarkEnd w:id="274"/>
      <w:bookmarkEnd w:id="275"/>
      <w:bookmarkEnd w:id="276"/>
      <w:bookmarkEnd w:id="277"/>
      <w:bookmarkEnd w:id="278"/>
      <w:bookmarkEnd w:id="279"/>
      <w:bookmarkEnd w:id="280"/>
      <w:bookmarkEnd w:id="281"/>
      <w:r w:rsidRPr="00D14BE5">
        <w:t>Z</w:t>
      </w:r>
      <w:r w:rsidR="00E9116A" w:rsidRPr="00D14BE5">
        <w:t>ugang</w:t>
      </w:r>
      <w:bookmarkEnd w:id="282"/>
      <w:r w:rsidRPr="00D14BE5">
        <w:t>sregel Service</w:t>
      </w:r>
      <w:bookmarkEnd w:id="283"/>
      <w:bookmarkEnd w:id="284"/>
    </w:p>
    <w:tbl>
      <w:tblPr>
        <w:tblW w:w="0" w:type="auto"/>
        <w:tblBorders>
          <w:insideH w:val="single" w:sz="4" w:space="0" w:color="808080" w:themeColor="background1" w:themeShade="80"/>
        </w:tblBorders>
        <w:tblLook w:val="04A0" w:firstRow="1" w:lastRow="0" w:firstColumn="1" w:lastColumn="0" w:noHBand="0" w:noVBand="1"/>
      </w:tblPr>
      <w:tblGrid>
        <w:gridCol w:w="2471"/>
        <w:gridCol w:w="6600"/>
      </w:tblGrid>
      <w:tr w:rsidR="00E9116A" w:rsidRPr="003F6E31" w14:paraId="73A24DB7" w14:textId="77777777" w:rsidTr="00226DA3">
        <w:trPr>
          <w:cantSplit/>
        </w:trPr>
        <w:tc>
          <w:tcPr>
            <w:tcW w:w="2518" w:type="dxa"/>
            <w:shd w:val="clear" w:color="auto" w:fill="D9D9D9" w:themeFill="background1" w:themeFillShade="D9"/>
          </w:tcPr>
          <w:p w14:paraId="0513B1CB" w14:textId="77777777" w:rsidR="00E9116A" w:rsidRPr="003F6E31" w:rsidRDefault="00C53D17" w:rsidP="00E9116A">
            <w:pPr>
              <w:pStyle w:val="Textkrper"/>
              <w:rPr>
                <w:rFonts w:cs="Arial"/>
                <w:szCs w:val="22"/>
              </w:rPr>
            </w:pPr>
            <w:r w:rsidRPr="00C53D17">
              <w:rPr>
                <w:rFonts w:cs="Arial"/>
                <w:szCs w:val="22"/>
              </w:rPr>
              <w:t>Zugangsregel Service</w:t>
            </w:r>
          </w:p>
        </w:tc>
        <w:tc>
          <w:tcPr>
            <w:tcW w:w="6769" w:type="dxa"/>
            <w:shd w:val="clear" w:color="auto" w:fill="F2F2F2" w:themeFill="background1" w:themeFillShade="F2"/>
          </w:tcPr>
          <w:p w14:paraId="5F985FDB" w14:textId="5C5316B3" w:rsidR="00E9116A" w:rsidRPr="003F6E31" w:rsidRDefault="00E9116A" w:rsidP="00E9116A">
            <w:pPr>
              <w:pStyle w:val="Textkrper"/>
            </w:pPr>
            <w:r w:rsidRPr="003F6E31">
              <w:t xml:space="preserve">Der </w:t>
            </w:r>
            <w:r w:rsidR="00770F37" w:rsidRPr="00770F37">
              <w:rPr>
                <w:rFonts w:cs="Arial"/>
                <w:i/>
                <w:szCs w:val="22"/>
              </w:rPr>
              <w:t xml:space="preserve">Zugangsregel </w:t>
            </w:r>
            <w:r w:rsidRPr="00770F37">
              <w:rPr>
                <w:i/>
              </w:rPr>
              <w:t>Service</w:t>
            </w:r>
            <w:r w:rsidRPr="003F6E31">
              <w:t xml:space="preserve"> verwaltet die Regeln für den Zugang zu einer </w:t>
            </w:r>
            <w:r w:rsidR="001D7A52">
              <w:rPr>
                <w:i/>
              </w:rPr>
              <w:t>E-Ressource</w:t>
            </w:r>
            <w:r w:rsidRPr="003F6E31">
              <w:t xml:space="preserve">. Die Regeln sind auf der Basis von </w:t>
            </w:r>
            <w:r w:rsidRPr="00482506">
              <w:rPr>
                <w:i/>
              </w:rPr>
              <w:t>Authentisierung</w:t>
            </w:r>
            <w:r w:rsidRPr="003F6E31">
              <w:t xml:space="preserve"> oder </w:t>
            </w:r>
            <w:r w:rsidRPr="00482506">
              <w:rPr>
                <w:i/>
              </w:rPr>
              <w:t>Attributen</w:t>
            </w:r>
            <w:r w:rsidRPr="003F6E31">
              <w:t xml:space="preserve"> definiert. </w:t>
            </w:r>
          </w:p>
        </w:tc>
      </w:tr>
    </w:tbl>
    <w:p w14:paraId="04AAA780" w14:textId="77777777" w:rsidR="00095870" w:rsidRDefault="00095870" w:rsidP="00095870">
      <w:pPr>
        <w:pStyle w:val="Textkrper"/>
        <w:spacing w:before="120"/>
        <w:rPr>
          <w:b/>
        </w:rPr>
      </w:pPr>
      <w:r>
        <w:rPr>
          <w:b/>
        </w:rPr>
        <w:t>Schnittstellen:</w:t>
      </w:r>
    </w:p>
    <w:p w14:paraId="37E7660D" w14:textId="77777777" w:rsidR="00BB1177" w:rsidRDefault="00095870" w:rsidP="00095870">
      <w:pPr>
        <w:pStyle w:val="Textkrper"/>
      </w:pPr>
      <w:r w:rsidRPr="003F6E31">
        <w:t xml:space="preserve">In: </w:t>
      </w:r>
      <w:r w:rsidRPr="003F6E31">
        <w:tab/>
      </w:r>
      <w:r w:rsidR="00405CBE">
        <w:t>Trust-Beziehungen</w:t>
      </w:r>
      <w:r>
        <w:t xml:space="preserve">, </w:t>
      </w:r>
    </w:p>
    <w:p w14:paraId="63E6B18D" w14:textId="77777777" w:rsidR="00BB1177" w:rsidRDefault="00405CBE" w:rsidP="00BE5BA0">
      <w:pPr>
        <w:pStyle w:val="Textkrper"/>
        <w:ind w:firstLine="709"/>
      </w:pPr>
      <w:r w:rsidRPr="00BE5BA0">
        <w:rPr>
          <w:i/>
        </w:rPr>
        <w:t>E-</w:t>
      </w:r>
      <w:r w:rsidR="00095870" w:rsidRPr="00BE5BA0">
        <w:rPr>
          <w:i/>
        </w:rPr>
        <w:t>Ressourcen</w:t>
      </w:r>
      <w:r w:rsidR="00F60652">
        <w:t xml:space="preserve">, </w:t>
      </w:r>
    </w:p>
    <w:p w14:paraId="27CEFFB4" w14:textId="77777777" w:rsidR="00BB1177" w:rsidRDefault="00F60652" w:rsidP="00BE5BA0">
      <w:pPr>
        <w:pStyle w:val="Textkrper"/>
        <w:ind w:firstLine="709"/>
      </w:pPr>
      <w:r>
        <w:t>Art und Qualität der Attribute</w:t>
      </w:r>
      <w:r w:rsidR="00BB1177">
        <w:t xml:space="preserve"> (Metadaten der Attribute)</w:t>
      </w:r>
      <w:r>
        <w:t xml:space="preserve">, </w:t>
      </w:r>
    </w:p>
    <w:p w14:paraId="21E88F3A" w14:textId="4B345E8D" w:rsidR="00095870" w:rsidRPr="003F6E31" w:rsidRDefault="00F60652" w:rsidP="00BE5BA0">
      <w:pPr>
        <w:pStyle w:val="Textkrper"/>
        <w:ind w:firstLine="709"/>
      </w:pPr>
      <w:r>
        <w:t>Art und Qualität der Authentifizierung</w:t>
      </w:r>
    </w:p>
    <w:p w14:paraId="7BD3BA9A" w14:textId="330419BE" w:rsidR="00095870" w:rsidRDefault="00095870" w:rsidP="00BE5BA0">
      <w:pPr>
        <w:pStyle w:val="Textkrper"/>
        <w:ind w:left="709" w:hanging="709"/>
        <w:rPr>
          <w:b/>
        </w:rPr>
      </w:pPr>
      <w:r>
        <w:t>Out:</w:t>
      </w:r>
      <w:r w:rsidRPr="004E6CE4">
        <w:t xml:space="preserve"> </w:t>
      </w:r>
      <w:r w:rsidRPr="003F6E31">
        <w:tab/>
      </w:r>
      <w:r>
        <w:rPr>
          <w:i/>
        </w:rPr>
        <w:t>Zugangsregeln</w:t>
      </w:r>
    </w:p>
    <w:p w14:paraId="348C5AAB" w14:textId="77777777" w:rsidR="00E9116A" w:rsidRPr="003F6E31" w:rsidRDefault="00E9116A" w:rsidP="00004662">
      <w:pPr>
        <w:pStyle w:val="Textkrper"/>
        <w:spacing w:before="120"/>
        <w:rPr>
          <w:b/>
        </w:rPr>
      </w:pPr>
      <w:r w:rsidRPr="003F6E31">
        <w:rPr>
          <w:b/>
        </w:rPr>
        <w:t>Aufgaben:</w:t>
      </w:r>
    </w:p>
    <w:p w14:paraId="077F2F43" w14:textId="1F1714EA" w:rsidR="00E9116A" w:rsidRDefault="00E9116A" w:rsidP="00E9116A">
      <w:pPr>
        <w:pStyle w:val="Textkrper"/>
        <w:numPr>
          <w:ilvl w:val="0"/>
          <w:numId w:val="3"/>
        </w:numPr>
      </w:pPr>
      <w:r w:rsidRPr="003F6E31">
        <w:t xml:space="preserve">Stellt Funktionen </w:t>
      </w:r>
      <w:r>
        <w:t xml:space="preserve">zur Verwaltung der </w:t>
      </w:r>
      <w:r w:rsidRPr="00482506">
        <w:rPr>
          <w:i/>
        </w:rPr>
        <w:t>Zugangsregeln</w:t>
      </w:r>
      <w:r w:rsidRPr="003F6E31">
        <w:t xml:space="preserve"> bereit, </w:t>
      </w:r>
      <w:r>
        <w:t xml:space="preserve">die den Zugang zu den </w:t>
      </w:r>
      <w:r w:rsidR="001D7A52">
        <w:rPr>
          <w:i/>
        </w:rPr>
        <w:t>E-Ressource</w:t>
      </w:r>
      <w:r w:rsidRPr="00482506">
        <w:rPr>
          <w:i/>
        </w:rPr>
        <w:t>n</w:t>
      </w:r>
      <w:r>
        <w:t xml:space="preserve"> regeln (</w:t>
      </w:r>
      <w:r w:rsidRPr="00482506">
        <w:rPr>
          <w:i/>
        </w:rPr>
        <w:t>Grobautorisierung</w:t>
      </w:r>
      <w:r>
        <w:t xml:space="preserve">). Die </w:t>
      </w:r>
      <w:r w:rsidRPr="00482506">
        <w:rPr>
          <w:i/>
        </w:rPr>
        <w:t>Zugangsregeln</w:t>
      </w:r>
      <w:r>
        <w:t xml:space="preserve"> enthalten Angaben zur </w:t>
      </w:r>
      <w:r w:rsidRPr="00482506">
        <w:rPr>
          <w:i/>
        </w:rPr>
        <w:t>Authentisierung</w:t>
      </w:r>
      <w:r>
        <w:t xml:space="preserve"> und zu </w:t>
      </w:r>
      <w:r w:rsidRPr="00482506">
        <w:rPr>
          <w:i/>
        </w:rPr>
        <w:t>Attributen</w:t>
      </w:r>
      <w:r w:rsidR="002F0672">
        <w:t xml:space="preserve"> (inklusive deren Qualität)</w:t>
      </w:r>
      <w:r>
        <w:t xml:space="preserve">, die ein </w:t>
      </w:r>
      <w:r w:rsidRPr="00482506">
        <w:rPr>
          <w:i/>
        </w:rPr>
        <w:t>Subjekt</w:t>
      </w:r>
      <w:r>
        <w:t xml:space="preserve"> </w:t>
      </w:r>
      <w:r w:rsidR="001614C2">
        <w:t xml:space="preserve">entsprechend dem Schutzbedarf </w:t>
      </w:r>
      <w:r>
        <w:t>erfüllen muss.</w:t>
      </w:r>
    </w:p>
    <w:p w14:paraId="538A1EA9" w14:textId="68776EC1" w:rsidR="00A37783" w:rsidRDefault="00A37783" w:rsidP="00E9116A">
      <w:pPr>
        <w:pStyle w:val="Textkrper"/>
        <w:numPr>
          <w:ilvl w:val="0"/>
          <w:numId w:val="3"/>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043DADF7" w14:textId="0E70DD4F" w:rsidR="00263997" w:rsidRPr="003F6E31" w:rsidRDefault="00263997" w:rsidP="00CF437D">
      <w:pPr>
        <w:pStyle w:val="Textkrper"/>
        <w:numPr>
          <w:ilvl w:val="0"/>
          <w:numId w:val="3"/>
        </w:numPr>
      </w:pPr>
      <w:r>
        <w:t>(optional) Greift in den Zugangsregeln auch</w:t>
      </w:r>
      <w:r w:rsidR="00AA2F78">
        <w:t xml:space="preserve"> auf den Schutzbedarf </w:t>
      </w:r>
      <w:r w:rsidRPr="00CF437D">
        <w:t>der</w:t>
      </w:r>
      <w:r>
        <w:t xml:space="preserve"> angeforderten Ressource (z.B. Klassifizierungsstufe) sowie Kontextinformationen (z.B. Bedrohungslage</w:t>
      </w:r>
      <w:r w:rsidR="00005E23">
        <w:t>) zu</w:t>
      </w:r>
      <w:r>
        <w:t>.</w:t>
      </w:r>
    </w:p>
    <w:p w14:paraId="3544C85A" w14:textId="77777777" w:rsidR="00E9116A" w:rsidRPr="00FB0555" w:rsidRDefault="00C53D17" w:rsidP="00A0370D">
      <w:pPr>
        <w:pStyle w:val="berschrift3"/>
      </w:pPr>
      <w:bookmarkStart w:id="285" w:name="_Toc366590272"/>
      <w:bookmarkStart w:id="286" w:name="_Toc487535821"/>
      <w:r w:rsidRPr="00FB0555">
        <w:t>Zugriffsrecht Service</w:t>
      </w:r>
      <w:bookmarkEnd w:id="285"/>
      <w:bookmarkEnd w:id="286"/>
    </w:p>
    <w:tbl>
      <w:tblPr>
        <w:tblW w:w="0" w:type="auto"/>
        <w:tblBorders>
          <w:insideH w:val="single" w:sz="4" w:space="0" w:color="808080" w:themeColor="background1" w:themeShade="80"/>
        </w:tblBorders>
        <w:tblLook w:val="04A0" w:firstRow="1" w:lastRow="0" w:firstColumn="1" w:lastColumn="0" w:noHBand="0" w:noVBand="1"/>
      </w:tblPr>
      <w:tblGrid>
        <w:gridCol w:w="2468"/>
        <w:gridCol w:w="6603"/>
      </w:tblGrid>
      <w:tr w:rsidR="00E9116A" w:rsidRPr="003F6E31" w14:paraId="173C30C6" w14:textId="77777777" w:rsidTr="00226DA3">
        <w:trPr>
          <w:cantSplit/>
        </w:trPr>
        <w:tc>
          <w:tcPr>
            <w:tcW w:w="2518" w:type="dxa"/>
            <w:shd w:val="clear" w:color="auto" w:fill="D9D9D9" w:themeFill="background1" w:themeFillShade="D9"/>
          </w:tcPr>
          <w:p w14:paraId="2AC6E237" w14:textId="77777777" w:rsidR="00E9116A" w:rsidRPr="003F6E31" w:rsidRDefault="00C53D17" w:rsidP="00E9116A">
            <w:pPr>
              <w:pStyle w:val="Textkrper"/>
              <w:rPr>
                <w:rFonts w:cs="Arial"/>
                <w:szCs w:val="22"/>
              </w:rPr>
            </w:pPr>
            <w:r w:rsidRPr="00C53D17">
              <w:rPr>
                <w:rFonts w:cs="Arial"/>
                <w:szCs w:val="22"/>
              </w:rPr>
              <w:t>Zugriffsrecht Service</w:t>
            </w:r>
            <w:r w:rsidRPr="00C53D17" w:rsidDel="00C53D17">
              <w:rPr>
                <w:rFonts w:cs="Arial"/>
                <w:szCs w:val="22"/>
              </w:rPr>
              <w:t xml:space="preserve"> </w:t>
            </w:r>
          </w:p>
        </w:tc>
        <w:tc>
          <w:tcPr>
            <w:tcW w:w="6769" w:type="dxa"/>
            <w:shd w:val="clear" w:color="auto" w:fill="F2F2F2" w:themeFill="background1" w:themeFillShade="F2"/>
          </w:tcPr>
          <w:p w14:paraId="2AE11054" w14:textId="1BD8E9F8" w:rsidR="00E9116A" w:rsidRPr="003F6E31" w:rsidRDefault="00E9116A" w:rsidP="00A434FB">
            <w:pPr>
              <w:pStyle w:val="Textkrper"/>
            </w:pPr>
            <w:r w:rsidRPr="003F6E31">
              <w:t xml:space="preserve">Der </w:t>
            </w:r>
            <w:r w:rsidR="00770F37" w:rsidRPr="00770F37">
              <w:rPr>
                <w:rFonts w:cs="Arial"/>
                <w:i/>
                <w:szCs w:val="22"/>
              </w:rPr>
              <w:t xml:space="preserve">Zugriffsrecht </w:t>
            </w:r>
            <w:r w:rsidRPr="00482506">
              <w:t>Service</w:t>
            </w:r>
            <w:r w:rsidRPr="003F6E31">
              <w:t xml:space="preserve"> verwaltet die Rechte für die Nutzung einer </w:t>
            </w:r>
            <w:r w:rsidR="001D7A52">
              <w:rPr>
                <w:i/>
              </w:rPr>
              <w:t>E-Ressource</w:t>
            </w:r>
            <w:r w:rsidRPr="003F6E31">
              <w:t xml:space="preserve">. Die Rechte sind auf der Basis von </w:t>
            </w:r>
            <w:r w:rsidRPr="00F12CE3">
              <w:rPr>
                <w:i/>
              </w:rPr>
              <w:t>Authentisierung</w:t>
            </w:r>
            <w:r w:rsidRPr="003F6E31">
              <w:t xml:space="preserve">, </w:t>
            </w:r>
            <w:r w:rsidRPr="00F12CE3">
              <w:rPr>
                <w:i/>
              </w:rPr>
              <w:t>Attributen</w:t>
            </w:r>
            <w:r w:rsidRPr="003F6E31">
              <w:t xml:space="preserve"> oder eigenen Modellen (Gruppen, Rollen, Einzelberechtigungen) definiert.</w:t>
            </w:r>
          </w:p>
        </w:tc>
      </w:tr>
    </w:tbl>
    <w:p w14:paraId="7DEF2B7C" w14:textId="77777777" w:rsidR="00F60652" w:rsidRDefault="00F60652" w:rsidP="00F60652">
      <w:pPr>
        <w:pStyle w:val="Textkrper"/>
        <w:spacing w:before="120"/>
        <w:rPr>
          <w:b/>
        </w:rPr>
      </w:pPr>
      <w:r>
        <w:rPr>
          <w:b/>
        </w:rPr>
        <w:t>Schnittstellen:</w:t>
      </w:r>
    </w:p>
    <w:p w14:paraId="5FE8A645" w14:textId="77777777" w:rsidR="00293A28" w:rsidRDefault="00F60652" w:rsidP="00F60652">
      <w:pPr>
        <w:pStyle w:val="Textkrper"/>
      </w:pPr>
      <w:r w:rsidRPr="003F6E31">
        <w:t xml:space="preserve">In: </w:t>
      </w:r>
      <w:r w:rsidRPr="003F6E31">
        <w:tab/>
      </w:r>
      <w:r>
        <w:t xml:space="preserve">Trust-Beziehungen, </w:t>
      </w:r>
    </w:p>
    <w:p w14:paraId="1CB7728F" w14:textId="77777777" w:rsidR="00293A28" w:rsidRDefault="008B0152" w:rsidP="00BE5BA0">
      <w:pPr>
        <w:pStyle w:val="Textkrper"/>
        <w:ind w:firstLine="709"/>
      </w:pPr>
      <w:r>
        <w:t>E-</w:t>
      </w:r>
      <w:r w:rsidR="00F60652">
        <w:t xml:space="preserve">Ressourcen, </w:t>
      </w:r>
    </w:p>
    <w:p w14:paraId="72D92531" w14:textId="087058C7" w:rsidR="00293A28" w:rsidRDefault="00F60652" w:rsidP="00BE5BA0">
      <w:pPr>
        <w:pStyle w:val="Textkrper"/>
        <w:ind w:firstLine="709"/>
      </w:pPr>
      <w:r>
        <w:t>Art und Qualität der Attribute</w:t>
      </w:r>
      <w:r w:rsidR="00BB1177">
        <w:t xml:space="preserve"> (Metadaten der Attribute)</w:t>
      </w:r>
      <w:r>
        <w:t xml:space="preserve">, </w:t>
      </w:r>
    </w:p>
    <w:p w14:paraId="5B642F4E" w14:textId="0F74C782" w:rsidR="00F60652" w:rsidRPr="003F6E31" w:rsidRDefault="00F60652" w:rsidP="00BE5BA0">
      <w:pPr>
        <w:pStyle w:val="Textkrper"/>
        <w:ind w:firstLine="709"/>
      </w:pPr>
      <w:r>
        <w:t>Art und Qualität der Authentifizierung</w:t>
      </w:r>
    </w:p>
    <w:p w14:paraId="2D77A352" w14:textId="2769B44D" w:rsidR="00F60652" w:rsidRDefault="00F60652" w:rsidP="00F60652">
      <w:pPr>
        <w:pStyle w:val="Textkrper"/>
        <w:ind w:left="709" w:hanging="709"/>
        <w:rPr>
          <w:b/>
        </w:rPr>
      </w:pPr>
      <w:r>
        <w:t>Out:</w:t>
      </w:r>
      <w:r w:rsidRPr="004E6CE4">
        <w:t xml:space="preserve"> </w:t>
      </w:r>
      <w:r w:rsidRPr="003F6E31">
        <w:tab/>
      </w:r>
      <w:r w:rsidR="008B0152">
        <w:rPr>
          <w:i/>
        </w:rPr>
        <w:t>Zugriff</w:t>
      </w:r>
      <w:r>
        <w:rPr>
          <w:i/>
        </w:rPr>
        <w:t>sregeln</w:t>
      </w:r>
    </w:p>
    <w:p w14:paraId="7B27CFA0" w14:textId="77777777" w:rsidR="00E9116A" w:rsidRPr="003F6E31" w:rsidRDefault="00E9116A" w:rsidP="00E9116A">
      <w:pPr>
        <w:pStyle w:val="Textkrper"/>
        <w:spacing w:before="120"/>
        <w:rPr>
          <w:b/>
        </w:rPr>
      </w:pPr>
      <w:r w:rsidRPr="003F6E31">
        <w:rPr>
          <w:b/>
        </w:rPr>
        <w:t>Aufgaben:</w:t>
      </w:r>
    </w:p>
    <w:p w14:paraId="41553A11" w14:textId="4637A47C" w:rsidR="00E9116A" w:rsidRDefault="00E9116A" w:rsidP="00E9116A">
      <w:pPr>
        <w:pStyle w:val="Textkrper"/>
        <w:numPr>
          <w:ilvl w:val="0"/>
          <w:numId w:val="3"/>
        </w:numPr>
      </w:pPr>
      <w:r w:rsidRPr="003F6E31">
        <w:t xml:space="preserve">Stellt Funktionen zur Verwaltung der Informationen bereit, welche </w:t>
      </w:r>
      <w:r>
        <w:t>Bedingungen (Autorisierung und/oder Attribute</w:t>
      </w:r>
      <w:r w:rsidR="00004662">
        <w:t xml:space="preserve"> oder Informationen aus eigenen Modellen</w:t>
      </w:r>
      <w:r>
        <w:t>)</w:t>
      </w:r>
      <w:r w:rsidRPr="003F6E31">
        <w:t xml:space="preserve"> ein </w:t>
      </w:r>
      <w:r w:rsidRPr="00F12CE3">
        <w:rPr>
          <w:i/>
        </w:rPr>
        <w:t>Subjekt</w:t>
      </w:r>
      <w:r w:rsidRPr="003F6E31">
        <w:t xml:space="preserve"> </w:t>
      </w:r>
      <w:r w:rsidR="001614C2">
        <w:t xml:space="preserve">entsprechend dem Schutzbedarf in welcher Qualität </w:t>
      </w:r>
      <w:r w:rsidRPr="003F6E31">
        <w:t>erfüllen muss, damit es auf d</w:t>
      </w:r>
      <w:r>
        <w:t xml:space="preserve">ie </w:t>
      </w:r>
      <w:r w:rsidRPr="003F6E31">
        <w:t>Funktion</w:t>
      </w:r>
      <w:r>
        <w:t>en</w:t>
      </w:r>
      <w:r w:rsidRPr="003F6E31">
        <w:t xml:space="preserve"> </w:t>
      </w:r>
      <w:r w:rsidR="003746EF">
        <w:t xml:space="preserve">und/oder Daten </w:t>
      </w:r>
      <w:r w:rsidRPr="003F6E31">
        <w:t xml:space="preserve">der </w:t>
      </w:r>
      <w:r w:rsidR="00C364F0" w:rsidRPr="00F12CE3">
        <w:rPr>
          <w:i/>
        </w:rPr>
        <w:t>Ressource</w:t>
      </w:r>
      <w:r w:rsidRPr="003F6E31">
        <w:t xml:space="preserve"> zugreifen darf</w:t>
      </w:r>
      <w:r>
        <w:t xml:space="preserve"> (</w:t>
      </w:r>
      <w:r w:rsidRPr="00F12CE3">
        <w:rPr>
          <w:i/>
        </w:rPr>
        <w:t>Feinautorisierung</w:t>
      </w:r>
      <w:r>
        <w:t>)</w:t>
      </w:r>
      <w:r w:rsidRPr="003F6E31">
        <w:t>.</w:t>
      </w:r>
    </w:p>
    <w:p w14:paraId="5FADF34D" w14:textId="0781143D" w:rsidR="00A37783" w:rsidRPr="00C11304" w:rsidRDefault="00A37783" w:rsidP="00E9116A">
      <w:pPr>
        <w:pStyle w:val="Textkrper"/>
        <w:numPr>
          <w:ilvl w:val="0"/>
          <w:numId w:val="3"/>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7DA16B46" w14:textId="1AE6DA13" w:rsidR="00E9116A" w:rsidRDefault="00E9116A" w:rsidP="00AC31AB">
      <w:pPr>
        <w:pStyle w:val="berschrift2"/>
      </w:pPr>
      <w:bookmarkStart w:id="287" w:name="_Ref341861061"/>
      <w:bookmarkStart w:id="288" w:name="_Toc364078109"/>
      <w:bookmarkStart w:id="289" w:name="_Toc366590273"/>
      <w:bookmarkStart w:id="290" w:name="_Toc487535822"/>
      <w:r w:rsidRPr="003F6E31">
        <w:t xml:space="preserve">Services zur </w:t>
      </w:r>
      <w:bookmarkEnd w:id="287"/>
      <w:bookmarkEnd w:id="288"/>
      <w:bookmarkEnd w:id="289"/>
      <w:r w:rsidR="00336814">
        <w:t>Laufzeit</w:t>
      </w:r>
      <w:bookmarkEnd w:id="290"/>
    </w:p>
    <w:p w14:paraId="349D591D" w14:textId="17460C10" w:rsidR="00E9116A" w:rsidRDefault="00E9116A" w:rsidP="00FD4CC4">
      <w:pPr>
        <w:pStyle w:val="Textkrper"/>
        <w:keepNext/>
      </w:pPr>
      <w:r>
        <w:t xml:space="preserve">Die Geschäftsservices zur </w:t>
      </w:r>
      <w:r w:rsidR="00336814">
        <w:t>Laufzeit</w:t>
      </w:r>
      <w:r w:rsidR="000F5E75">
        <w:t xml:space="preserve"> </w:t>
      </w:r>
      <w:r w:rsidR="00F95DD1">
        <w:t>(in den</w:t>
      </w:r>
      <w:r w:rsidR="00F95DD1" w:rsidRPr="003F6E31">
        <w:t xml:space="preserve"> </w:t>
      </w:r>
      <w:r w:rsidR="00F95DD1">
        <w:t>Modellen</w:t>
      </w:r>
      <w:r w:rsidR="00F95DD1" w:rsidRPr="003F6E31">
        <w:t xml:space="preserve"> dunkelblau)</w:t>
      </w:r>
      <w:r w:rsidR="00F95DD1">
        <w:t xml:space="preserve"> </w:t>
      </w:r>
      <w:r>
        <w:t xml:space="preserve">sind in </w:t>
      </w:r>
      <w:r>
        <w:fldChar w:fldCharType="begin"/>
      </w:r>
      <w:r>
        <w:instrText xml:space="preserve"> REF _Ref364075669 \h </w:instrText>
      </w:r>
      <w:r>
        <w:fldChar w:fldCharType="separate"/>
      </w:r>
      <w:r w:rsidR="000B7520">
        <w:t xml:space="preserve">Abbildung </w:t>
      </w:r>
      <w:r w:rsidR="000B7520">
        <w:rPr>
          <w:noProof/>
        </w:rPr>
        <w:t>9</w:t>
      </w:r>
      <w:r>
        <w:fldChar w:fldCharType="end"/>
      </w:r>
      <w:r>
        <w:t xml:space="preserve"> dargestellt. Die Abbildung enthält alle Service</w:t>
      </w:r>
      <w:r w:rsidR="00872952">
        <w:t>s</w:t>
      </w:r>
      <w:r>
        <w:t>, die zur Abwicklung der Prozess</w:t>
      </w:r>
      <w:r w:rsidR="00151F09">
        <w:t>e</w:t>
      </w:r>
      <w:r w:rsidR="00EB6CDB">
        <w:t xml:space="preserve"> </w:t>
      </w:r>
      <w:r w:rsidR="00EB6CDB" w:rsidRPr="00EB6CDB">
        <w:rPr>
          <w:i/>
        </w:rPr>
        <w:t>Subjekt authentifizieren</w:t>
      </w:r>
      <w:r w:rsidR="00EB6CDB" w:rsidRPr="00EB6CDB">
        <w:t xml:space="preserve"> und </w:t>
      </w:r>
      <w:r w:rsidR="001D7A52">
        <w:rPr>
          <w:i/>
        </w:rPr>
        <w:t>E-Identity</w:t>
      </w:r>
      <w:r w:rsidR="00EB6CDB" w:rsidRPr="00EB6CDB">
        <w:rPr>
          <w:i/>
        </w:rPr>
        <w:t xml:space="preserve"> autorisieren</w:t>
      </w:r>
      <w:r>
        <w:t xml:space="preserve"> zur </w:t>
      </w:r>
      <w:r w:rsidR="00336814">
        <w:t xml:space="preserve">Laufzeit </w:t>
      </w:r>
      <w:r>
        <w:t>verwendet werden.</w:t>
      </w:r>
    </w:p>
    <w:p w14:paraId="13706A9B" w14:textId="2C5B5608" w:rsidR="007C6A28" w:rsidRPr="00BE5BA0" w:rsidRDefault="002E565D" w:rsidP="009B722F">
      <w:pPr>
        <w:pStyle w:val="Abbildung"/>
        <w:rPr>
          <w:lang w:val="de-CH"/>
        </w:rPr>
      </w:pPr>
      <w:r w:rsidRPr="002E565D">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3F5828">
        <w:rPr>
          <w:rFonts w:ascii="Times New Roman" w:hAnsi="Times New Roman"/>
          <w:color w:val="000000"/>
          <w:w w:val="0"/>
          <w:sz w:val="0"/>
          <w:szCs w:val="0"/>
          <w:u w:color="000000"/>
          <w:bdr w:val="none" w:sz="0" w:space="0" w:color="000000"/>
          <w:shd w:val="clear" w:color="000000" w:fill="000000"/>
          <w:lang w:val="de-CH" w:eastAsia="de-CH"/>
        </w:rPr>
        <w:drawing>
          <wp:inline distT="0" distB="0" distL="0" distR="0" wp14:anchorId="23DB98CB" wp14:editId="0A2F5CE0">
            <wp:extent cx="3211195" cy="2534920"/>
            <wp:effectExtent l="0" t="0" r="8255" b="0"/>
            <wp:docPr id="15" name="Grafik 15" descr="C:\Users\lua\Projekte\eCH-0107\Version3.0\Abbildungen\png\10_Laufzeit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a\Projekte\eCH-0107\Version3.0\Abbildungen\png\10_Laufzeit_Service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11195" cy="2534920"/>
                    </a:xfrm>
                    <a:prstGeom prst="rect">
                      <a:avLst/>
                    </a:prstGeom>
                    <a:noFill/>
                    <a:ln>
                      <a:noFill/>
                    </a:ln>
                  </pic:spPr>
                </pic:pic>
              </a:graphicData>
            </a:graphic>
          </wp:inline>
        </w:drawing>
      </w:r>
    </w:p>
    <w:p w14:paraId="39C453AE" w14:textId="0E0C9F87" w:rsidR="002E565D" w:rsidRPr="002E565D" w:rsidRDefault="00E9116A" w:rsidP="00E67B10">
      <w:pPr>
        <w:pStyle w:val="Beschriftung"/>
      </w:pPr>
      <w:bookmarkStart w:id="291" w:name="_Ref364075669"/>
      <w:bookmarkStart w:id="292" w:name="_Toc365305286"/>
      <w:bookmarkStart w:id="293" w:name="_Toc366242222"/>
      <w:bookmarkStart w:id="294" w:name="_Toc487535886"/>
      <w:r>
        <w:t xml:space="preserve">Abbildung </w:t>
      </w:r>
      <w:fldSimple w:instr=" SEQ Abbildung \* ARABIC ">
        <w:r w:rsidR="000B7520">
          <w:rPr>
            <w:noProof/>
          </w:rPr>
          <w:t>9</w:t>
        </w:r>
      </w:fldSimple>
      <w:bookmarkEnd w:id="291"/>
      <w:r w:rsidR="004A1D98">
        <w:t xml:space="preserve"> </w:t>
      </w:r>
      <w:r>
        <w:t xml:space="preserve">Geschäftsservices – </w:t>
      </w:r>
      <w:bookmarkEnd w:id="292"/>
      <w:bookmarkEnd w:id="293"/>
      <w:r w:rsidR="00336814">
        <w:t>Laufzeit</w:t>
      </w:r>
      <w:bookmarkEnd w:id="294"/>
      <w:r w:rsidR="002E565D">
        <w:br/>
      </w:r>
    </w:p>
    <w:p w14:paraId="2421E13C" w14:textId="77777777" w:rsidR="00E9116A" w:rsidRPr="003F6E31" w:rsidRDefault="00E9116A" w:rsidP="00A0370D">
      <w:pPr>
        <w:pStyle w:val="berschrift3"/>
      </w:pPr>
      <w:bookmarkStart w:id="295" w:name="_Toc364078111"/>
      <w:bookmarkStart w:id="296" w:name="_Ref365128382"/>
      <w:bookmarkStart w:id="297" w:name="_Ref365137905"/>
      <w:bookmarkStart w:id="298" w:name="_Ref371236947"/>
      <w:bookmarkStart w:id="299" w:name="_Ref371236958"/>
      <w:bookmarkStart w:id="300" w:name="_Ref371236976"/>
      <w:bookmarkStart w:id="301" w:name="_Toc366590274"/>
      <w:bookmarkStart w:id="302" w:name="_Toc487535823"/>
      <w:r>
        <w:t>Authentication Service</w:t>
      </w:r>
      <w:bookmarkEnd w:id="295"/>
      <w:bookmarkEnd w:id="296"/>
      <w:bookmarkEnd w:id="297"/>
      <w:bookmarkEnd w:id="298"/>
      <w:bookmarkEnd w:id="299"/>
      <w:bookmarkEnd w:id="300"/>
      <w:bookmarkEnd w:id="301"/>
      <w:bookmarkEnd w:id="302"/>
    </w:p>
    <w:tbl>
      <w:tblPr>
        <w:tblW w:w="0" w:type="auto"/>
        <w:tblBorders>
          <w:insideH w:val="single" w:sz="4" w:space="0" w:color="808080" w:themeColor="background1" w:themeShade="80"/>
        </w:tblBorders>
        <w:tblLook w:val="04A0" w:firstRow="1" w:lastRow="0" w:firstColumn="1" w:lastColumn="0" w:noHBand="0" w:noVBand="1"/>
      </w:tblPr>
      <w:tblGrid>
        <w:gridCol w:w="2468"/>
        <w:gridCol w:w="6603"/>
      </w:tblGrid>
      <w:tr w:rsidR="00E9116A" w:rsidRPr="003F6E31" w14:paraId="49CF6CCE" w14:textId="77777777" w:rsidTr="00226DA3">
        <w:trPr>
          <w:cantSplit/>
        </w:trPr>
        <w:tc>
          <w:tcPr>
            <w:tcW w:w="2518" w:type="dxa"/>
            <w:shd w:val="clear" w:color="auto" w:fill="D9D9D9" w:themeFill="background1" w:themeFillShade="D9"/>
          </w:tcPr>
          <w:p w14:paraId="42CA929D" w14:textId="77777777" w:rsidR="00E9116A" w:rsidRPr="003F6E31" w:rsidRDefault="00E9116A" w:rsidP="00E9116A">
            <w:pPr>
              <w:pStyle w:val="Textkrper"/>
              <w:rPr>
                <w:rFonts w:cs="Arial"/>
                <w:szCs w:val="22"/>
              </w:rPr>
            </w:pPr>
            <w:r w:rsidRPr="003F6E31">
              <w:rPr>
                <w:rFonts w:cs="Arial"/>
                <w:szCs w:val="22"/>
              </w:rPr>
              <w:t xml:space="preserve">Authentication Service </w:t>
            </w:r>
          </w:p>
        </w:tc>
        <w:tc>
          <w:tcPr>
            <w:tcW w:w="6769" w:type="dxa"/>
            <w:shd w:val="clear" w:color="auto" w:fill="F2F2F2" w:themeFill="background1" w:themeFillShade="F2"/>
          </w:tcPr>
          <w:p w14:paraId="70676660" w14:textId="18D6B8E6" w:rsidR="00E9116A" w:rsidRPr="003F6E31" w:rsidRDefault="00E9116A" w:rsidP="001B668A">
            <w:pPr>
              <w:pStyle w:val="Textkrper"/>
            </w:pPr>
            <w:r w:rsidRPr="003F6E31">
              <w:rPr>
                <w:rFonts w:cs="Arial"/>
                <w:iCs/>
                <w:szCs w:val="22"/>
              </w:rPr>
              <w:t xml:space="preserve">Der </w:t>
            </w:r>
            <w:r w:rsidRPr="005C0044">
              <w:rPr>
                <w:rFonts w:cs="Arial"/>
                <w:i/>
                <w:iCs/>
                <w:szCs w:val="22"/>
              </w:rPr>
              <w:t xml:space="preserve">Authentication </w:t>
            </w:r>
            <w:r w:rsidRPr="00BA6F13">
              <w:rPr>
                <w:rFonts w:cs="Arial"/>
                <w:iCs/>
                <w:szCs w:val="22"/>
              </w:rPr>
              <w:t>Service</w:t>
            </w:r>
            <w:r w:rsidRPr="003F6E31">
              <w:rPr>
                <w:rFonts w:cs="Arial"/>
                <w:iCs/>
                <w:szCs w:val="22"/>
              </w:rPr>
              <w:t xml:space="preserve"> überprüft mittels de</w:t>
            </w:r>
            <w:r w:rsidR="001B668A">
              <w:rPr>
                <w:rFonts w:cs="Arial"/>
                <w:iCs/>
                <w:szCs w:val="22"/>
              </w:rPr>
              <w:t>r</w:t>
            </w:r>
            <w:r w:rsidRPr="003F6E31">
              <w:rPr>
                <w:rFonts w:cs="Arial"/>
                <w:iCs/>
                <w:szCs w:val="22"/>
              </w:rPr>
              <w:t xml:space="preserve"> </w:t>
            </w:r>
            <w:r w:rsidR="003728AC">
              <w:rPr>
                <w:rFonts w:cs="Arial"/>
                <w:i/>
                <w:iCs/>
                <w:szCs w:val="22"/>
              </w:rPr>
              <w:t>Authentifizie</w:t>
            </w:r>
            <w:r w:rsidR="00E16453">
              <w:rPr>
                <w:rFonts w:cs="Arial"/>
                <w:i/>
                <w:iCs/>
                <w:szCs w:val="22"/>
              </w:rPr>
              <w:t>rungsmittel</w:t>
            </w:r>
            <w:r w:rsidRPr="003F6E31">
              <w:rPr>
                <w:rFonts w:cs="Arial"/>
                <w:iCs/>
                <w:szCs w:val="22"/>
              </w:rPr>
              <w:t>, ob der Zugreifende (</w:t>
            </w:r>
            <w:r w:rsidRPr="003F6E31">
              <w:rPr>
                <w:rFonts w:cs="Arial"/>
                <w:i/>
                <w:iCs/>
                <w:szCs w:val="22"/>
              </w:rPr>
              <w:t>Subjekt</w:t>
            </w:r>
            <w:r w:rsidRPr="003F6E31">
              <w:rPr>
                <w:rFonts w:cs="Arial"/>
                <w:iCs/>
                <w:szCs w:val="22"/>
              </w:rPr>
              <w:t>) der ist, der er behauptet zu sein.</w:t>
            </w:r>
          </w:p>
        </w:tc>
      </w:tr>
    </w:tbl>
    <w:p w14:paraId="358E0576" w14:textId="34906177" w:rsidR="00E9116A" w:rsidRPr="003F6E31" w:rsidRDefault="00E9116A" w:rsidP="00E9116A">
      <w:pPr>
        <w:pStyle w:val="Textkrper"/>
        <w:spacing w:before="120"/>
        <w:rPr>
          <w:b/>
        </w:rPr>
      </w:pPr>
      <w:r w:rsidRPr="003F6E31">
        <w:rPr>
          <w:b/>
        </w:rPr>
        <w:t>Schnittstelle:</w:t>
      </w:r>
      <w:r w:rsidR="00B423FC">
        <w:rPr>
          <w:rStyle w:val="Funotenzeichen"/>
          <w:b/>
        </w:rPr>
        <w:footnoteReference w:id="4"/>
      </w:r>
    </w:p>
    <w:p w14:paraId="2474458D" w14:textId="008009C7" w:rsidR="00E9116A" w:rsidRPr="003F6E31" w:rsidRDefault="00E9116A" w:rsidP="00BE5BA0">
      <w:pPr>
        <w:pStyle w:val="Textkrper"/>
        <w:ind w:left="709" w:hanging="709"/>
      </w:pPr>
      <w:r w:rsidRPr="003F6E31">
        <w:t xml:space="preserve">In: </w:t>
      </w:r>
      <w:r w:rsidRPr="003F6E31">
        <w:tab/>
      </w:r>
      <w:r w:rsidR="00194A6B" w:rsidRPr="00194A6B">
        <w:t>Authentifizierungs-Anfrage (</w:t>
      </w:r>
      <w:r w:rsidR="00194A6B" w:rsidRPr="00BE5BA0">
        <w:rPr>
          <w:i/>
        </w:rPr>
        <w:t>AuthenticationRequest</w:t>
      </w:r>
      <w:r w:rsidR="00194A6B" w:rsidRPr="00194A6B">
        <w:rPr>
          <w:i/>
        </w:rPr>
        <w:t>)</w:t>
      </w:r>
      <w:r w:rsidR="00194A6B" w:rsidRPr="00194A6B">
        <w:t>,</w:t>
      </w:r>
      <w:r w:rsidR="00194A6B">
        <w:t xml:space="preserve"> </w:t>
      </w:r>
      <w:r w:rsidR="003C2A41">
        <w:br/>
      </w:r>
      <w:r w:rsidR="0049447A">
        <w:t>(</w:t>
      </w:r>
      <w:r w:rsidRPr="00610CBC">
        <w:rPr>
          <w:i/>
        </w:rPr>
        <w:t>Identifikator</w:t>
      </w:r>
      <w:r w:rsidR="0049447A">
        <w:rPr>
          <w:i/>
        </w:rPr>
        <w:t>)</w:t>
      </w:r>
      <w:r w:rsidRPr="003F6E31">
        <w:t xml:space="preserve">, </w:t>
      </w:r>
      <w:r w:rsidR="00721466">
        <w:br/>
      </w:r>
      <w:r w:rsidR="002F0672" w:rsidRPr="00610CBC">
        <w:rPr>
          <w:i/>
        </w:rPr>
        <w:t>Authentifizierungs</w:t>
      </w:r>
      <w:r w:rsidR="0049447A">
        <w:rPr>
          <w:i/>
        </w:rPr>
        <w:t>faktoren</w:t>
      </w:r>
    </w:p>
    <w:p w14:paraId="1B9D0938" w14:textId="6C4D1050" w:rsidR="00E9116A" w:rsidRDefault="00E9116A" w:rsidP="00E9116A">
      <w:pPr>
        <w:pStyle w:val="Textkrper"/>
        <w:ind w:left="709" w:hanging="709"/>
      </w:pPr>
      <w:r>
        <w:t>Out:</w:t>
      </w:r>
      <w:r w:rsidR="004E6CE4" w:rsidRPr="004E6CE4">
        <w:t xml:space="preserve"> </w:t>
      </w:r>
      <w:r w:rsidR="004E6CE4" w:rsidRPr="003F6E31">
        <w:tab/>
      </w:r>
      <w:r w:rsidR="0026598F" w:rsidRPr="00610CBC">
        <w:rPr>
          <w:i/>
        </w:rPr>
        <w:t>Authentifizierungs</w:t>
      </w:r>
      <w:r w:rsidR="00EF0A30">
        <w:rPr>
          <w:i/>
        </w:rPr>
        <w:t>ergebnis</w:t>
      </w:r>
      <w:r w:rsidR="0080197F">
        <w:t xml:space="preserve"> (</w:t>
      </w:r>
      <w:r w:rsidRPr="003F6E31">
        <w:t>Angabe, ob die Überprüfung de</w:t>
      </w:r>
      <w:r w:rsidR="00BA4909">
        <w:t xml:space="preserve">s </w:t>
      </w:r>
      <w:r w:rsidR="00BA4909" w:rsidRPr="00610CBC">
        <w:rPr>
          <w:i/>
        </w:rPr>
        <w:t>Subjekts</w:t>
      </w:r>
      <w:r w:rsidRPr="003F6E31">
        <w:t xml:space="preserve"> positiv ausgefallen ist oder nicht</w:t>
      </w:r>
      <w:r w:rsidR="0080197F">
        <w:t>)</w:t>
      </w:r>
      <w:r w:rsidR="006A20EA">
        <w:t xml:space="preserve">, </w:t>
      </w:r>
      <w:r w:rsidR="00545629">
        <w:t>(</w:t>
      </w:r>
      <w:r w:rsidR="006A20EA">
        <w:t>Identifikator</w:t>
      </w:r>
      <w:r w:rsidR="00545629">
        <w:t>)</w:t>
      </w:r>
      <w:r w:rsidR="00616501">
        <w:t xml:space="preserve">, </w:t>
      </w:r>
      <w:r w:rsidR="003C2A41">
        <w:br/>
      </w:r>
      <w:r w:rsidR="00616501">
        <w:t>Art</w:t>
      </w:r>
      <w:r w:rsidR="00794A8E">
        <w:t xml:space="preserve"> und Qualität</w:t>
      </w:r>
      <w:r w:rsidR="00616501">
        <w:t xml:space="preserve"> der Authentifizierung</w:t>
      </w:r>
    </w:p>
    <w:p w14:paraId="51FDE934" w14:textId="76FAA8DD" w:rsidR="002879FE" w:rsidRPr="000C3A3C" w:rsidRDefault="002879FE" w:rsidP="002879FE">
      <w:pPr>
        <w:pStyle w:val="Textkrper"/>
        <w:ind w:left="709" w:hanging="709"/>
        <w:rPr>
          <w:lang w:val="en-US"/>
        </w:rPr>
      </w:pPr>
      <w:r w:rsidRPr="000C3A3C">
        <w:rPr>
          <w:lang w:val="en-US"/>
        </w:rPr>
        <w:t>Braucht</w:t>
      </w:r>
      <w:r w:rsidRPr="000C3A3C">
        <w:rPr>
          <w:i/>
          <w:lang w:val="en-US"/>
        </w:rPr>
        <w:t>: Credential Service</w:t>
      </w:r>
      <w:r w:rsidR="00E15889" w:rsidRPr="000C3A3C">
        <w:rPr>
          <w:i/>
          <w:lang w:val="en-US"/>
        </w:rPr>
        <w:t>, Logging Ser</w:t>
      </w:r>
      <w:r w:rsidR="00E15889">
        <w:rPr>
          <w:i/>
          <w:lang w:val="en-US"/>
        </w:rPr>
        <w:t>vice</w:t>
      </w:r>
    </w:p>
    <w:p w14:paraId="72775865" w14:textId="77777777" w:rsidR="00E9116A" w:rsidRPr="003F6E31" w:rsidRDefault="00E9116A" w:rsidP="00E9116A">
      <w:pPr>
        <w:pStyle w:val="Textkrper"/>
        <w:rPr>
          <w:b/>
        </w:rPr>
      </w:pPr>
      <w:r w:rsidRPr="003F6E31">
        <w:rPr>
          <w:b/>
        </w:rPr>
        <w:t>Aufgaben:</w:t>
      </w:r>
    </w:p>
    <w:p w14:paraId="1B819F48" w14:textId="15E8898B" w:rsidR="00FC65E1" w:rsidRDefault="00FC65E1" w:rsidP="00BE5BA0">
      <w:pPr>
        <w:pStyle w:val="Textkrper"/>
        <w:numPr>
          <w:ilvl w:val="0"/>
          <w:numId w:val="3"/>
        </w:numPr>
        <w:spacing w:line="240" w:lineRule="auto"/>
      </w:pPr>
      <w:r>
        <w:t xml:space="preserve">Überprüft, ob </w:t>
      </w:r>
      <w:r w:rsidRPr="000B69FC">
        <w:t>de</w:t>
      </w:r>
      <w:r w:rsidR="008173C1">
        <w:t>r</w:t>
      </w:r>
      <w:r w:rsidRPr="000B69FC">
        <w:t xml:space="preserve"> aufrufenden Service </w:t>
      </w:r>
      <w:r>
        <w:t xml:space="preserve">berechtigt ist, eine </w:t>
      </w:r>
      <w:r w:rsidRPr="00D749D7">
        <w:t>Authentifiz</w:t>
      </w:r>
      <w:r>
        <w:t>ierung zu veranlassen.</w:t>
      </w:r>
    </w:p>
    <w:p w14:paraId="1279AC2D" w14:textId="37205A72" w:rsidR="0049447A" w:rsidRDefault="00E9116A" w:rsidP="006B6340">
      <w:pPr>
        <w:pStyle w:val="Textkrper"/>
        <w:numPr>
          <w:ilvl w:val="0"/>
          <w:numId w:val="3"/>
        </w:numPr>
      </w:pPr>
      <w:r w:rsidRPr="006F17E0">
        <w:t xml:space="preserve">Überprüft, </w:t>
      </w:r>
      <w:r w:rsidR="0049447A" w:rsidRPr="006F17E0">
        <w:t xml:space="preserve">die Ausgabewerte der Authentifikatoren </w:t>
      </w:r>
      <w:r w:rsidR="005A7A1F">
        <w:t>mit Hilfe der</w:t>
      </w:r>
      <w:r w:rsidR="00915510" w:rsidRPr="006F17E0">
        <w:t xml:space="preserve"> </w:t>
      </w:r>
      <w:r w:rsidR="00915510" w:rsidRPr="006B6340">
        <w:t>Credentials</w:t>
      </w:r>
      <w:r w:rsidR="0049447A" w:rsidRPr="006B6340">
        <w:t>.</w:t>
      </w:r>
      <w:r w:rsidR="0049447A" w:rsidRPr="006F17E0">
        <w:t xml:space="preserve"> Ist die Prüfung positiv, ist die Authentifizierung erfolgreich und die behauptete E-Identity wird</w:t>
      </w:r>
      <w:r w:rsidR="00502440">
        <w:t xml:space="preserve"> mit entsprechender Qualität der Authentifizierung </w:t>
      </w:r>
      <w:r w:rsidR="004D7594">
        <w:t>(z.B. entsprechend den Vertrauensstufen nach</w:t>
      </w:r>
      <w:r w:rsidR="00B26A79">
        <w:t xml:space="preserve"> eCH-0170</w:t>
      </w:r>
      <w:r w:rsidR="004D7594">
        <w:t>)</w:t>
      </w:r>
      <w:r w:rsidR="0049447A" w:rsidRPr="006F17E0">
        <w:t xml:space="preserve"> bestätigt.</w:t>
      </w:r>
    </w:p>
    <w:p w14:paraId="5D53C44A" w14:textId="4A948908" w:rsidR="00A37783" w:rsidRPr="006F17E0" w:rsidRDefault="00A37783" w:rsidP="006B6340">
      <w:pPr>
        <w:pStyle w:val="Textkrper"/>
        <w:numPr>
          <w:ilvl w:val="0"/>
          <w:numId w:val="3"/>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074ABBEF" w14:textId="2F123034" w:rsidR="007A7361" w:rsidRPr="000C3A3C" w:rsidRDefault="00DF1E76" w:rsidP="00E67B10">
      <w:pPr>
        <w:pStyle w:val="Textkrper"/>
        <w:numPr>
          <w:ilvl w:val="0"/>
          <w:numId w:val="3"/>
        </w:numPr>
      </w:pPr>
      <w:r w:rsidRPr="007A7361">
        <w:t>(</w:t>
      </w:r>
      <w:r w:rsidR="00223343" w:rsidRPr="007A7361">
        <w:t>optional</w:t>
      </w:r>
      <w:r w:rsidR="0049447A" w:rsidRPr="007A7361">
        <w:t xml:space="preserve">) </w:t>
      </w:r>
      <w:bookmarkStart w:id="303" w:name="_Ref365127765"/>
      <w:bookmarkStart w:id="304" w:name="_Ref365128138"/>
      <w:bookmarkStart w:id="305" w:name="_Ref365137911"/>
      <w:r w:rsidR="00A50BE6" w:rsidRPr="007A7361">
        <w:t xml:space="preserve">Holt das Einverständnis des </w:t>
      </w:r>
      <w:r w:rsidR="00A50BE6" w:rsidRPr="007A7361">
        <w:rPr>
          <w:i/>
        </w:rPr>
        <w:t>Subjekts</w:t>
      </w:r>
      <w:r w:rsidR="00A50BE6" w:rsidRPr="007A7361">
        <w:t xml:space="preserve"> </w:t>
      </w:r>
      <w:r w:rsidR="00845EA1" w:rsidRPr="007A7361">
        <w:t xml:space="preserve">(Einschränkung auf natürliche Personen) </w:t>
      </w:r>
      <w:r w:rsidR="00A50BE6" w:rsidRPr="007A7361">
        <w:t xml:space="preserve">ein, </w:t>
      </w:r>
      <w:r w:rsidR="00D4027C" w:rsidRPr="007A7361">
        <w:t>das</w:t>
      </w:r>
      <w:r w:rsidR="00A50BE6" w:rsidRPr="007A7361">
        <w:t xml:space="preserve"> </w:t>
      </w:r>
      <w:r w:rsidR="00D4027C" w:rsidRPr="007A7361">
        <w:rPr>
          <w:i/>
        </w:rPr>
        <w:t>Authentifizierungsergebnis</w:t>
      </w:r>
      <w:r w:rsidR="00D4027C" w:rsidRPr="007A7361">
        <w:t xml:space="preserve"> </w:t>
      </w:r>
      <w:r w:rsidR="00A50BE6" w:rsidRPr="007A7361">
        <w:t>an den aufrufenden Service zu übermitteln</w:t>
      </w:r>
      <w:r w:rsidR="002B6126" w:rsidRPr="007A7361">
        <w:t>.</w:t>
      </w:r>
    </w:p>
    <w:p w14:paraId="59187F70" w14:textId="33943726" w:rsidR="007A7361" w:rsidRDefault="00B12B6D" w:rsidP="007A7361">
      <w:pPr>
        <w:pStyle w:val="Textkrper"/>
        <w:numPr>
          <w:ilvl w:val="0"/>
          <w:numId w:val="3"/>
        </w:numPr>
      </w:pPr>
      <w:r w:rsidRPr="005617BD">
        <w:t>(optional)</w:t>
      </w:r>
      <w:r w:rsidR="0084201F" w:rsidRPr="005617BD">
        <w:t xml:space="preserve"> </w:t>
      </w:r>
      <w:r w:rsidR="007A7361" w:rsidRPr="005617BD">
        <w:t xml:space="preserve">Etabliert eine zeitlich befristete sichere Verbindung zum </w:t>
      </w:r>
      <w:r w:rsidR="007A7361" w:rsidRPr="005617BD">
        <w:rPr>
          <w:i/>
        </w:rPr>
        <w:t>user agent</w:t>
      </w:r>
      <w:r w:rsidR="007A7361" w:rsidRPr="005617BD">
        <w:t xml:space="preserve"> des Subjekts (z.B. Browser oder App).</w:t>
      </w:r>
    </w:p>
    <w:p w14:paraId="581474A9" w14:textId="250453F4" w:rsidR="00B26A79" w:rsidRPr="005617BD" w:rsidRDefault="00B26A79" w:rsidP="007A7361">
      <w:pPr>
        <w:pStyle w:val="Textkrper"/>
        <w:numPr>
          <w:ilvl w:val="0"/>
          <w:numId w:val="3"/>
        </w:numPr>
      </w:pPr>
      <w:r>
        <w:t>(</w:t>
      </w:r>
      <w:r w:rsidRPr="009613F9">
        <w:t>optional) Kann das</w:t>
      </w:r>
      <w:r w:rsidRPr="00CF437D">
        <w:t xml:space="preserve"> Authentifizierung</w:t>
      </w:r>
      <w:r>
        <w:t>s</w:t>
      </w:r>
      <w:r w:rsidRPr="00CF437D">
        <w:t xml:space="preserve">ergebnis an Services übermitteln, so lange die sichere Verbindung zum </w:t>
      </w:r>
      <w:r w:rsidRPr="000C3A3C">
        <w:rPr>
          <w:i/>
        </w:rPr>
        <w:t>user agent</w:t>
      </w:r>
      <w:r w:rsidRPr="00CF437D">
        <w:t xml:space="preserve"> des Subjekts besteht (unterstützt Single SignOn)</w:t>
      </w:r>
    </w:p>
    <w:p w14:paraId="34945B44" w14:textId="77777777" w:rsidR="001C2596" w:rsidRPr="000A67FE" w:rsidRDefault="001C2596" w:rsidP="00A0370D">
      <w:pPr>
        <w:pStyle w:val="berschrift3"/>
      </w:pPr>
      <w:bookmarkStart w:id="306" w:name="_Toc487535824"/>
      <w:bookmarkStart w:id="307" w:name="_Toc485136209"/>
      <w:bookmarkStart w:id="308" w:name="_Toc485138668"/>
      <w:bookmarkStart w:id="309" w:name="_Toc485221670"/>
      <w:bookmarkStart w:id="310" w:name="_Toc485222402"/>
      <w:bookmarkStart w:id="311" w:name="_Toc485222579"/>
      <w:bookmarkStart w:id="312" w:name="_Toc485224010"/>
      <w:bookmarkStart w:id="313" w:name="_Toc485224091"/>
      <w:bookmarkStart w:id="314" w:name="_Toc485224201"/>
      <w:bookmarkStart w:id="315" w:name="_Toc485302400"/>
      <w:bookmarkStart w:id="316" w:name="_Toc485302498"/>
      <w:bookmarkStart w:id="317" w:name="_Toc366590275"/>
      <w:bookmarkStart w:id="318" w:name="_Toc487535825"/>
      <w:bookmarkEnd w:id="306"/>
      <w:bookmarkEnd w:id="307"/>
      <w:bookmarkEnd w:id="308"/>
      <w:bookmarkEnd w:id="309"/>
      <w:bookmarkEnd w:id="310"/>
      <w:bookmarkEnd w:id="311"/>
      <w:bookmarkEnd w:id="312"/>
      <w:bookmarkEnd w:id="313"/>
      <w:bookmarkEnd w:id="314"/>
      <w:bookmarkEnd w:id="315"/>
      <w:bookmarkEnd w:id="316"/>
      <w:r>
        <w:t>Attribute Assertion Service</w:t>
      </w:r>
      <w:bookmarkEnd w:id="303"/>
      <w:bookmarkEnd w:id="304"/>
      <w:bookmarkEnd w:id="305"/>
      <w:bookmarkEnd w:id="317"/>
      <w:bookmarkEnd w:id="318"/>
    </w:p>
    <w:tbl>
      <w:tblPr>
        <w:tblW w:w="0" w:type="auto"/>
        <w:tblBorders>
          <w:insideH w:val="single" w:sz="4" w:space="0" w:color="808080" w:themeColor="background1" w:themeShade="80"/>
        </w:tblBorders>
        <w:tblLook w:val="04A0" w:firstRow="1" w:lastRow="0" w:firstColumn="1" w:lastColumn="0" w:noHBand="0" w:noVBand="1"/>
      </w:tblPr>
      <w:tblGrid>
        <w:gridCol w:w="2465"/>
        <w:gridCol w:w="6606"/>
      </w:tblGrid>
      <w:tr w:rsidR="001C2596" w:rsidRPr="003F6E31" w14:paraId="1A290114" w14:textId="77777777" w:rsidTr="00226DA3">
        <w:trPr>
          <w:cantSplit/>
        </w:trPr>
        <w:tc>
          <w:tcPr>
            <w:tcW w:w="2518" w:type="dxa"/>
            <w:shd w:val="clear" w:color="auto" w:fill="D9D9D9" w:themeFill="background1" w:themeFillShade="D9"/>
          </w:tcPr>
          <w:p w14:paraId="3A7E0024" w14:textId="77777777" w:rsidR="001C2596" w:rsidRPr="00AD72F6" w:rsidRDefault="001C2596" w:rsidP="0080197F">
            <w:pPr>
              <w:pStyle w:val="Textkrper"/>
              <w:rPr>
                <w:rFonts w:cs="Arial"/>
                <w:szCs w:val="22"/>
                <w:lang w:val="fr-CH"/>
              </w:rPr>
            </w:pPr>
            <w:r w:rsidRPr="00AD72F6">
              <w:rPr>
                <w:rFonts w:cs="Arial"/>
                <w:szCs w:val="22"/>
                <w:lang w:val="fr-CH"/>
              </w:rPr>
              <w:t xml:space="preserve">Attribute Assertion Service </w:t>
            </w:r>
          </w:p>
        </w:tc>
        <w:tc>
          <w:tcPr>
            <w:tcW w:w="6769" w:type="dxa"/>
            <w:shd w:val="clear" w:color="auto" w:fill="F2F2F2" w:themeFill="background1" w:themeFillShade="F2"/>
          </w:tcPr>
          <w:p w14:paraId="0ED84703" w14:textId="56EA9854" w:rsidR="001C2596" w:rsidRPr="003F6E31" w:rsidRDefault="001C2596" w:rsidP="000D3346">
            <w:pPr>
              <w:pStyle w:val="Textkrper"/>
              <w:rPr>
                <w:rFonts w:cs="Arial"/>
                <w:szCs w:val="22"/>
              </w:rPr>
            </w:pPr>
            <w:r w:rsidRPr="003F6E31">
              <w:rPr>
                <w:rFonts w:cs="Arial"/>
                <w:szCs w:val="22"/>
              </w:rPr>
              <w:t xml:space="preserve">Eine </w:t>
            </w:r>
            <w:r w:rsidRPr="003F6E31">
              <w:rPr>
                <w:rFonts w:cs="Arial"/>
                <w:i/>
                <w:szCs w:val="22"/>
              </w:rPr>
              <w:t>Entität</w:t>
            </w:r>
            <w:r w:rsidRPr="003F6E31">
              <w:rPr>
                <w:rFonts w:cs="Arial"/>
                <w:szCs w:val="22"/>
              </w:rPr>
              <w:t xml:space="preserve">, die </w:t>
            </w:r>
            <w:r w:rsidRPr="003F6E31">
              <w:rPr>
                <w:rFonts w:cs="Arial"/>
                <w:i/>
                <w:szCs w:val="22"/>
              </w:rPr>
              <w:t>Attribut</w:t>
            </w:r>
            <w:r w:rsidR="0049447A">
              <w:rPr>
                <w:rFonts w:cs="Arial"/>
                <w:i/>
                <w:szCs w:val="22"/>
              </w:rPr>
              <w:t>bestätigungen</w:t>
            </w:r>
            <w:r w:rsidRPr="003F6E31">
              <w:rPr>
                <w:rFonts w:cs="Arial"/>
                <w:szCs w:val="22"/>
              </w:rPr>
              <w:t xml:space="preserve"> über eine definierte Schnittstelle ausstellt. </w:t>
            </w:r>
          </w:p>
        </w:tc>
      </w:tr>
    </w:tbl>
    <w:p w14:paraId="321B1E94" w14:textId="77777777" w:rsidR="001C2596" w:rsidRPr="003F6E31" w:rsidRDefault="001C2596" w:rsidP="001C2596">
      <w:pPr>
        <w:pStyle w:val="Textkrper"/>
        <w:spacing w:before="120"/>
        <w:rPr>
          <w:b/>
        </w:rPr>
      </w:pPr>
      <w:r w:rsidRPr="003F6E31">
        <w:rPr>
          <w:b/>
        </w:rPr>
        <w:t>Schnittstelle:</w:t>
      </w:r>
    </w:p>
    <w:p w14:paraId="5570E416" w14:textId="607EF2CF" w:rsidR="001C2596" w:rsidRPr="003F6E31" w:rsidRDefault="001C2596" w:rsidP="001C2596">
      <w:pPr>
        <w:pStyle w:val="Textkrper"/>
        <w:ind w:left="709" w:hanging="709"/>
      </w:pPr>
      <w:r w:rsidRPr="003F6E31">
        <w:t xml:space="preserve">In: </w:t>
      </w:r>
      <w:r w:rsidRPr="003F6E31">
        <w:tab/>
      </w:r>
      <w:r w:rsidRPr="00194A6B">
        <w:t>Attribute-Request,</w:t>
      </w:r>
      <w:r w:rsidRPr="003F6E31">
        <w:t xml:space="preserve"> </w:t>
      </w:r>
      <w:r w:rsidR="00BB2970">
        <w:br/>
      </w:r>
      <w:r w:rsidRPr="00F12CE3">
        <w:rPr>
          <w:i/>
        </w:rPr>
        <w:t>Identifikator</w:t>
      </w:r>
      <w:r w:rsidR="00A7785C">
        <w:rPr>
          <w:i/>
        </w:rPr>
        <w:t>,</w:t>
      </w:r>
      <w:r w:rsidR="00BB2970">
        <w:rPr>
          <w:i/>
        </w:rPr>
        <w:br/>
      </w:r>
      <w:r w:rsidR="00A7785C">
        <w:rPr>
          <w:i/>
        </w:rPr>
        <w:t>(</w:t>
      </w:r>
      <w:r w:rsidR="00A7785C" w:rsidRPr="00CE6A0D">
        <w:rPr>
          <w:i/>
        </w:rPr>
        <w:t>Authentifizierungsbestätigung</w:t>
      </w:r>
      <w:r w:rsidR="00A7785C">
        <w:rPr>
          <w:i/>
        </w:rPr>
        <w:t>)</w:t>
      </w:r>
    </w:p>
    <w:p w14:paraId="66EB1567" w14:textId="5F050B67" w:rsidR="001C2596" w:rsidRDefault="001C2596" w:rsidP="001C2596">
      <w:pPr>
        <w:pStyle w:val="Textkrper"/>
        <w:ind w:left="709" w:hanging="709"/>
      </w:pPr>
      <w:r w:rsidRPr="003F6E31">
        <w:t xml:space="preserve">Out: </w:t>
      </w:r>
      <w:r w:rsidRPr="003F6E31">
        <w:tab/>
      </w:r>
      <w:r w:rsidR="00AD5173" w:rsidRPr="00F12CE3">
        <w:rPr>
          <w:i/>
        </w:rPr>
        <w:t>Attributbestätigung</w:t>
      </w:r>
      <w:r w:rsidRPr="003F6E31">
        <w:t xml:space="preserve"> (Angabe, ob die Überprüfung der Beziehung zwischen einem </w:t>
      </w:r>
      <w:r w:rsidRPr="0093278E">
        <w:rPr>
          <w:i/>
        </w:rPr>
        <w:t>Attribut</w:t>
      </w:r>
      <w:r w:rsidRPr="003F6E31">
        <w:t xml:space="preserve"> und dem </w:t>
      </w:r>
      <w:r w:rsidRPr="0093278E">
        <w:rPr>
          <w:i/>
        </w:rPr>
        <w:t>Subjekt</w:t>
      </w:r>
      <w:r w:rsidRPr="003F6E31">
        <w:t xml:space="preserve"> positiv ausgefallen ist, oder nicht).</w:t>
      </w:r>
    </w:p>
    <w:p w14:paraId="02F06F50" w14:textId="263171F5" w:rsidR="000C6FDE" w:rsidRPr="003F6E31" w:rsidRDefault="000C6FDE" w:rsidP="001C2596">
      <w:pPr>
        <w:pStyle w:val="Textkrper"/>
        <w:ind w:left="709" w:hanging="709"/>
        <w:rPr>
          <w:b/>
        </w:rPr>
      </w:pPr>
      <w:r>
        <w:t xml:space="preserve">Braucht: </w:t>
      </w:r>
      <w:r w:rsidRPr="000C3A3C">
        <w:rPr>
          <w:i/>
        </w:rPr>
        <w:t>Attribute Service</w:t>
      </w:r>
      <w:r w:rsidR="00E15889" w:rsidRPr="007B471B">
        <w:rPr>
          <w:i/>
          <w:lang w:val="en-US"/>
        </w:rPr>
        <w:t>, Logging Ser</w:t>
      </w:r>
      <w:r w:rsidR="00E15889">
        <w:rPr>
          <w:i/>
          <w:lang w:val="en-US"/>
        </w:rPr>
        <w:t>vice</w:t>
      </w:r>
    </w:p>
    <w:p w14:paraId="63A10275" w14:textId="77777777" w:rsidR="001C2596" w:rsidRPr="003F6E31" w:rsidRDefault="001C2596" w:rsidP="001C2596">
      <w:pPr>
        <w:pStyle w:val="Textkrper"/>
        <w:rPr>
          <w:b/>
        </w:rPr>
      </w:pPr>
      <w:r w:rsidRPr="003F6E31">
        <w:rPr>
          <w:b/>
        </w:rPr>
        <w:t>Aufgaben:</w:t>
      </w:r>
    </w:p>
    <w:p w14:paraId="4F231CB4" w14:textId="00E2A7AF" w:rsidR="00C0618E" w:rsidRDefault="00C0618E" w:rsidP="00BE5BA0">
      <w:pPr>
        <w:pStyle w:val="Textkrper"/>
        <w:numPr>
          <w:ilvl w:val="0"/>
          <w:numId w:val="2"/>
        </w:numPr>
        <w:spacing w:line="240" w:lineRule="auto"/>
      </w:pPr>
      <w:r>
        <w:t xml:space="preserve">Überprüft, ob </w:t>
      </w:r>
      <w:r w:rsidRPr="000B69FC">
        <w:t>de</w:t>
      </w:r>
      <w:r>
        <w:t>r</w:t>
      </w:r>
      <w:r w:rsidRPr="000B69FC">
        <w:t xml:space="preserve"> aufrufenden Service</w:t>
      </w:r>
      <w:r>
        <w:t xml:space="preserve"> berechtigt ist, eine </w:t>
      </w:r>
      <w:r w:rsidRPr="00D749D7">
        <w:t>A</w:t>
      </w:r>
      <w:r>
        <w:t>ttributbestätigung anzufordern.</w:t>
      </w:r>
    </w:p>
    <w:p w14:paraId="12AC9D5E" w14:textId="3857C18F" w:rsidR="003D45E0" w:rsidRDefault="006A726E" w:rsidP="00BE5BA0">
      <w:pPr>
        <w:pStyle w:val="Textkrper"/>
        <w:numPr>
          <w:ilvl w:val="0"/>
          <w:numId w:val="2"/>
        </w:numPr>
        <w:spacing w:line="240" w:lineRule="auto"/>
      </w:pPr>
      <w:r>
        <w:t xml:space="preserve">(optional) </w:t>
      </w:r>
      <w:r w:rsidR="003D45E0">
        <w:t xml:space="preserve">Stellt sicher, dass die Attributbestätigung für ein Subjekt nur auf Basis eines gültigen Authentifizierungsergebnisses des Authentication Service ausgestellt wird.  </w:t>
      </w:r>
    </w:p>
    <w:p w14:paraId="32E82DE1" w14:textId="77777777" w:rsidR="001C2596" w:rsidRPr="003F6E31" w:rsidRDefault="001C2596" w:rsidP="001C2596">
      <w:pPr>
        <w:pStyle w:val="Textkrper"/>
        <w:numPr>
          <w:ilvl w:val="0"/>
          <w:numId w:val="2"/>
        </w:numPr>
      </w:pPr>
      <w:r w:rsidRPr="003F6E31">
        <w:t>Generiert berechnete</w:t>
      </w:r>
      <w:r>
        <w:t xml:space="preserve"> und abgeleitete</w:t>
      </w:r>
      <w:r w:rsidRPr="003F6E31">
        <w:t xml:space="preserve"> Attributwerte aus </w:t>
      </w:r>
      <w:r w:rsidRPr="00F12CE3">
        <w:rPr>
          <w:i/>
        </w:rPr>
        <w:t>Attributen</w:t>
      </w:r>
      <w:r w:rsidRPr="003F6E31">
        <w:t xml:space="preserve"> (</w:t>
      </w:r>
      <w:r>
        <w:t xml:space="preserve">z.B. </w:t>
      </w:r>
      <w:r w:rsidRPr="003F6E31">
        <w:t>over18)</w:t>
      </w:r>
      <w:r w:rsidR="009A0EDA">
        <w:t>.</w:t>
      </w:r>
    </w:p>
    <w:p w14:paraId="1034CF62" w14:textId="267D1F5F" w:rsidR="00AD5173" w:rsidRDefault="00AD5173" w:rsidP="00AD5173">
      <w:pPr>
        <w:pStyle w:val="Textkrper"/>
        <w:numPr>
          <w:ilvl w:val="0"/>
          <w:numId w:val="2"/>
        </w:numPr>
      </w:pPr>
      <w:r w:rsidRPr="003F6E31">
        <w:t>Bestätigt elektronisch</w:t>
      </w:r>
      <w:r>
        <w:t xml:space="preserve"> mit entsprechender Qualität</w:t>
      </w:r>
      <w:r w:rsidR="003635EA">
        <w:t xml:space="preserve"> (siehe Qualitätsmodell zur Attri</w:t>
      </w:r>
      <w:r w:rsidR="009659DF">
        <w:t>but</w:t>
      </w:r>
      <w:r w:rsidR="003635EA">
        <w:t>bestätigung)</w:t>
      </w:r>
      <w:r w:rsidRPr="003F6E31">
        <w:t xml:space="preserve">, ob ein bestimmtes </w:t>
      </w:r>
      <w:r w:rsidRPr="00F12CE3">
        <w:rPr>
          <w:i/>
        </w:rPr>
        <w:t>Attribut</w:t>
      </w:r>
      <w:r w:rsidRPr="003F6E31">
        <w:t xml:space="preserve"> einem </w:t>
      </w:r>
      <w:r w:rsidRPr="00F12CE3">
        <w:rPr>
          <w:i/>
        </w:rPr>
        <w:t>Subjekt</w:t>
      </w:r>
      <w:r w:rsidRPr="003F6E31">
        <w:t xml:space="preserve"> zugewiesen ist oder nicht.</w:t>
      </w:r>
    </w:p>
    <w:p w14:paraId="03B7E6E0" w14:textId="21595863" w:rsidR="00A37783" w:rsidRPr="003F6E31" w:rsidRDefault="00A37783" w:rsidP="00AD5173">
      <w:pPr>
        <w:pStyle w:val="Textkrper"/>
        <w:numPr>
          <w:ilvl w:val="0"/>
          <w:numId w:val="2"/>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55049062" w14:textId="07C8E828" w:rsidR="001C2596" w:rsidRDefault="00F872AB" w:rsidP="001C2596">
      <w:pPr>
        <w:pStyle w:val="Textkrper"/>
        <w:numPr>
          <w:ilvl w:val="0"/>
          <w:numId w:val="2"/>
        </w:numPr>
      </w:pPr>
      <w:r>
        <w:t>(</w:t>
      </w:r>
      <w:r w:rsidR="00F72ABA">
        <w:t>optional</w:t>
      </w:r>
      <w:r>
        <w:t xml:space="preserve">) </w:t>
      </w:r>
      <w:r w:rsidR="001C2596">
        <w:t>Holt das</w:t>
      </w:r>
      <w:r w:rsidR="001C2596" w:rsidRPr="003F6E31">
        <w:t xml:space="preserve"> </w:t>
      </w:r>
      <w:r w:rsidR="001C2596">
        <w:t>E</w:t>
      </w:r>
      <w:r w:rsidR="001C2596" w:rsidRPr="003F6E31">
        <w:t>inverständnis</w:t>
      </w:r>
      <w:r w:rsidR="001C2596">
        <w:t xml:space="preserve"> des </w:t>
      </w:r>
      <w:r w:rsidR="001C2596" w:rsidRPr="00F12CE3">
        <w:rPr>
          <w:i/>
        </w:rPr>
        <w:t>Subjekts</w:t>
      </w:r>
      <w:r w:rsidR="001C2596">
        <w:t xml:space="preserve"> </w:t>
      </w:r>
      <w:r w:rsidR="00665B47">
        <w:t>(Einschränkung auf natürliche Personen</w:t>
      </w:r>
      <w:r w:rsidR="008D6E22">
        <w:t xml:space="preserve"> und persönliche Attribute</w:t>
      </w:r>
      <w:r w:rsidR="00665B47">
        <w:t xml:space="preserve">) </w:t>
      </w:r>
      <w:r w:rsidR="001C2596">
        <w:t xml:space="preserve">ein, die </w:t>
      </w:r>
      <w:r w:rsidR="001C2596" w:rsidRPr="00F12CE3">
        <w:rPr>
          <w:i/>
        </w:rPr>
        <w:t>Attribut</w:t>
      </w:r>
      <w:r w:rsidR="005C0044" w:rsidRPr="00F12CE3">
        <w:rPr>
          <w:i/>
        </w:rPr>
        <w:t>b</w:t>
      </w:r>
      <w:r w:rsidR="001C2596" w:rsidRPr="00F12CE3">
        <w:rPr>
          <w:i/>
        </w:rPr>
        <w:t>e</w:t>
      </w:r>
      <w:r w:rsidR="005C0044" w:rsidRPr="00F12CE3">
        <w:rPr>
          <w:i/>
        </w:rPr>
        <w:t>stätigungen</w:t>
      </w:r>
      <w:r w:rsidR="001C2596">
        <w:t xml:space="preserve"> an den aufrufenden Service zu übermitteln</w:t>
      </w:r>
      <w:r w:rsidR="001B5BAF">
        <w:t xml:space="preserve"> (Zustimmung)</w:t>
      </w:r>
      <w:r w:rsidR="009A0EDA">
        <w:t>.</w:t>
      </w:r>
    </w:p>
    <w:p w14:paraId="2B23D8C5" w14:textId="4B96DEE2" w:rsidR="00E9116A" w:rsidRPr="003F6E31" w:rsidRDefault="00E9116A" w:rsidP="00A0370D">
      <w:pPr>
        <w:pStyle w:val="berschrift3"/>
      </w:pPr>
      <w:bookmarkStart w:id="319" w:name="_Toc364078112"/>
      <w:bookmarkStart w:id="320" w:name="_Ref365127571"/>
      <w:bookmarkStart w:id="321" w:name="_Ref365127580"/>
      <w:bookmarkStart w:id="322" w:name="_Ref365128323"/>
      <w:bookmarkStart w:id="323" w:name="_Ref371237513"/>
      <w:bookmarkStart w:id="324" w:name="_Ref371237527"/>
      <w:bookmarkStart w:id="325" w:name="_Toc366590276"/>
      <w:bookmarkStart w:id="326" w:name="_Toc487535826"/>
      <w:r>
        <w:t>Broker Service</w:t>
      </w:r>
      <w:bookmarkEnd w:id="319"/>
      <w:bookmarkEnd w:id="320"/>
      <w:bookmarkEnd w:id="321"/>
      <w:bookmarkEnd w:id="322"/>
      <w:bookmarkEnd w:id="323"/>
      <w:bookmarkEnd w:id="324"/>
      <w:bookmarkEnd w:id="325"/>
      <w:bookmarkEnd w:id="326"/>
    </w:p>
    <w:tbl>
      <w:tblPr>
        <w:tblW w:w="0" w:type="auto"/>
        <w:tblBorders>
          <w:insideH w:val="single" w:sz="4" w:space="0" w:color="808080" w:themeColor="background1" w:themeShade="80"/>
        </w:tblBorders>
        <w:tblLook w:val="04A0" w:firstRow="1" w:lastRow="0" w:firstColumn="1" w:lastColumn="0" w:noHBand="0" w:noVBand="1"/>
      </w:tblPr>
      <w:tblGrid>
        <w:gridCol w:w="2466"/>
        <w:gridCol w:w="6605"/>
      </w:tblGrid>
      <w:tr w:rsidR="00E9116A" w:rsidRPr="003F6E31" w14:paraId="1634F0FC" w14:textId="77777777" w:rsidTr="00226DA3">
        <w:trPr>
          <w:cantSplit/>
        </w:trPr>
        <w:tc>
          <w:tcPr>
            <w:tcW w:w="2518" w:type="dxa"/>
            <w:shd w:val="clear" w:color="auto" w:fill="D9D9D9" w:themeFill="background1" w:themeFillShade="D9"/>
          </w:tcPr>
          <w:p w14:paraId="193FB6E4" w14:textId="77777777" w:rsidR="00E9116A" w:rsidRPr="003F6E31" w:rsidRDefault="00EB6CDB" w:rsidP="00E9116A">
            <w:pPr>
              <w:pStyle w:val="Textkrper"/>
              <w:rPr>
                <w:rFonts w:cs="Arial"/>
                <w:szCs w:val="22"/>
              </w:rPr>
            </w:pPr>
            <w:r>
              <w:rPr>
                <w:rFonts w:cs="Arial"/>
                <w:szCs w:val="22"/>
              </w:rPr>
              <w:t>Broker Service</w:t>
            </w:r>
          </w:p>
        </w:tc>
        <w:tc>
          <w:tcPr>
            <w:tcW w:w="6769" w:type="dxa"/>
            <w:shd w:val="clear" w:color="auto" w:fill="F2F2F2" w:themeFill="background1" w:themeFillShade="F2"/>
          </w:tcPr>
          <w:p w14:paraId="3C57FA95" w14:textId="12479DE6" w:rsidR="00E9116A" w:rsidRPr="003F6E31" w:rsidRDefault="00E9116A" w:rsidP="00E9116A">
            <w:pPr>
              <w:pStyle w:val="Textkrper"/>
            </w:pPr>
            <w:r w:rsidRPr="003F6E31">
              <w:t xml:space="preserve">Dieser Service vermittelt zwischen dem </w:t>
            </w:r>
            <w:r w:rsidRPr="00F12CE3">
              <w:rPr>
                <w:i/>
              </w:rPr>
              <w:t>Subjekt</w:t>
            </w:r>
            <w:r w:rsidRPr="003F6E31">
              <w:t xml:space="preserve">, </w:t>
            </w:r>
            <w:r w:rsidR="00C364F0" w:rsidRPr="00F12CE3">
              <w:rPr>
                <w:i/>
              </w:rPr>
              <w:t>Ressource</w:t>
            </w:r>
            <w:r w:rsidRPr="00F12CE3">
              <w:rPr>
                <w:i/>
              </w:rPr>
              <w:t>n</w:t>
            </w:r>
            <w:r w:rsidRPr="003F6E31">
              <w:t xml:space="preserve"> und den Services der Ausführungszeit</w:t>
            </w:r>
            <w:r w:rsidR="00550A66">
              <w:t>, föderiert Au</w:t>
            </w:r>
            <w:r w:rsidR="009659DF">
              <w:t>thentifizierung und Attribut</w:t>
            </w:r>
            <w:r w:rsidR="00550A66">
              <w:t>bestätigung.</w:t>
            </w:r>
          </w:p>
        </w:tc>
      </w:tr>
    </w:tbl>
    <w:p w14:paraId="080DB8A2" w14:textId="77777777" w:rsidR="00E9116A" w:rsidRPr="003F6E31" w:rsidRDefault="00E9116A" w:rsidP="00E9116A">
      <w:pPr>
        <w:pStyle w:val="Textkrper"/>
        <w:spacing w:before="120"/>
        <w:rPr>
          <w:b/>
        </w:rPr>
      </w:pPr>
      <w:r w:rsidRPr="003F6E31">
        <w:rPr>
          <w:b/>
        </w:rPr>
        <w:t>Schnittstelle:</w:t>
      </w:r>
    </w:p>
    <w:p w14:paraId="1170E477" w14:textId="56EDBE13" w:rsidR="00E9116A" w:rsidRPr="003F6E31" w:rsidRDefault="00E9116A" w:rsidP="00BE5BA0">
      <w:pPr>
        <w:pStyle w:val="Textkrper"/>
        <w:ind w:left="709" w:hanging="709"/>
      </w:pPr>
      <w:r w:rsidRPr="003F6E31">
        <w:t xml:space="preserve">In: </w:t>
      </w:r>
      <w:r w:rsidRPr="003F6E31">
        <w:tab/>
      </w:r>
      <w:r w:rsidR="00522B6E" w:rsidRPr="00194A6B">
        <w:t>Authentifizierungs-Anfrage (</w:t>
      </w:r>
      <w:r w:rsidR="00522B6E" w:rsidRPr="000B69FC">
        <w:rPr>
          <w:i/>
        </w:rPr>
        <w:t>AuthenticationRequest</w:t>
      </w:r>
      <w:r w:rsidR="00522B6E" w:rsidRPr="00194A6B">
        <w:rPr>
          <w:i/>
        </w:rPr>
        <w:t>)</w:t>
      </w:r>
      <w:r w:rsidR="00522B6E" w:rsidRPr="00194A6B">
        <w:t>,</w:t>
      </w:r>
      <w:r w:rsidR="00522B6E">
        <w:t xml:space="preserve"> </w:t>
      </w:r>
      <w:r w:rsidR="00BB2970">
        <w:br/>
      </w:r>
      <w:r w:rsidR="005C6620">
        <w:t>(</w:t>
      </w:r>
      <w:r w:rsidR="00522B6E" w:rsidRPr="00194A6B">
        <w:t>Attribute-Request</w:t>
      </w:r>
      <w:r w:rsidR="005C6620">
        <w:t>)</w:t>
      </w:r>
      <w:r w:rsidR="00522B6E">
        <w:t xml:space="preserve">, </w:t>
      </w:r>
      <w:r w:rsidR="00BB2970">
        <w:br/>
      </w:r>
      <w:r w:rsidR="00522B6E">
        <w:t>(</w:t>
      </w:r>
      <w:r w:rsidR="00522B6E" w:rsidRPr="00610CBC">
        <w:rPr>
          <w:i/>
        </w:rPr>
        <w:t>Identifikator</w:t>
      </w:r>
      <w:r w:rsidR="00522B6E">
        <w:rPr>
          <w:i/>
        </w:rPr>
        <w:t>)</w:t>
      </w:r>
    </w:p>
    <w:p w14:paraId="32F952E4" w14:textId="3BE4ACDB" w:rsidR="00E9116A" w:rsidRDefault="00E9116A" w:rsidP="00E9116A">
      <w:pPr>
        <w:pStyle w:val="Textkrper"/>
        <w:ind w:left="709" w:hanging="709"/>
        <w:rPr>
          <w:i/>
        </w:rPr>
      </w:pPr>
      <w:r w:rsidRPr="00C4257C">
        <w:t xml:space="preserve">Out: </w:t>
      </w:r>
      <w:r w:rsidRPr="00C4257C">
        <w:tab/>
      </w:r>
      <w:r w:rsidR="00805AEC" w:rsidRPr="00F12CE3">
        <w:rPr>
          <w:i/>
        </w:rPr>
        <w:t>Authentifizierungs</w:t>
      </w:r>
      <w:r w:rsidR="00AD5173" w:rsidRPr="00F12CE3">
        <w:rPr>
          <w:i/>
        </w:rPr>
        <w:t>b</w:t>
      </w:r>
      <w:r w:rsidR="00805AEC" w:rsidRPr="00F12CE3">
        <w:rPr>
          <w:i/>
        </w:rPr>
        <w:t>estätigungen</w:t>
      </w:r>
      <w:r w:rsidRPr="00F12CE3">
        <w:rPr>
          <w:i/>
        </w:rPr>
        <w:t xml:space="preserve">, </w:t>
      </w:r>
      <w:r w:rsidR="00BB2970">
        <w:rPr>
          <w:i/>
        </w:rPr>
        <w:br/>
      </w:r>
      <w:r w:rsidR="00F77E6E">
        <w:rPr>
          <w:i/>
        </w:rPr>
        <w:t>(</w:t>
      </w:r>
      <w:r w:rsidR="00AD5173" w:rsidRPr="00F12CE3">
        <w:rPr>
          <w:i/>
        </w:rPr>
        <w:t>Attributbestätigung</w:t>
      </w:r>
      <w:r w:rsidR="00805AEC" w:rsidRPr="00F12CE3">
        <w:rPr>
          <w:i/>
        </w:rPr>
        <w:t>en</w:t>
      </w:r>
      <w:r w:rsidR="00F77E6E">
        <w:rPr>
          <w:i/>
        </w:rPr>
        <w:t>)</w:t>
      </w:r>
    </w:p>
    <w:p w14:paraId="4BB367DB" w14:textId="515F90F6" w:rsidR="00EE219A" w:rsidRPr="000C3A3C" w:rsidRDefault="00EE219A" w:rsidP="00E9116A">
      <w:pPr>
        <w:pStyle w:val="Textkrper"/>
        <w:ind w:left="709" w:hanging="709"/>
        <w:rPr>
          <w:lang w:val="en-US"/>
        </w:rPr>
      </w:pPr>
      <w:r w:rsidRPr="000C3A3C">
        <w:rPr>
          <w:lang w:val="en-US"/>
        </w:rPr>
        <w:t>Braucht</w:t>
      </w:r>
      <w:r w:rsidRPr="000C3A3C">
        <w:rPr>
          <w:i/>
          <w:lang w:val="en-US"/>
        </w:rPr>
        <w:t>: Trust Service</w:t>
      </w:r>
      <w:r w:rsidR="00910169" w:rsidRPr="007B471B">
        <w:rPr>
          <w:i/>
          <w:lang w:val="en-US"/>
        </w:rPr>
        <w:t>, Logging Ser</w:t>
      </w:r>
      <w:r w:rsidR="00910169">
        <w:rPr>
          <w:i/>
          <w:lang w:val="en-US"/>
        </w:rPr>
        <w:t>vice</w:t>
      </w:r>
    </w:p>
    <w:p w14:paraId="21EDCE5F" w14:textId="72751358" w:rsidR="00E9116A" w:rsidRPr="005B7435" w:rsidRDefault="00E9116A" w:rsidP="00E9116A">
      <w:pPr>
        <w:pStyle w:val="Textkrper"/>
        <w:rPr>
          <w:b/>
        </w:rPr>
      </w:pPr>
      <w:r w:rsidRPr="005B7435">
        <w:rPr>
          <w:b/>
        </w:rPr>
        <w:t>Aufgaben:</w:t>
      </w:r>
    </w:p>
    <w:p w14:paraId="3B12C850" w14:textId="1671F7AB" w:rsidR="00805AEC" w:rsidRPr="00E979D4" w:rsidRDefault="0081619F" w:rsidP="00E9116A">
      <w:pPr>
        <w:pStyle w:val="Textkrper"/>
        <w:numPr>
          <w:ilvl w:val="0"/>
          <w:numId w:val="3"/>
        </w:numPr>
        <w:rPr>
          <w:lang w:val="en-GB"/>
        </w:rPr>
      </w:pPr>
      <w:r>
        <w:rPr>
          <w:lang w:val="en-GB"/>
        </w:rPr>
        <w:t xml:space="preserve">Vermittelt </w:t>
      </w:r>
      <w:r w:rsidR="00F42829" w:rsidRPr="00E979D4">
        <w:rPr>
          <w:lang w:val="en-GB"/>
        </w:rPr>
        <w:t xml:space="preserve">die Services und </w:t>
      </w:r>
      <w:r w:rsidR="00F42829" w:rsidRPr="00E979D4">
        <w:rPr>
          <w:i/>
          <w:lang w:val="en-GB"/>
        </w:rPr>
        <w:t>Metadaten</w:t>
      </w:r>
    </w:p>
    <w:p w14:paraId="78C233FC" w14:textId="15CEE30C" w:rsidR="00095A5F" w:rsidRPr="00E979D4" w:rsidRDefault="00095A5F" w:rsidP="00E979D4">
      <w:pPr>
        <w:pStyle w:val="Textkrper"/>
        <w:numPr>
          <w:ilvl w:val="0"/>
          <w:numId w:val="3"/>
        </w:numPr>
        <w:spacing w:line="240" w:lineRule="auto"/>
      </w:pPr>
      <w:r>
        <w:t xml:space="preserve">Überprüft, ob </w:t>
      </w:r>
      <w:r w:rsidRPr="000B69FC">
        <w:t>de</w:t>
      </w:r>
      <w:r>
        <w:t>r</w:t>
      </w:r>
      <w:r w:rsidRPr="000B69FC">
        <w:t xml:space="preserve"> aufrufenden Service</w:t>
      </w:r>
      <w:r>
        <w:t xml:space="preserve"> berechtigt ist, </w:t>
      </w:r>
      <w:r w:rsidRPr="006B6340">
        <w:rPr>
          <w:i/>
        </w:rPr>
        <w:t>Authentifizierungs</w:t>
      </w:r>
      <w:r>
        <w:rPr>
          <w:i/>
        </w:rPr>
        <w:t xml:space="preserve">- und </w:t>
      </w:r>
      <w:r w:rsidRPr="00E979D4">
        <w:rPr>
          <w:i/>
        </w:rPr>
        <w:t>Attributbestätigungen</w:t>
      </w:r>
      <w:r>
        <w:t xml:space="preserve"> anzufordern.</w:t>
      </w:r>
    </w:p>
    <w:p w14:paraId="6EE1D6A1" w14:textId="2D7147AA" w:rsidR="00D671AC" w:rsidRPr="005617BD" w:rsidRDefault="00E9116A" w:rsidP="006D13DE">
      <w:pPr>
        <w:pStyle w:val="Textkrper"/>
        <w:numPr>
          <w:ilvl w:val="0"/>
          <w:numId w:val="3"/>
        </w:numPr>
      </w:pPr>
      <w:r>
        <w:t xml:space="preserve">Kontaktiert die </w:t>
      </w:r>
      <w:r w:rsidR="002B55B7">
        <w:t xml:space="preserve">gemäss Trust vertrauenswürdigen </w:t>
      </w:r>
      <w:r w:rsidRPr="0093278E">
        <w:rPr>
          <w:i/>
        </w:rPr>
        <w:t>Authentication Services</w:t>
      </w:r>
      <w:r>
        <w:t xml:space="preserve"> zur </w:t>
      </w:r>
      <w:r w:rsidRPr="00F12CE3">
        <w:rPr>
          <w:i/>
        </w:rPr>
        <w:t>Authentifikation</w:t>
      </w:r>
      <w:r>
        <w:t xml:space="preserve"> des </w:t>
      </w:r>
      <w:r w:rsidRPr="00F12CE3">
        <w:rPr>
          <w:i/>
        </w:rPr>
        <w:t>Subjekts</w:t>
      </w:r>
      <w:r w:rsidR="006D13DE">
        <w:t xml:space="preserve"> und b</w:t>
      </w:r>
      <w:r w:rsidR="006D13DE" w:rsidRPr="003F6E31">
        <w:t xml:space="preserve">estätigt im positiven Fall die Authentizität des aufrufenden </w:t>
      </w:r>
      <w:r w:rsidR="006D13DE" w:rsidRPr="006B6340">
        <w:rPr>
          <w:i/>
        </w:rPr>
        <w:t>Subjekts</w:t>
      </w:r>
      <w:r w:rsidR="009248FF">
        <w:rPr>
          <w:i/>
        </w:rPr>
        <w:t xml:space="preserve"> (z.B.</w:t>
      </w:r>
      <w:r w:rsidR="006D13DE">
        <w:t xml:space="preserve"> mit einer </w:t>
      </w:r>
      <w:r w:rsidR="006D13DE" w:rsidRPr="006B6340">
        <w:rPr>
          <w:i/>
        </w:rPr>
        <w:t>Authentifizierungsbestätigung</w:t>
      </w:r>
      <w:r w:rsidR="006D13DE">
        <w:t xml:space="preserve"> der entsprechenden </w:t>
      </w:r>
      <w:r w:rsidR="006D13DE" w:rsidRPr="005617BD">
        <w:t>Qualität</w:t>
      </w:r>
      <w:r w:rsidR="00EE1AFC" w:rsidRPr="005617BD">
        <w:t>)</w:t>
      </w:r>
    </w:p>
    <w:p w14:paraId="45521149" w14:textId="2BAE36F5" w:rsidR="00D424C1" w:rsidRPr="005617BD" w:rsidRDefault="00D671AC" w:rsidP="006D13DE">
      <w:pPr>
        <w:pStyle w:val="Textkrper"/>
        <w:numPr>
          <w:ilvl w:val="0"/>
          <w:numId w:val="3"/>
        </w:numPr>
      </w:pPr>
      <w:r w:rsidRPr="005617BD">
        <w:t>(</w:t>
      </w:r>
      <w:r w:rsidR="008118CE" w:rsidRPr="005617BD">
        <w:t>optional</w:t>
      </w:r>
      <w:r w:rsidRPr="005617BD">
        <w:t xml:space="preserve">) Holt das Einverständnis des </w:t>
      </w:r>
      <w:r w:rsidRPr="005617BD">
        <w:rPr>
          <w:i/>
        </w:rPr>
        <w:t>Subjekts</w:t>
      </w:r>
      <w:r w:rsidRPr="005617BD">
        <w:t xml:space="preserve"> (Einschränkung auf natürliche Personen) ein, das </w:t>
      </w:r>
      <w:r w:rsidRPr="005617BD">
        <w:rPr>
          <w:i/>
        </w:rPr>
        <w:t>Authentifizierungsergebnis</w:t>
      </w:r>
      <w:r w:rsidRPr="005617BD">
        <w:t xml:space="preserve"> an den aufrufenden Service zu übermitteln (Zustimmung; erfolgt allenfalls zusammen mit der Zustimmung zur Übermittlung der </w:t>
      </w:r>
      <w:r w:rsidRPr="005617BD">
        <w:rPr>
          <w:i/>
        </w:rPr>
        <w:t>Attributbestätigungen</w:t>
      </w:r>
      <w:r w:rsidRPr="005617BD">
        <w:t>).</w:t>
      </w:r>
    </w:p>
    <w:p w14:paraId="5A9B6892" w14:textId="236B1EEE" w:rsidR="00E9116A" w:rsidRDefault="008118CE" w:rsidP="00D424C1">
      <w:pPr>
        <w:pStyle w:val="Textkrper"/>
        <w:numPr>
          <w:ilvl w:val="0"/>
          <w:numId w:val="3"/>
        </w:numPr>
      </w:pPr>
      <w:r>
        <w:t>(optional)</w:t>
      </w:r>
      <w:r w:rsidR="00D424C1">
        <w:t xml:space="preserve"> Kontaktiert ausgehend von der durch den </w:t>
      </w:r>
      <w:r w:rsidR="00D424C1" w:rsidRPr="00F12CE3">
        <w:rPr>
          <w:i/>
        </w:rPr>
        <w:t>Identifikator</w:t>
      </w:r>
      <w:r w:rsidR="00D424C1">
        <w:t xml:space="preserve"> referenzierten </w:t>
      </w:r>
      <w:r w:rsidR="001D7A52">
        <w:t>E-Identity</w:t>
      </w:r>
      <w:r w:rsidR="00D424C1">
        <w:t xml:space="preserve"> rekursiv entlang den </w:t>
      </w:r>
      <w:r w:rsidR="00D424C1" w:rsidRPr="00F12CE3">
        <w:rPr>
          <w:i/>
        </w:rPr>
        <w:t>linkedID</w:t>
      </w:r>
      <w:r w:rsidR="00D424C1">
        <w:t xml:space="preserve">-Beziehungen weitere gemäss Trust vertrauenswürdigen </w:t>
      </w:r>
      <w:r w:rsidR="00D424C1" w:rsidRPr="0093278E">
        <w:rPr>
          <w:i/>
        </w:rPr>
        <w:t>Authentication Services</w:t>
      </w:r>
      <w:r w:rsidR="00D424C1">
        <w:t xml:space="preserve"> zur </w:t>
      </w:r>
      <w:r w:rsidR="00D424C1" w:rsidRPr="0093278E">
        <w:rPr>
          <w:i/>
        </w:rPr>
        <w:t>Authentifikation</w:t>
      </w:r>
      <w:r w:rsidR="00D424C1">
        <w:t xml:space="preserve"> des </w:t>
      </w:r>
      <w:r w:rsidR="00D424C1" w:rsidRPr="0093278E">
        <w:rPr>
          <w:i/>
        </w:rPr>
        <w:t>Subjekts</w:t>
      </w:r>
      <w:r w:rsidR="00D424C1">
        <w:t>.</w:t>
      </w:r>
    </w:p>
    <w:p w14:paraId="17079C22" w14:textId="557F0DA6" w:rsidR="00E9116A" w:rsidRDefault="008118CE" w:rsidP="00E9116A">
      <w:pPr>
        <w:pStyle w:val="Textkrper"/>
        <w:numPr>
          <w:ilvl w:val="0"/>
          <w:numId w:val="3"/>
        </w:numPr>
      </w:pPr>
      <w:r>
        <w:t>(optional)</w:t>
      </w:r>
      <w:r w:rsidR="002F0672">
        <w:t xml:space="preserve"> </w:t>
      </w:r>
      <w:r w:rsidR="00E9116A">
        <w:t xml:space="preserve">Kontaktiert die </w:t>
      </w:r>
      <w:r w:rsidR="002B55B7">
        <w:t xml:space="preserve">gemäss </w:t>
      </w:r>
      <w:r w:rsidR="002B55B7" w:rsidRPr="00610CBC">
        <w:rPr>
          <w:i/>
        </w:rPr>
        <w:t>Trust</w:t>
      </w:r>
      <w:r w:rsidR="002B55B7">
        <w:t xml:space="preserve"> vertrauenswürdigen </w:t>
      </w:r>
      <w:r w:rsidR="00E9116A" w:rsidRPr="00610CBC">
        <w:rPr>
          <w:i/>
        </w:rPr>
        <w:t>Attribute Assertion</w:t>
      </w:r>
      <w:r w:rsidR="00E9116A">
        <w:t xml:space="preserve"> Services und forderte eine Bestätigung der gewünschten </w:t>
      </w:r>
      <w:r w:rsidR="00E9116A" w:rsidRPr="00610CBC">
        <w:rPr>
          <w:i/>
        </w:rPr>
        <w:t>Attribute</w:t>
      </w:r>
      <w:r w:rsidR="00E9116A">
        <w:t xml:space="preserve"> in der gewünschten Qualität</w:t>
      </w:r>
      <w:r w:rsidR="005C6620">
        <w:t>. Die gewünschten Attribute können per Attribute-Request angefordert werden oder den Metadaten der Relying Party entnommen werden.</w:t>
      </w:r>
    </w:p>
    <w:p w14:paraId="61D60183" w14:textId="175A6E79" w:rsidR="00D424C1" w:rsidRPr="003F6E31" w:rsidRDefault="008118CE" w:rsidP="00D424C1">
      <w:pPr>
        <w:pStyle w:val="Textkrper"/>
        <w:numPr>
          <w:ilvl w:val="0"/>
          <w:numId w:val="3"/>
        </w:numPr>
      </w:pPr>
      <w:r>
        <w:t>(optional)</w:t>
      </w:r>
      <w:r w:rsidR="00D424C1">
        <w:t xml:space="preserve"> Kontaktiert ausgehend von der durch den </w:t>
      </w:r>
      <w:r w:rsidR="00D424C1" w:rsidRPr="00610CBC">
        <w:rPr>
          <w:i/>
        </w:rPr>
        <w:t>Identifikator</w:t>
      </w:r>
      <w:r w:rsidR="00D424C1">
        <w:t xml:space="preserve"> referenzierten </w:t>
      </w:r>
      <w:r w:rsidR="001D7A52">
        <w:t>E-Identity</w:t>
      </w:r>
      <w:r w:rsidR="00D424C1">
        <w:t xml:space="preserve"> rekursiv entlang den </w:t>
      </w:r>
      <w:r w:rsidR="00D424C1" w:rsidRPr="00610CBC">
        <w:rPr>
          <w:i/>
        </w:rPr>
        <w:t>linkedID</w:t>
      </w:r>
      <w:r w:rsidR="00D424C1">
        <w:t xml:space="preserve">-Beziehungen die gemäss </w:t>
      </w:r>
      <w:r w:rsidR="00D424C1" w:rsidRPr="00610CBC">
        <w:rPr>
          <w:i/>
        </w:rPr>
        <w:t>Trust</w:t>
      </w:r>
      <w:r w:rsidR="00D424C1">
        <w:t xml:space="preserve"> vertrauenswürdigen </w:t>
      </w:r>
      <w:r w:rsidR="00D424C1" w:rsidRPr="00610CBC">
        <w:rPr>
          <w:i/>
        </w:rPr>
        <w:t>Attribute Assertion</w:t>
      </w:r>
      <w:r w:rsidR="00D424C1">
        <w:t xml:space="preserve"> Services und forderte eine Bestätigung der gewünschten Attribute in der gewünschten Qualität.</w:t>
      </w:r>
    </w:p>
    <w:p w14:paraId="19FD77D4" w14:textId="46986903" w:rsidR="00E9116A" w:rsidRDefault="008118CE" w:rsidP="00135814">
      <w:pPr>
        <w:pStyle w:val="Textkrper"/>
        <w:numPr>
          <w:ilvl w:val="0"/>
          <w:numId w:val="3"/>
        </w:numPr>
      </w:pPr>
      <w:r>
        <w:t>(optional)</w:t>
      </w:r>
      <w:r w:rsidR="002F0672">
        <w:t xml:space="preserve"> </w:t>
      </w:r>
      <w:r w:rsidR="00E9116A">
        <w:t xml:space="preserve">Stellt die gewünschten </w:t>
      </w:r>
      <w:r w:rsidR="006D13DE">
        <w:t xml:space="preserve">Authentifizierungs- und Attributbestätigungen </w:t>
      </w:r>
      <w:r w:rsidR="00E9116A">
        <w:t>zusammen</w:t>
      </w:r>
      <w:r w:rsidR="006B1575">
        <w:t xml:space="preserve"> und übergibt diese dem</w:t>
      </w:r>
      <w:r w:rsidR="006B1575" w:rsidRPr="000B69FC">
        <w:t xml:space="preserve"> aufrufenden Service</w:t>
      </w:r>
      <w:r w:rsidR="006B1575">
        <w:t>.</w:t>
      </w:r>
      <w:r w:rsidR="00E9116A">
        <w:t xml:space="preserve"> </w:t>
      </w:r>
      <w:r w:rsidR="002B55B7">
        <w:t>D</w:t>
      </w:r>
      <w:r w:rsidR="00E9116A">
        <w:t xml:space="preserve">abei sind verschiedene Ausbaustufen, von einfachem Vermittler (Proxy) bis komplexen </w:t>
      </w:r>
      <w:r w:rsidR="00E9116A" w:rsidRPr="00135814">
        <w:rPr>
          <w:i/>
        </w:rPr>
        <w:t>Broker</w:t>
      </w:r>
      <w:r w:rsidR="00E9116A">
        <w:t>-Diensten, möglich</w:t>
      </w:r>
      <w:r w:rsidR="006B1575">
        <w:t>.</w:t>
      </w:r>
    </w:p>
    <w:p w14:paraId="2BEAD1B0" w14:textId="4AE3D1D4" w:rsidR="00AF029F" w:rsidRPr="003F6E31" w:rsidRDefault="008118CE" w:rsidP="00AF029F">
      <w:pPr>
        <w:pStyle w:val="Textkrper"/>
        <w:numPr>
          <w:ilvl w:val="0"/>
          <w:numId w:val="3"/>
        </w:numPr>
      </w:pPr>
      <w:r>
        <w:t>(optional)</w:t>
      </w:r>
      <w:r w:rsidR="002F0672">
        <w:t xml:space="preserve"> </w:t>
      </w:r>
      <w:r w:rsidR="00AF029F">
        <w:t>Kann vom</w:t>
      </w:r>
      <w:r w:rsidR="0088235F">
        <w:t xml:space="preserve"> </w:t>
      </w:r>
      <w:r w:rsidR="0088235F" w:rsidRPr="0088235F">
        <w:rPr>
          <w:i/>
        </w:rPr>
        <w:t>Attribute Assertion Service</w:t>
      </w:r>
      <w:r w:rsidR="00AF029F">
        <w:t xml:space="preserve"> die Verantwortung übernehmen, beim </w:t>
      </w:r>
      <w:r w:rsidR="00AF029F" w:rsidRPr="00610CBC">
        <w:rPr>
          <w:i/>
        </w:rPr>
        <w:t>Subjekt</w:t>
      </w:r>
      <w:r w:rsidR="00AF029F">
        <w:t xml:space="preserve"> das</w:t>
      </w:r>
      <w:r w:rsidR="00AF029F" w:rsidRPr="003F6E31">
        <w:t xml:space="preserve"> </w:t>
      </w:r>
      <w:r w:rsidR="00AF029F">
        <w:t>E</w:t>
      </w:r>
      <w:r w:rsidR="00AF029F" w:rsidRPr="003F6E31">
        <w:t>inverständnis</w:t>
      </w:r>
      <w:r w:rsidR="00AF029F">
        <w:t xml:space="preserve"> einzuholen, die </w:t>
      </w:r>
      <w:r w:rsidR="00C23CB5">
        <w:t>Authentifizierungs- und Attributbestätigungen</w:t>
      </w:r>
      <w:r w:rsidR="00AF029F">
        <w:t xml:space="preserve"> an den aufrufenden Service zu übermitteln</w:t>
      </w:r>
      <w:r w:rsidR="001B5BAF">
        <w:t xml:space="preserve"> (Zustimmung)</w:t>
      </w:r>
      <w:r w:rsidR="00AF029F">
        <w:t>.</w:t>
      </w:r>
    </w:p>
    <w:p w14:paraId="6A7B2653" w14:textId="77777777" w:rsidR="00E9116A" w:rsidRPr="003F6E31" w:rsidRDefault="00E9116A" w:rsidP="00E9116A">
      <w:pPr>
        <w:pStyle w:val="Textkrper"/>
        <w:numPr>
          <w:ilvl w:val="0"/>
          <w:numId w:val="3"/>
        </w:numPr>
      </w:pPr>
      <w:r w:rsidRPr="003F6E31">
        <w:t xml:space="preserve">Auslesen von notwendigen </w:t>
      </w:r>
      <w:r>
        <w:t>Authentifikations- (</w:t>
      </w:r>
      <w:r w:rsidRPr="00610CBC">
        <w:rPr>
          <w:i/>
        </w:rPr>
        <w:t>Authentication</w:t>
      </w:r>
      <w:r>
        <w:t xml:space="preserve"> Services) und </w:t>
      </w:r>
      <w:r w:rsidRPr="003F6E31">
        <w:t>Attributpartnern</w:t>
      </w:r>
      <w:r>
        <w:t xml:space="preserve"> (</w:t>
      </w:r>
      <w:r w:rsidRPr="00610CBC">
        <w:rPr>
          <w:i/>
        </w:rPr>
        <w:t>Attribute Assertion</w:t>
      </w:r>
      <w:r>
        <w:t xml:space="preserve"> Services) </w:t>
      </w:r>
      <w:r w:rsidRPr="003F6E31">
        <w:t>aus dem Metadirecto</w:t>
      </w:r>
      <w:r>
        <w:t>ry</w:t>
      </w:r>
      <w:r w:rsidR="002B55B7">
        <w:t>.</w:t>
      </w:r>
    </w:p>
    <w:p w14:paraId="117A32BE" w14:textId="40A8601C" w:rsidR="00E9116A" w:rsidRDefault="00E9116A" w:rsidP="00E9116A">
      <w:pPr>
        <w:pStyle w:val="Textkrper"/>
        <w:numPr>
          <w:ilvl w:val="0"/>
          <w:numId w:val="3"/>
        </w:numPr>
      </w:pPr>
      <w:r>
        <w:t xml:space="preserve">Kennt andere </w:t>
      </w:r>
      <w:r w:rsidRPr="00610CBC">
        <w:rPr>
          <w:i/>
        </w:rPr>
        <w:t>Broker</w:t>
      </w:r>
      <w:r>
        <w:t xml:space="preserve"> Services und nutzt diese entsprechend den </w:t>
      </w:r>
      <w:r w:rsidR="002B55B7">
        <w:t xml:space="preserve">in </w:t>
      </w:r>
      <w:r w:rsidR="002B55B7" w:rsidRPr="00610CBC">
        <w:rPr>
          <w:i/>
        </w:rPr>
        <w:t>Trust</w:t>
      </w:r>
      <w:r w:rsidR="002B55B7">
        <w:t xml:space="preserve"> </w:t>
      </w:r>
      <w:r>
        <w:t>definierten Vertrauensbeziehungen.</w:t>
      </w:r>
    </w:p>
    <w:p w14:paraId="167BF84D" w14:textId="549A2071" w:rsidR="000D07D8" w:rsidRDefault="000D07D8" w:rsidP="00E9116A">
      <w:pPr>
        <w:pStyle w:val="Textkrper"/>
        <w:numPr>
          <w:ilvl w:val="0"/>
          <w:numId w:val="3"/>
        </w:numPr>
      </w:pPr>
      <w:r>
        <w:t xml:space="preserve">Verwendet einen </w:t>
      </w:r>
      <w:r w:rsidRPr="007038F7">
        <w:rPr>
          <w:i/>
        </w:rPr>
        <w:t>Logging Service</w:t>
      </w:r>
      <w:r>
        <w:t>, um Zugriffs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53DB7C0E" w14:textId="274AEE19" w:rsidR="005248E9" w:rsidRDefault="005248E9" w:rsidP="00E9116A">
      <w:pPr>
        <w:pStyle w:val="Textkrper"/>
        <w:numPr>
          <w:ilvl w:val="0"/>
          <w:numId w:val="3"/>
        </w:numPr>
      </w:pPr>
      <w:r>
        <w:t>(optional) Kann die Log-Informationen der verwendeten Laufzeit-Services zusammenführen</w:t>
      </w:r>
      <w:r w:rsidR="0068388E">
        <w:t>, um Nutzungsprobleme oder Fehler in der Identity Federation aufzukären.</w:t>
      </w:r>
    </w:p>
    <w:p w14:paraId="17F96EC7" w14:textId="77777777" w:rsidR="00E9116A" w:rsidRPr="003F6E31" w:rsidRDefault="00E9116A" w:rsidP="00A0370D">
      <w:pPr>
        <w:pStyle w:val="berschrift3"/>
      </w:pPr>
      <w:bookmarkStart w:id="327" w:name="_Toc485136212"/>
      <w:bookmarkStart w:id="328" w:name="_Toc485138671"/>
      <w:bookmarkStart w:id="329" w:name="_Toc485221673"/>
      <w:bookmarkStart w:id="330" w:name="_Toc485222405"/>
      <w:bookmarkStart w:id="331" w:name="_Toc485222582"/>
      <w:bookmarkStart w:id="332" w:name="_Toc485224013"/>
      <w:bookmarkStart w:id="333" w:name="_Toc485224094"/>
      <w:bookmarkStart w:id="334" w:name="_Toc485224204"/>
      <w:bookmarkStart w:id="335" w:name="_Toc485302403"/>
      <w:bookmarkStart w:id="336" w:name="_Toc485302501"/>
      <w:bookmarkStart w:id="337" w:name="_Toc364078113"/>
      <w:bookmarkStart w:id="338" w:name="_Ref365127482"/>
      <w:bookmarkStart w:id="339" w:name="_Ref365128273"/>
      <w:bookmarkStart w:id="340" w:name="_Toc366590277"/>
      <w:bookmarkStart w:id="341" w:name="_Toc487535827"/>
      <w:bookmarkEnd w:id="327"/>
      <w:bookmarkEnd w:id="328"/>
      <w:bookmarkEnd w:id="329"/>
      <w:bookmarkEnd w:id="330"/>
      <w:bookmarkEnd w:id="331"/>
      <w:bookmarkEnd w:id="332"/>
      <w:bookmarkEnd w:id="333"/>
      <w:bookmarkEnd w:id="334"/>
      <w:bookmarkEnd w:id="335"/>
      <w:bookmarkEnd w:id="336"/>
      <w:r>
        <w:t>Zugang Service</w:t>
      </w:r>
      <w:bookmarkEnd w:id="337"/>
      <w:bookmarkEnd w:id="338"/>
      <w:bookmarkEnd w:id="339"/>
      <w:bookmarkEnd w:id="340"/>
      <w:bookmarkEnd w:id="341"/>
    </w:p>
    <w:tbl>
      <w:tblPr>
        <w:tblW w:w="0" w:type="auto"/>
        <w:tblBorders>
          <w:insideH w:val="single" w:sz="4" w:space="0" w:color="808080" w:themeColor="background1" w:themeShade="80"/>
        </w:tblBorders>
        <w:tblLook w:val="04A0" w:firstRow="1" w:lastRow="0" w:firstColumn="1" w:lastColumn="0" w:noHBand="0" w:noVBand="1"/>
      </w:tblPr>
      <w:tblGrid>
        <w:gridCol w:w="2467"/>
        <w:gridCol w:w="6604"/>
      </w:tblGrid>
      <w:tr w:rsidR="00E9116A" w:rsidRPr="003F6E31" w14:paraId="11B56DCD" w14:textId="77777777" w:rsidTr="00226DA3">
        <w:trPr>
          <w:cantSplit/>
        </w:trPr>
        <w:tc>
          <w:tcPr>
            <w:tcW w:w="2518" w:type="dxa"/>
            <w:shd w:val="clear" w:color="auto" w:fill="D9D9D9" w:themeFill="background1" w:themeFillShade="D9"/>
          </w:tcPr>
          <w:p w14:paraId="571B9445" w14:textId="77777777" w:rsidR="00E9116A" w:rsidRPr="003F6E31" w:rsidRDefault="00E9116A" w:rsidP="00E9116A">
            <w:pPr>
              <w:pStyle w:val="Textkrper"/>
              <w:rPr>
                <w:rFonts w:cs="Arial"/>
                <w:szCs w:val="22"/>
              </w:rPr>
            </w:pPr>
            <w:r w:rsidRPr="003F6E31">
              <w:rPr>
                <w:rFonts w:cs="Arial"/>
                <w:szCs w:val="22"/>
              </w:rPr>
              <w:t>Zugang Service</w:t>
            </w:r>
          </w:p>
        </w:tc>
        <w:tc>
          <w:tcPr>
            <w:tcW w:w="6769" w:type="dxa"/>
            <w:shd w:val="clear" w:color="auto" w:fill="F2F2F2" w:themeFill="background1" w:themeFillShade="F2"/>
          </w:tcPr>
          <w:p w14:paraId="5813FBF3" w14:textId="77777777" w:rsidR="00E9116A" w:rsidRPr="003F6E31" w:rsidRDefault="00E9116A" w:rsidP="00E9116A">
            <w:pPr>
              <w:pStyle w:val="Textkrper"/>
            </w:pPr>
            <w:r w:rsidRPr="003F6E31">
              <w:t xml:space="preserve">Der Service überprüft die Einhaltung der </w:t>
            </w:r>
            <w:r w:rsidRPr="00610CBC">
              <w:rPr>
                <w:i/>
              </w:rPr>
              <w:t>Zugangsregeln</w:t>
            </w:r>
            <w:r w:rsidRPr="003F6E31">
              <w:t xml:space="preserve"> und erlaubt dem </w:t>
            </w:r>
            <w:r w:rsidRPr="00610CBC">
              <w:rPr>
                <w:i/>
              </w:rPr>
              <w:t>Subjekt</w:t>
            </w:r>
            <w:r w:rsidRPr="003F6E31">
              <w:t xml:space="preserve"> den Zugang, wenn die entsprechenden Regeln erfüllt sind. </w:t>
            </w:r>
          </w:p>
        </w:tc>
      </w:tr>
    </w:tbl>
    <w:p w14:paraId="784200C0" w14:textId="77777777" w:rsidR="00E9116A" w:rsidRPr="00C4257C" w:rsidRDefault="00E9116A" w:rsidP="00E9116A">
      <w:pPr>
        <w:pStyle w:val="Textkrper"/>
        <w:spacing w:before="120"/>
        <w:rPr>
          <w:b/>
        </w:rPr>
      </w:pPr>
      <w:r w:rsidRPr="00C4257C">
        <w:rPr>
          <w:b/>
        </w:rPr>
        <w:t>Schnittstelle:</w:t>
      </w:r>
    </w:p>
    <w:p w14:paraId="03110E93" w14:textId="1B82F0AC" w:rsidR="00FB3904" w:rsidRDefault="00E9116A" w:rsidP="000C3A3C">
      <w:pPr>
        <w:pStyle w:val="Textkrper"/>
        <w:ind w:left="709" w:hanging="709"/>
        <w:rPr>
          <w:i/>
        </w:rPr>
      </w:pPr>
      <w:r w:rsidRPr="004949F7">
        <w:t xml:space="preserve">In: </w:t>
      </w:r>
      <w:r w:rsidRPr="004949F7">
        <w:tab/>
      </w:r>
      <w:r w:rsidR="00FB3904" w:rsidRPr="00610CBC">
        <w:rPr>
          <w:i/>
        </w:rPr>
        <w:t>Identifikator</w:t>
      </w:r>
      <w:r w:rsidR="00FB3904" w:rsidRPr="00CD4708">
        <w:t xml:space="preserve"> einer </w:t>
      </w:r>
      <w:r w:rsidR="00FB3904">
        <w:rPr>
          <w:i/>
        </w:rPr>
        <w:t>E-Ressource</w:t>
      </w:r>
      <w:r w:rsidR="00FB3904" w:rsidRPr="00610CBC" w:rsidDel="00FB3904">
        <w:rPr>
          <w:i/>
        </w:rPr>
        <w:t xml:space="preserve"> </w:t>
      </w:r>
    </w:p>
    <w:p w14:paraId="5037ACF0" w14:textId="10C1DF45" w:rsidR="00EF5347" w:rsidRDefault="00E9116A" w:rsidP="000C3A3C">
      <w:pPr>
        <w:pStyle w:val="Textkrper"/>
        <w:ind w:left="709" w:hanging="709"/>
        <w:rPr>
          <w:i/>
        </w:rPr>
      </w:pPr>
      <w:r w:rsidRPr="00DC668D">
        <w:t xml:space="preserve">Out: </w:t>
      </w:r>
      <w:r w:rsidRPr="00DC668D">
        <w:tab/>
      </w:r>
      <w:r w:rsidR="004136AB" w:rsidRPr="00DC668D">
        <w:rPr>
          <w:i/>
        </w:rPr>
        <w:t>false</w:t>
      </w:r>
      <w:r w:rsidR="005F663C" w:rsidRPr="00DC668D">
        <w:rPr>
          <w:i/>
        </w:rPr>
        <w:t xml:space="preserve"> oder </w:t>
      </w:r>
      <w:r w:rsidR="00550896" w:rsidRPr="000C3A3C">
        <w:rPr>
          <w:i/>
        </w:rPr>
        <w:t xml:space="preserve">true + </w:t>
      </w:r>
      <w:r w:rsidR="003A238E" w:rsidRPr="00610CBC">
        <w:rPr>
          <w:i/>
        </w:rPr>
        <w:t>Authentifizierungs</w:t>
      </w:r>
      <w:r w:rsidR="003A238E">
        <w:rPr>
          <w:i/>
        </w:rPr>
        <w:t>ergebnis, (Authentifizierungs- und Attributbestätigunge(</w:t>
      </w:r>
    </w:p>
    <w:p w14:paraId="0BEBA743" w14:textId="179C31DB" w:rsidR="00311482" w:rsidRPr="003A238E" w:rsidRDefault="00311482" w:rsidP="000C3A3C">
      <w:pPr>
        <w:pStyle w:val="Textkrper"/>
        <w:ind w:left="709" w:hanging="709"/>
        <w:rPr>
          <w:lang w:val="en-US"/>
        </w:rPr>
      </w:pPr>
      <w:r w:rsidRPr="000C3A3C">
        <w:rPr>
          <w:lang w:val="en-US"/>
        </w:rPr>
        <w:t>Braucht</w:t>
      </w:r>
      <w:r w:rsidR="00683B8A" w:rsidRPr="000C3A3C">
        <w:rPr>
          <w:lang w:val="en-US"/>
        </w:rPr>
        <w:t>:</w:t>
      </w:r>
      <w:r w:rsidRPr="003A238E">
        <w:rPr>
          <w:i/>
          <w:lang w:val="en-US"/>
        </w:rPr>
        <w:t xml:space="preserve"> Zugangsregel Service</w:t>
      </w:r>
      <w:r w:rsidR="00910169" w:rsidRPr="003A238E">
        <w:rPr>
          <w:i/>
          <w:lang w:val="en-US"/>
        </w:rPr>
        <w:t>, Logging Service</w:t>
      </w:r>
      <w:r w:rsidR="00B01014" w:rsidRPr="003A238E">
        <w:rPr>
          <w:i/>
          <w:lang w:val="en-US"/>
        </w:rPr>
        <w:t>, Authentication Service, Broker Service</w:t>
      </w:r>
    </w:p>
    <w:p w14:paraId="02F260BD" w14:textId="77777777" w:rsidR="00E9116A" w:rsidRPr="001513D4" w:rsidRDefault="00E9116A" w:rsidP="00E9116A">
      <w:pPr>
        <w:pStyle w:val="Textkrper"/>
        <w:rPr>
          <w:b/>
        </w:rPr>
      </w:pPr>
      <w:r w:rsidRPr="001513D4">
        <w:rPr>
          <w:b/>
        </w:rPr>
        <w:t>Aufgaben:</w:t>
      </w:r>
    </w:p>
    <w:p w14:paraId="654B8B51" w14:textId="77777777" w:rsidR="004B7EC6" w:rsidRPr="003F6E31" w:rsidRDefault="004B7EC6" w:rsidP="004B7EC6">
      <w:pPr>
        <w:pStyle w:val="Textkrper"/>
        <w:numPr>
          <w:ilvl w:val="0"/>
          <w:numId w:val="3"/>
        </w:numPr>
        <w:tabs>
          <w:tab w:val="clear" w:pos="720"/>
          <w:tab w:val="num" w:pos="363"/>
        </w:tabs>
      </w:pPr>
      <w:r w:rsidRPr="003F6E31">
        <w:t xml:space="preserve">Informiert das </w:t>
      </w:r>
      <w:r w:rsidRPr="00610CBC">
        <w:rPr>
          <w:i/>
        </w:rPr>
        <w:t>Subjekt</w:t>
      </w:r>
      <w:r w:rsidRPr="003F6E31">
        <w:t xml:space="preserve"> über benötigte Sicherheitsinformationen (z.B. benötigte Attribute, geforderter </w:t>
      </w:r>
      <w:r>
        <w:t>Qualität</w:t>
      </w:r>
      <w:r w:rsidRPr="003F6E31">
        <w:t xml:space="preserve">-Level) bezüglich des </w:t>
      </w:r>
      <w:r w:rsidRPr="00610CBC">
        <w:rPr>
          <w:i/>
        </w:rPr>
        <w:t>Zugriffs</w:t>
      </w:r>
      <w:r w:rsidRPr="003F6E31">
        <w:t>.</w:t>
      </w:r>
    </w:p>
    <w:p w14:paraId="2775D534" w14:textId="23D7BE5D" w:rsidR="00E9116A" w:rsidRDefault="004B7EC6" w:rsidP="00E9116A">
      <w:pPr>
        <w:pStyle w:val="Textkrper"/>
        <w:numPr>
          <w:ilvl w:val="0"/>
          <w:numId w:val="3"/>
        </w:numPr>
        <w:tabs>
          <w:tab w:val="clear" w:pos="720"/>
          <w:tab w:val="num" w:pos="363"/>
        </w:tabs>
      </w:pPr>
      <w:r>
        <w:t>F</w:t>
      </w:r>
      <w:r w:rsidR="00E9116A">
        <w:t xml:space="preserve">ordert die </w:t>
      </w:r>
      <w:r w:rsidR="00805AEC" w:rsidRPr="00610CBC">
        <w:rPr>
          <w:i/>
        </w:rPr>
        <w:t>Authentifizierungs</w:t>
      </w:r>
      <w:r w:rsidR="00AD5173" w:rsidRPr="00610CBC">
        <w:rPr>
          <w:i/>
        </w:rPr>
        <w:t>b</w:t>
      </w:r>
      <w:r w:rsidR="00805AEC" w:rsidRPr="00610CBC">
        <w:rPr>
          <w:i/>
        </w:rPr>
        <w:t>estätigung</w:t>
      </w:r>
      <w:r w:rsidR="00805AEC" w:rsidRPr="002B55B7" w:rsidDel="00805AEC">
        <w:t xml:space="preserve"> </w:t>
      </w:r>
      <w:r w:rsidR="00E9116A">
        <w:t>und</w:t>
      </w:r>
      <w:r>
        <w:t xml:space="preserve">, wenn nötig, </w:t>
      </w:r>
      <w:r w:rsidR="00805AEC" w:rsidRPr="00610CBC">
        <w:rPr>
          <w:i/>
        </w:rPr>
        <w:t>Attribut</w:t>
      </w:r>
      <w:r w:rsidR="00AD5173" w:rsidRPr="00610CBC">
        <w:rPr>
          <w:i/>
        </w:rPr>
        <w:t>b</w:t>
      </w:r>
      <w:r w:rsidR="00805AEC" w:rsidRPr="00610CBC">
        <w:rPr>
          <w:i/>
        </w:rPr>
        <w:t>estätigung</w:t>
      </w:r>
      <w:r w:rsidR="002B55B7">
        <w:t xml:space="preserve"> </w:t>
      </w:r>
      <w:r w:rsidR="00E9116A">
        <w:t xml:space="preserve">entsprechend der </w:t>
      </w:r>
      <w:r w:rsidR="00E9116A" w:rsidRPr="00610CBC">
        <w:rPr>
          <w:i/>
        </w:rPr>
        <w:t>Zugangsregel</w:t>
      </w:r>
      <w:r w:rsidR="00E9116A">
        <w:t xml:space="preserve"> für die </w:t>
      </w:r>
      <w:r w:rsidR="001D7A52">
        <w:rPr>
          <w:i/>
        </w:rPr>
        <w:t>E-Ressource</w:t>
      </w:r>
      <w:r w:rsidR="00E9116A">
        <w:t xml:space="preserve"> </w:t>
      </w:r>
      <w:r>
        <w:t xml:space="preserve">vom Authentication und Attribute Assertion Service </w:t>
      </w:r>
      <w:r w:rsidR="00E9116A">
        <w:t>an</w:t>
      </w:r>
      <w:r>
        <w:t>, oder nutzt ei</w:t>
      </w:r>
      <w:r w:rsidR="00823599">
        <w:t>nen</w:t>
      </w:r>
      <w:r>
        <w:t xml:space="preserve"> Broker Service dafür</w:t>
      </w:r>
    </w:p>
    <w:p w14:paraId="6E80FB9D" w14:textId="77777777" w:rsidR="00E9116A" w:rsidRPr="003F6E31" w:rsidRDefault="00E9116A" w:rsidP="00E9116A">
      <w:pPr>
        <w:pStyle w:val="Textkrper"/>
        <w:numPr>
          <w:ilvl w:val="0"/>
          <w:numId w:val="3"/>
        </w:numPr>
        <w:tabs>
          <w:tab w:val="clear" w:pos="720"/>
          <w:tab w:val="num" w:pos="363"/>
        </w:tabs>
      </w:pPr>
      <w:r>
        <w:t xml:space="preserve">Erlaubt den Zugang zur </w:t>
      </w:r>
      <w:r w:rsidR="00C364F0" w:rsidRPr="00610CBC">
        <w:rPr>
          <w:i/>
        </w:rPr>
        <w:t>Ressource</w:t>
      </w:r>
      <w:r>
        <w:t xml:space="preserve">, wenn die geforderte </w:t>
      </w:r>
      <w:r w:rsidR="002B55B7" w:rsidRPr="00610CBC">
        <w:rPr>
          <w:i/>
        </w:rPr>
        <w:t>Authentifizierung</w:t>
      </w:r>
      <w:r w:rsidR="002B55B7">
        <w:t xml:space="preserve"> </w:t>
      </w:r>
      <w:r>
        <w:t xml:space="preserve">erfolgreich war und die geforderten </w:t>
      </w:r>
      <w:r w:rsidRPr="00610CBC">
        <w:rPr>
          <w:i/>
        </w:rPr>
        <w:t>Attribute</w:t>
      </w:r>
      <w:r>
        <w:t xml:space="preserve"> in der gewünschten Qualität bereitgestellt wurden. Diese Funktionalität wird auch als </w:t>
      </w:r>
      <w:r w:rsidRPr="00610CBC">
        <w:rPr>
          <w:i/>
        </w:rPr>
        <w:t>Grobautorisierung</w:t>
      </w:r>
      <w:r>
        <w:t xml:space="preserve"> bezeichnet.</w:t>
      </w:r>
    </w:p>
    <w:p w14:paraId="6541B111" w14:textId="16A27017" w:rsidR="00E9116A" w:rsidRPr="003F6E31" w:rsidRDefault="00E9116A" w:rsidP="00E9116A">
      <w:pPr>
        <w:pStyle w:val="Textkrper"/>
        <w:numPr>
          <w:ilvl w:val="0"/>
          <w:numId w:val="3"/>
        </w:numPr>
      </w:pPr>
      <w:r>
        <w:t xml:space="preserve">Gibt die </w:t>
      </w:r>
      <w:r w:rsidR="004B7EC6" w:rsidRPr="00610CBC">
        <w:rPr>
          <w:i/>
        </w:rPr>
        <w:t>Authentifizierungsbestätigungen</w:t>
      </w:r>
      <w:r w:rsidR="004B7EC6" w:rsidRPr="002B488B" w:rsidDel="004B7EC6">
        <w:rPr>
          <w:i/>
        </w:rPr>
        <w:t xml:space="preserve"> </w:t>
      </w:r>
      <w:r w:rsidRPr="003F6E31">
        <w:t xml:space="preserve">und die </w:t>
      </w:r>
      <w:r w:rsidR="004B7EC6" w:rsidRPr="00610CBC">
        <w:rPr>
          <w:i/>
        </w:rPr>
        <w:t>Attributbestätigungen</w:t>
      </w:r>
      <w:r w:rsidR="004B7EC6" w:rsidRPr="002B488B" w:rsidDel="004B7EC6">
        <w:rPr>
          <w:i/>
        </w:rPr>
        <w:t xml:space="preserve"> </w:t>
      </w:r>
      <w:r w:rsidRPr="003F6E31">
        <w:t xml:space="preserve">an </w:t>
      </w:r>
      <w:r>
        <w:t xml:space="preserve">den </w:t>
      </w:r>
      <w:r w:rsidRPr="002B488B">
        <w:rPr>
          <w:i/>
        </w:rPr>
        <w:t>Autorisation</w:t>
      </w:r>
      <w:r>
        <w:t xml:space="preserve"> Service weiter</w:t>
      </w:r>
      <w:r w:rsidR="001513D4">
        <w:t>.</w:t>
      </w:r>
    </w:p>
    <w:p w14:paraId="1A2D8710" w14:textId="77777777" w:rsidR="002D0C2C" w:rsidRDefault="001D142F" w:rsidP="000C3A3C">
      <w:pPr>
        <w:pStyle w:val="Textkrper"/>
        <w:numPr>
          <w:ilvl w:val="0"/>
          <w:numId w:val="3"/>
        </w:numPr>
        <w:tabs>
          <w:tab w:val="clear" w:pos="720"/>
          <w:tab w:val="num" w:pos="363"/>
        </w:tabs>
      </w:pPr>
      <w:r>
        <w:t xml:space="preserve">Verwendet einen </w:t>
      </w:r>
      <w:r w:rsidRPr="00F228FD">
        <w:rPr>
          <w:i/>
        </w:rPr>
        <w:t>Logging Service</w:t>
      </w:r>
      <w:r>
        <w:t>, um Zugangs</w:t>
      </w:r>
      <w:r w:rsidRPr="003F6E31">
        <w:t>informationen</w:t>
      </w:r>
      <w:r>
        <w:t xml:space="preserve"> zur </w:t>
      </w:r>
      <w:r w:rsidRPr="003F6E31">
        <w:t>vollständige</w:t>
      </w:r>
      <w:r>
        <w:t>n</w:t>
      </w:r>
      <w:r w:rsidRPr="003F6E31">
        <w:t xml:space="preserve"> Nachvollziehbarkeit</w:t>
      </w:r>
      <w:r>
        <w:t xml:space="preserve"> abzulegen</w:t>
      </w:r>
      <w:r w:rsidRPr="003F6E31">
        <w:t>.</w:t>
      </w:r>
    </w:p>
    <w:p w14:paraId="4BBC1E82" w14:textId="70B2D1DB" w:rsidR="002D0C2C" w:rsidRPr="003F6E31" w:rsidRDefault="002D0C2C" w:rsidP="000C3A3C">
      <w:pPr>
        <w:pStyle w:val="Textkrper"/>
      </w:pPr>
    </w:p>
    <w:p w14:paraId="16AB3572" w14:textId="77777777" w:rsidR="00E9116A" w:rsidRPr="003F6E31" w:rsidRDefault="00E9116A" w:rsidP="00A0370D">
      <w:pPr>
        <w:pStyle w:val="berschrift3"/>
      </w:pPr>
      <w:bookmarkStart w:id="342" w:name="_Toc364078114"/>
      <w:bookmarkStart w:id="343" w:name="_Ref365127589"/>
      <w:bookmarkStart w:id="344" w:name="_Toc366590278"/>
      <w:bookmarkStart w:id="345" w:name="_Toc487535828"/>
      <w:r>
        <w:t>Autorisation Service</w:t>
      </w:r>
      <w:bookmarkEnd w:id="342"/>
      <w:bookmarkEnd w:id="343"/>
      <w:bookmarkEnd w:id="344"/>
      <w:bookmarkEnd w:id="345"/>
    </w:p>
    <w:tbl>
      <w:tblPr>
        <w:tblW w:w="0" w:type="auto"/>
        <w:tblBorders>
          <w:insideH w:val="single" w:sz="4" w:space="0" w:color="808080" w:themeColor="background1" w:themeShade="80"/>
        </w:tblBorders>
        <w:tblLook w:val="04A0" w:firstRow="1" w:lastRow="0" w:firstColumn="1" w:lastColumn="0" w:noHBand="0" w:noVBand="1"/>
      </w:tblPr>
      <w:tblGrid>
        <w:gridCol w:w="2465"/>
        <w:gridCol w:w="6606"/>
      </w:tblGrid>
      <w:tr w:rsidR="00E9116A" w:rsidRPr="003F6E31" w14:paraId="0E00D807" w14:textId="77777777" w:rsidTr="00226DA3">
        <w:trPr>
          <w:cantSplit/>
        </w:trPr>
        <w:tc>
          <w:tcPr>
            <w:tcW w:w="2518" w:type="dxa"/>
            <w:shd w:val="clear" w:color="auto" w:fill="D9D9D9" w:themeFill="background1" w:themeFillShade="D9"/>
          </w:tcPr>
          <w:p w14:paraId="412E1DAC" w14:textId="77777777" w:rsidR="00E9116A" w:rsidRPr="003F6E31" w:rsidRDefault="00E9116A" w:rsidP="00E9116A">
            <w:pPr>
              <w:pStyle w:val="Textkrper"/>
              <w:rPr>
                <w:rFonts w:cs="Arial"/>
                <w:szCs w:val="22"/>
              </w:rPr>
            </w:pPr>
            <w:r w:rsidRPr="003F6E31">
              <w:rPr>
                <w:rFonts w:cs="Arial"/>
                <w:iCs/>
                <w:szCs w:val="22"/>
              </w:rPr>
              <w:t xml:space="preserve">Autorisation </w:t>
            </w:r>
            <w:r w:rsidRPr="003F6E31">
              <w:rPr>
                <w:rFonts w:cs="Arial"/>
                <w:szCs w:val="22"/>
              </w:rPr>
              <w:t xml:space="preserve">Service </w:t>
            </w:r>
          </w:p>
        </w:tc>
        <w:tc>
          <w:tcPr>
            <w:tcW w:w="6769" w:type="dxa"/>
            <w:shd w:val="clear" w:color="auto" w:fill="F2F2F2" w:themeFill="background1" w:themeFillShade="F2"/>
          </w:tcPr>
          <w:p w14:paraId="21351F5C" w14:textId="45A83DBA" w:rsidR="00E9116A" w:rsidRPr="003F6E31" w:rsidRDefault="00E9116A" w:rsidP="00E9116A">
            <w:pPr>
              <w:pStyle w:val="Textkrper"/>
            </w:pPr>
            <w:r w:rsidRPr="003F6E31">
              <w:t xml:space="preserve">Der Service überprüft </w:t>
            </w:r>
            <w:r w:rsidR="00B748F4">
              <w:t xml:space="preserve">zur Ausführungszeit </w:t>
            </w:r>
            <w:r w:rsidRPr="003F6E31">
              <w:t xml:space="preserve">die Einhaltung der Rechte für die Nutzung der </w:t>
            </w:r>
            <w:r w:rsidR="001D7A52">
              <w:rPr>
                <w:i/>
              </w:rPr>
              <w:t>E-Ressource</w:t>
            </w:r>
            <w:r w:rsidRPr="003F6E31">
              <w:t xml:space="preserve"> und erlaubt dem </w:t>
            </w:r>
            <w:r w:rsidRPr="00BA6F13">
              <w:rPr>
                <w:i/>
              </w:rPr>
              <w:t>Subjekt</w:t>
            </w:r>
            <w:r w:rsidRPr="003F6E31">
              <w:t xml:space="preserve"> die Nutzung</w:t>
            </w:r>
            <w:r w:rsidR="00973B63">
              <w:t xml:space="preserve"> der </w:t>
            </w:r>
            <w:r w:rsidR="00973B63" w:rsidRPr="00BA6F13">
              <w:rPr>
                <w:i/>
              </w:rPr>
              <w:t>Ressource</w:t>
            </w:r>
            <w:r w:rsidRPr="003F6E31">
              <w:t xml:space="preserve">, wenn es die entsprechenden Rechte besitzt. </w:t>
            </w:r>
          </w:p>
        </w:tc>
      </w:tr>
    </w:tbl>
    <w:p w14:paraId="516C4295" w14:textId="77777777" w:rsidR="00E9116A" w:rsidRPr="008C3145" w:rsidRDefault="00E9116A" w:rsidP="00E9116A">
      <w:pPr>
        <w:pStyle w:val="Textkrper"/>
        <w:spacing w:before="120"/>
        <w:rPr>
          <w:b/>
        </w:rPr>
      </w:pPr>
      <w:r w:rsidRPr="00CD4708">
        <w:rPr>
          <w:b/>
        </w:rPr>
        <w:t>Schnittstelle:</w:t>
      </w:r>
    </w:p>
    <w:p w14:paraId="41433741" w14:textId="32FBDEAF" w:rsidR="00E9116A" w:rsidRPr="00CD4708" w:rsidRDefault="00E9116A" w:rsidP="000C3A3C">
      <w:pPr>
        <w:pStyle w:val="Textkrper"/>
        <w:ind w:left="709" w:hanging="709"/>
      </w:pPr>
      <w:r w:rsidRPr="00CD4708">
        <w:t xml:space="preserve">In: </w:t>
      </w:r>
      <w:r w:rsidRPr="00CD4708">
        <w:tab/>
      </w:r>
      <w:r w:rsidR="00805AEC" w:rsidRPr="00610CBC">
        <w:rPr>
          <w:i/>
        </w:rPr>
        <w:t>Authentifizierungs</w:t>
      </w:r>
      <w:r w:rsidR="00AD5173" w:rsidRPr="00610CBC">
        <w:rPr>
          <w:i/>
        </w:rPr>
        <w:t>b</w:t>
      </w:r>
      <w:r w:rsidR="00805AEC" w:rsidRPr="00610CBC">
        <w:rPr>
          <w:i/>
        </w:rPr>
        <w:t>estätigungen</w:t>
      </w:r>
      <w:r w:rsidR="00805AEC">
        <w:t xml:space="preserve">, </w:t>
      </w:r>
      <w:r w:rsidR="00084E69">
        <w:br/>
      </w:r>
      <w:r w:rsidR="00AD5173" w:rsidRPr="00610CBC">
        <w:rPr>
          <w:i/>
        </w:rPr>
        <w:t>Attributbestätigung</w:t>
      </w:r>
      <w:r w:rsidR="00AF3EF2" w:rsidRPr="00610CBC">
        <w:rPr>
          <w:i/>
        </w:rPr>
        <w:t>en</w:t>
      </w:r>
      <w:r w:rsidRPr="00CD4708">
        <w:t xml:space="preserve">, </w:t>
      </w:r>
      <w:r w:rsidR="00084E69">
        <w:br/>
      </w:r>
      <w:r w:rsidR="00620684" w:rsidRPr="00610CBC">
        <w:rPr>
          <w:i/>
        </w:rPr>
        <w:t>Identifikator</w:t>
      </w:r>
      <w:r w:rsidRPr="00CD4708">
        <w:t xml:space="preserve"> einer </w:t>
      </w:r>
      <w:r w:rsidR="001D7A52">
        <w:rPr>
          <w:i/>
        </w:rPr>
        <w:t>E-Ressource</w:t>
      </w:r>
    </w:p>
    <w:p w14:paraId="4AAB8C62" w14:textId="6A48BED5" w:rsidR="00E9116A" w:rsidRDefault="00E9116A" w:rsidP="00E9116A">
      <w:pPr>
        <w:pStyle w:val="Textkrper"/>
        <w:ind w:left="709" w:hanging="709"/>
      </w:pPr>
      <w:r w:rsidRPr="003F6E31">
        <w:t xml:space="preserve">Out: </w:t>
      </w:r>
      <w:r w:rsidRPr="003F6E31">
        <w:tab/>
        <w:t xml:space="preserve">Security Token (mit allen für den Zugriff auf die </w:t>
      </w:r>
      <w:r w:rsidR="00C364F0">
        <w:t>Ressource</w:t>
      </w:r>
      <w:r w:rsidRPr="003F6E31">
        <w:t xml:space="preserve"> relevanten Informationen, insb. Attribut</w:t>
      </w:r>
      <w:r w:rsidR="00AD4253">
        <w:t>b</w:t>
      </w:r>
      <w:r w:rsidRPr="003F6E31">
        <w:t>estätigungen)</w:t>
      </w:r>
    </w:p>
    <w:p w14:paraId="6D1F3D7C" w14:textId="327253AA" w:rsidR="00BF0840" w:rsidRPr="00910169" w:rsidRDefault="00BF0840" w:rsidP="00BF0840">
      <w:pPr>
        <w:pStyle w:val="Textkrper"/>
        <w:ind w:left="709" w:hanging="709"/>
      </w:pPr>
      <w:r w:rsidRPr="007B471B">
        <w:t>Braucht:</w:t>
      </w:r>
      <w:r>
        <w:rPr>
          <w:i/>
        </w:rPr>
        <w:t xml:space="preserve"> Zugriffsregel Service</w:t>
      </w:r>
      <w:r w:rsidR="00910169" w:rsidRPr="000C3A3C">
        <w:rPr>
          <w:i/>
        </w:rPr>
        <w:t>, Logging Service</w:t>
      </w:r>
    </w:p>
    <w:p w14:paraId="3235684A" w14:textId="77777777" w:rsidR="00E9116A" w:rsidRPr="003F6E31" w:rsidRDefault="00E9116A" w:rsidP="00E9116A">
      <w:pPr>
        <w:pStyle w:val="Textkrper"/>
        <w:rPr>
          <w:b/>
        </w:rPr>
      </w:pPr>
      <w:r w:rsidRPr="003F6E31">
        <w:rPr>
          <w:b/>
        </w:rPr>
        <w:t>Aufgaben:</w:t>
      </w:r>
    </w:p>
    <w:p w14:paraId="45EEACCF" w14:textId="6D7FDC74" w:rsidR="00E9116A" w:rsidRPr="003F6E31" w:rsidRDefault="00E9116A" w:rsidP="00E9116A">
      <w:pPr>
        <w:pStyle w:val="Textkrper"/>
        <w:numPr>
          <w:ilvl w:val="0"/>
          <w:numId w:val="3"/>
        </w:numPr>
      </w:pPr>
      <w:r w:rsidRPr="003F6E31">
        <w:t xml:space="preserve">Überprüft, ob </w:t>
      </w:r>
      <w:r>
        <w:t xml:space="preserve">die übergebenen </w:t>
      </w:r>
      <w:r w:rsidR="00AF3EF2">
        <w:t>Bestätigungen</w:t>
      </w:r>
      <w:r>
        <w:t xml:space="preserve"> </w:t>
      </w:r>
      <w:r w:rsidR="00152630">
        <w:t xml:space="preserve">inklusive deren geforderten Qualität </w:t>
      </w:r>
      <w:r>
        <w:t xml:space="preserve">den </w:t>
      </w:r>
      <w:r w:rsidRPr="00610CBC">
        <w:rPr>
          <w:i/>
        </w:rPr>
        <w:t>Zugriffsrechten</w:t>
      </w:r>
      <w:r>
        <w:t xml:space="preserve"> entsprechen und erlaubt ggf. die Nutzung der entsprechenden Funktionen der </w:t>
      </w:r>
      <w:r w:rsidRPr="00610CBC">
        <w:rPr>
          <w:i/>
        </w:rPr>
        <w:t>Ressource</w:t>
      </w:r>
      <w:r>
        <w:t xml:space="preserve"> (</w:t>
      </w:r>
      <w:r w:rsidRPr="00610CBC">
        <w:rPr>
          <w:i/>
        </w:rPr>
        <w:t>Feinautorisierung</w:t>
      </w:r>
      <w:r>
        <w:t>).</w:t>
      </w:r>
    </w:p>
    <w:p w14:paraId="70685770" w14:textId="77777777" w:rsidR="00E9116A" w:rsidRPr="003F6E31" w:rsidRDefault="00E9116A" w:rsidP="00E9116A">
      <w:pPr>
        <w:pStyle w:val="Textkrper"/>
        <w:numPr>
          <w:ilvl w:val="0"/>
          <w:numId w:val="3"/>
        </w:numPr>
      </w:pPr>
      <w:r w:rsidRPr="003F6E31">
        <w:t xml:space="preserve">Erzeugt ein Security Token für das </w:t>
      </w:r>
      <w:r>
        <w:t xml:space="preserve">autorisierte </w:t>
      </w:r>
      <w:r w:rsidRPr="00610CBC">
        <w:rPr>
          <w:i/>
        </w:rPr>
        <w:t>Subjekt</w:t>
      </w:r>
      <w:r w:rsidRPr="003F6E31">
        <w:t xml:space="preserve"> </w:t>
      </w:r>
      <w:r>
        <w:t xml:space="preserve">mit </w:t>
      </w:r>
      <w:r w:rsidRPr="003F6E31">
        <w:t>den im Zugriffskontext rele</w:t>
      </w:r>
      <w:r>
        <w:t xml:space="preserve">vanten und </w:t>
      </w:r>
      <w:r w:rsidRPr="003F6E31">
        <w:t xml:space="preserve">bestätigten </w:t>
      </w:r>
      <w:r w:rsidRPr="00610CBC">
        <w:rPr>
          <w:i/>
        </w:rPr>
        <w:t>Attributen</w:t>
      </w:r>
      <w:r w:rsidRPr="003F6E31">
        <w:t xml:space="preserve">. </w:t>
      </w:r>
    </w:p>
    <w:p w14:paraId="6DEF6683" w14:textId="77777777" w:rsidR="00E9116A" w:rsidRDefault="00E9116A" w:rsidP="00E9116A">
      <w:pPr>
        <w:pStyle w:val="Textkrper"/>
        <w:numPr>
          <w:ilvl w:val="0"/>
          <w:numId w:val="3"/>
        </w:numPr>
      </w:pPr>
      <w:r>
        <w:t>B</w:t>
      </w:r>
      <w:r w:rsidRPr="003F6E31">
        <w:t>egrenzt die Lebensdauer des Security Tokens.</w:t>
      </w:r>
    </w:p>
    <w:p w14:paraId="724B88E0" w14:textId="666F04B1" w:rsidR="00E9116A" w:rsidRDefault="00BD047F" w:rsidP="000C3A3C">
      <w:pPr>
        <w:pStyle w:val="Textkrper"/>
        <w:numPr>
          <w:ilvl w:val="0"/>
          <w:numId w:val="3"/>
        </w:numPr>
        <w:tabs>
          <w:tab w:val="clear" w:pos="720"/>
          <w:tab w:val="num" w:pos="363"/>
        </w:tabs>
      </w:pPr>
      <w:r>
        <w:t xml:space="preserve">Verwendet einen </w:t>
      </w:r>
      <w:r w:rsidRPr="000C3A3C">
        <w:rPr>
          <w:i/>
        </w:rPr>
        <w:t>Logging Service</w:t>
      </w:r>
      <w:r>
        <w:t xml:space="preserve">, um </w:t>
      </w:r>
      <w:r w:rsidR="006D3263">
        <w:t>Zugriff</w:t>
      </w:r>
      <w:r w:rsidR="00E9116A">
        <w:t>s</w:t>
      </w:r>
      <w:r w:rsidR="00E9116A" w:rsidRPr="003F6E31">
        <w:t>informationen</w:t>
      </w:r>
      <w:r>
        <w:t xml:space="preserve"> zur </w:t>
      </w:r>
      <w:r w:rsidR="00E9116A" w:rsidRPr="003F6E31">
        <w:t>vollständige</w:t>
      </w:r>
      <w:r w:rsidR="00CA14DE">
        <w:t>n</w:t>
      </w:r>
      <w:r w:rsidR="00E9116A" w:rsidRPr="003F6E31">
        <w:t xml:space="preserve"> Nachvollziehbarkeit</w:t>
      </w:r>
      <w:r>
        <w:t xml:space="preserve"> abzulegen</w:t>
      </w:r>
      <w:r w:rsidR="00E9116A" w:rsidRPr="003F6E31">
        <w:t>.</w:t>
      </w:r>
    </w:p>
    <w:p w14:paraId="56CEF9CD" w14:textId="44A596AC" w:rsidR="0051138C" w:rsidRPr="00DB64D9" w:rsidRDefault="00955A35" w:rsidP="00DB64D9">
      <w:pPr>
        <w:pStyle w:val="Textkrper"/>
        <w:numPr>
          <w:ilvl w:val="0"/>
          <w:numId w:val="3"/>
        </w:numPr>
        <w:tabs>
          <w:tab w:val="clear" w:pos="720"/>
          <w:tab w:val="num" w:pos="363"/>
        </w:tabs>
        <w:spacing w:line="240" w:lineRule="auto"/>
        <w:rPr>
          <w:b/>
        </w:rPr>
      </w:pPr>
      <w:r>
        <w:t xml:space="preserve">(optional) </w:t>
      </w:r>
      <w:r w:rsidR="0051138C" w:rsidRPr="003F6E31">
        <w:t xml:space="preserve">Arbeitet mit dem Lizenzmanagement zusammen, z.B. um den Zugriff zu verweigern, wenn die maximale Anzahl von gleichzeitigen </w:t>
      </w:r>
      <w:r w:rsidR="00770F37">
        <w:t>Ben</w:t>
      </w:r>
      <w:r w:rsidR="00BF6E9F">
        <w:t>utzern</w:t>
      </w:r>
      <w:r w:rsidR="00BF6E9F" w:rsidRPr="003F6E31">
        <w:t xml:space="preserve"> </w:t>
      </w:r>
      <w:r w:rsidR="0051138C" w:rsidRPr="003F6E31">
        <w:t xml:space="preserve">erreicht ist. </w:t>
      </w:r>
    </w:p>
    <w:p w14:paraId="623F47A7" w14:textId="50FCEAE7" w:rsidR="00C94997" w:rsidRPr="003F6E31" w:rsidRDefault="00C94997" w:rsidP="00C94997">
      <w:pPr>
        <w:pStyle w:val="berschrift3"/>
      </w:pPr>
      <w:bookmarkStart w:id="346" w:name="_Toc364078115"/>
      <w:bookmarkStart w:id="347" w:name="_Toc366590279"/>
      <w:bookmarkStart w:id="348" w:name="_Ref342382361"/>
      <w:bookmarkStart w:id="349" w:name="_Toc487535829"/>
      <w:bookmarkEnd w:id="266"/>
      <w:r>
        <w:t>Logging Service</w:t>
      </w:r>
      <w:bookmarkEnd w:id="349"/>
    </w:p>
    <w:tbl>
      <w:tblPr>
        <w:tblW w:w="0" w:type="auto"/>
        <w:tblBorders>
          <w:insideH w:val="single" w:sz="4" w:space="0" w:color="808080" w:themeColor="background1" w:themeShade="80"/>
        </w:tblBorders>
        <w:tblLook w:val="04A0" w:firstRow="1" w:lastRow="0" w:firstColumn="1" w:lastColumn="0" w:noHBand="0" w:noVBand="1"/>
      </w:tblPr>
      <w:tblGrid>
        <w:gridCol w:w="2466"/>
        <w:gridCol w:w="6605"/>
      </w:tblGrid>
      <w:tr w:rsidR="00C94997" w:rsidRPr="003F6E31" w14:paraId="33320987" w14:textId="77777777" w:rsidTr="00317C2C">
        <w:trPr>
          <w:cantSplit/>
        </w:trPr>
        <w:tc>
          <w:tcPr>
            <w:tcW w:w="2518" w:type="dxa"/>
            <w:shd w:val="clear" w:color="auto" w:fill="D9D9D9" w:themeFill="background1" w:themeFillShade="D9"/>
          </w:tcPr>
          <w:p w14:paraId="30ACB147" w14:textId="751131AF" w:rsidR="00C94997" w:rsidRPr="003F6E31" w:rsidRDefault="00C94997" w:rsidP="00317C2C">
            <w:pPr>
              <w:pStyle w:val="Textkrper"/>
              <w:rPr>
                <w:rFonts w:cs="Arial"/>
                <w:szCs w:val="22"/>
              </w:rPr>
            </w:pPr>
            <w:r>
              <w:rPr>
                <w:rFonts w:cs="Arial"/>
                <w:iCs/>
                <w:szCs w:val="22"/>
              </w:rPr>
              <w:t>Logging</w:t>
            </w:r>
            <w:r w:rsidRPr="003F6E31">
              <w:rPr>
                <w:rFonts w:cs="Arial"/>
                <w:iCs/>
                <w:szCs w:val="22"/>
              </w:rPr>
              <w:t xml:space="preserve"> </w:t>
            </w:r>
            <w:r w:rsidRPr="003F6E31">
              <w:rPr>
                <w:rFonts w:cs="Arial"/>
                <w:szCs w:val="22"/>
              </w:rPr>
              <w:t xml:space="preserve">Service </w:t>
            </w:r>
          </w:p>
        </w:tc>
        <w:tc>
          <w:tcPr>
            <w:tcW w:w="6769" w:type="dxa"/>
            <w:shd w:val="clear" w:color="auto" w:fill="F2F2F2" w:themeFill="background1" w:themeFillShade="F2"/>
          </w:tcPr>
          <w:p w14:paraId="6C19C1F0" w14:textId="34AF01D9" w:rsidR="00C94997" w:rsidRPr="003F6E31" w:rsidRDefault="00C94997" w:rsidP="00BC42D2">
            <w:pPr>
              <w:pStyle w:val="Textkrper"/>
            </w:pPr>
            <w:r w:rsidRPr="003F6E31">
              <w:t xml:space="preserve">Der Service </w:t>
            </w:r>
            <w:r w:rsidR="005E6799">
              <w:t xml:space="preserve">dokumentiert </w:t>
            </w:r>
            <w:r>
              <w:t xml:space="preserve">zur </w:t>
            </w:r>
            <w:r w:rsidR="00336814">
              <w:t>Laufzeit</w:t>
            </w:r>
            <w:r>
              <w:t xml:space="preserve"> </w:t>
            </w:r>
            <w:r w:rsidRPr="003F6E31">
              <w:t xml:space="preserve">die </w:t>
            </w:r>
            <w:r w:rsidR="005E6799">
              <w:t>Verwendung ei</w:t>
            </w:r>
            <w:r w:rsidR="00317C2C">
              <w:t>nes Services und stellt der Support-O</w:t>
            </w:r>
            <w:r w:rsidR="00BC42D2">
              <w:t>rganisation die notwendigen Inf</w:t>
            </w:r>
            <w:r w:rsidR="00317C2C">
              <w:t>o</w:t>
            </w:r>
            <w:r w:rsidR="00BC42D2">
              <w:t>r</w:t>
            </w:r>
            <w:r w:rsidR="00317C2C">
              <w:t>mationen bereit</w:t>
            </w:r>
            <w:r w:rsidR="00BC42D2">
              <w:t>, um Nutzungsprobleme oder Fehler aufzuklären.</w:t>
            </w:r>
            <w:r w:rsidRPr="003F6E31">
              <w:t xml:space="preserve"> </w:t>
            </w:r>
          </w:p>
        </w:tc>
      </w:tr>
    </w:tbl>
    <w:p w14:paraId="21A444C1" w14:textId="77777777" w:rsidR="00C94997" w:rsidRPr="008C3145" w:rsidRDefault="00C94997" w:rsidP="00C94997">
      <w:pPr>
        <w:pStyle w:val="Textkrper"/>
        <w:spacing w:before="120"/>
        <w:rPr>
          <w:b/>
        </w:rPr>
      </w:pPr>
      <w:r w:rsidRPr="00CD4708">
        <w:rPr>
          <w:b/>
        </w:rPr>
        <w:t>Schnittstelle:</w:t>
      </w:r>
    </w:p>
    <w:p w14:paraId="35EE693F" w14:textId="7FA3A816" w:rsidR="00C94997" w:rsidRPr="00CD4708" w:rsidRDefault="00C94997" w:rsidP="00C94997">
      <w:pPr>
        <w:pStyle w:val="Textkrper"/>
        <w:ind w:left="709" w:hanging="709"/>
      </w:pPr>
      <w:r w:rsidRPr="00CD4708">
        <w:t xml:space="preserve">In: </w:t>
      </w:r>
      <w:r w:rsidRPr="00CD4708">
        <w:tab/>
      </w:r>
      <w:r w:rsidR="00BC42D2" w:rsidRPr="000C3A3C">
        <w:t>Nutzungsdaten eines Service</w:t>
      </w:r>
    </w:p>
    <w:p w14:paraId="16485428" w14:textId="0C225961" w:rsidR="00C94997" w:rsidRDefault="00C94997" w:rsidP="00C94997">
      <w:pPr>
        <w:pStyle w:val="Textkrper"/>
        <w:ind w:left="709" w:hanging="709"/>
      </w:pPr>
      <w:r w:rsidRPr="003F6E31">
        <w:t xml:space="preserve">Out: </w:t>
      </w:r>
      <w:r w:rsidRPr="003F6E31">
        <w:tab/>
      </w:r>
      <w:r w:rsidR="00067D41">
        <w:t>Logs</w:t>
      </w:r>
    </w:p>
    <w:p w14:paraId="07B49F11" w14:textId="3A81711D" w:rsidR="007332C2" w:rsidRPr="003F6E31" w:rsidRDefault="007332C2" w:rsidP="00C94997">
      <w:pPr>
        <w:pStyle w:val="Textkrper"/>
        <w:ind w:left="709" w:hanging="709"/>
      </w:pPr>
      <w:r>
        <w:t>Braucht: -</w:t>
      </w:r>
    </w:p>
    <w:p w14:paraId="6FD133D5" w14:textId="77777777" w:rsidR="00C94997" w:rsidRPr="003F6E31" w:rsidRDefault="00C94997" w:rsidP="00C94997">
      <w:pPr>
        <w:pStyle w:val="Textkrper"/>
        <w:rPr>
          <w:b/>
        </w:rPr>
      </w:pPr>
      <w:r w:rsidRPr="003F6E31">
        <w:rPr>
          <w:b/>
        </w:rPr>
        <w:t>Aufgaben:</w:t>
      </w:r>
    </w:p>
    <w:p w14:paraId="47BE6026" w14:textId="4D24A4B8" w:rsidR="00C94997" w:rsidRDefault="00814EE5" w:rsidP="00C94997">
      <w:pPr>
        <w:pStyle w:val="Textkrper"/>
        <w:numPr>
          <w:ilvl w:val="0"/>
          <w:numId w:val="3"/>
        </w:numPr>
      </w:pPr>
      <w:r>
        <w:t xml:space="preserve">Wird von </w:t>
      </w:r>
      <w:r w:rsidR="00BC42D2">
        <w:t>and</w:t>
      </w:r>
      <w:r w:rsidR="000B26C0">
        <w:t>ere</w:t>
      </w:r>
      <w:r w:rsidR="00BC42D2">
        <w:t>n Services verwendet.</w:t>
      </w:r>
    </w:p>
    <w:p w14:paraId="7D026022" w14:textId="3A126B08" w:rsidR="00B861CB" w:rsidRDefault="00B861CB" w:rsidP="00C94997">
      <w:pPr>
        <w:pStyle w:val="Textkrper"/>
        <w:numPr>
          <w:ilvl w:val="0"/>
          <w:numId w:val="3"/>
        </w:numPr>
      </w:pPr>
      <w:r>
        <w:t xml:space="preserve">Sammelt und speichert die Nutzungsdaten eines Services in standardisierter Form </w:t>
      </w:r>
    </w:p>
    <w:p w14:paraId="447461E8" w14:textId="38E6B108" w:rsidR="00BC42D2" w:rsidRDefault="00B861CB" w:rsidP="00CA15AC">
      <w:pPr>
        <w:pStyle w:val="Textkrper"/>
        <w:numPr>
          <w:ilvl w:val="0"/>
          <w:numId w:val="3"/>
        </w:numPr>
      </w:pPr>
      <w:r>
        <w:t>Gibt</w:t>
      </w:r>
      <w:r w:rsidR="00BC42D2">
        <w:t xml:space="preserve"> die Nutzungsdaten eines Services in standardisierter Form </w:t>
      </w:r>
      <w:r>
        <w:t>(</w:t>
      </w:r>
      <w:r w:rsidR="00EA3990">
        <w:t>L</w:t>
      </w:r>
      <w:r>
        <w:t xml:space="preserve">ogs) </w:t>
      </w:r>
      <w:r w:rsidR="00BC42D2">
        <w:t>an berechtigte Services weiter.</w:t>
      </w:r>
    </w:p>
    <w:p w14:paraId="5F71FA9F" w14:textId="1D175E4D" w:rsidR="00BD047F" w:rsidRPr="003F6E31" w:rsidRDefault="00BD047F" w:rsidP="000C3A3C">
      <w:pPr>
        <w:pStyle w:val="Textkrper"/>
        <w:numPr>
          <w:ilvl w:val="0"/>
          <w:numId w:val="3"/>
        </w:numPr>
        <w:tabs>
          <w:tab w:val="clear" w:pos="720"/>
          <w:tab w:val="num" w:pos="363"/>
        </w:tabs>
      </w:pPr>
      <w:r>
        <w:t xml:space="preserve">(optional) </w:t>
      </w:r>
      <w:r w:rsidRPr="003F6E31">
        <w:t>Bietet rechtlich verifizierte und verifizierbare Audit- und Monitoring-Funktionen zur vo</w:t>
      </w:r>
      <w:r>
        <w:t>llständigen Nachvollziehbarkeit</w:t>
      </w:r>
    </w:p>
    <w:p w14:paraId="5D521433" w14:textId="2EDA1F39" w:rsidR="00E9116A" w:rsidRDefault="00E9116A" w:rsidP="00AC31AB">
      <w:pPr>
        <w:pStyle w:val="berschrift2"/>
      </w:pPr>
      <w:bookmarkStart w:id="350" w:name="_Toc485136216"/>
      <w:bookmarkStart w:id="351" w:name="_Toc485138675"/>
      <w:bookmarkStart w:id="352" w:name="_Toc485221677"/>
      <w:bookmarkStart w:id="353" w:name="_Toc485222409"/>
      <w:bookmarkStart w:id="354" w:name="_Toc485222586"/>
      <w:bookmarkStart w:id="355" w:name="_Toc485224017"/>
      <w:bookmarkStart w:id="356" w:name="_Toc485224098"/>
      <w:bookmarkStart w:id="357" w:name="_Toc485224208"/>
      <w:bookmarkStart w:id="358" w:name="_Toc485302407"/>
      <w:bookmarkStart w:id="359" w:name="_Toc485302505"/>
      <w:bookmarkStart w:id="360" w:name="_Toc487535830"/>
      <w:bookmarkEnd w:id="350"/>
      <w:bookmarkEnd w:id="351"/>
      <w:bookmarkEnd w:id="352"/>
      <w:bookmarkEnd w:id="353"/>
      <w:bookmarkEnd w:id="354"/>
      <w:bookmarkEnd w:id="355"/>
      <w:bookmarkEnd w:id="356"/>
      <w:bookmarkEnd w:id="357"/>
      <w:bookmarkEnd w:id="358"/>
      <w:bookmarkEnd w:id="359"/>
      <w:r>
        <w:t>Gesamtmodell</w:t>
      </w:r>
      <w:bookmarkEnd w:id="346"/>
      <w:bookmarkEnd w:id="347"/>
      <w:bookmarkEnd w:id="360"/>
    </w:p>
    <w:p w14:paraId="30DDC37E" w14:textId="25A7171C" w:rsidR="00E9116A" w:rsidRDefault="00E9116A" w:rsidP="00A0625E">
      <w:pPr>
        <w:pStyle w:val="Textkrper"/>
        <w:keepNext/>
      </w:pPr>
      <w:r>
        <w:t xml:space="preserve">In </w:t>
      </w:r>
      <w:r>
        <w:fldChar w:fldCharType="begin"/>
      </w:r>
      <w:r>
        <w:instrText xml:space="preserve"> REF _Ref364076008 \h </w:instrText>
      </w:r>
      <w:r>
        <w:fldChar w:fldCharType="separate"/>
      </w:r>
      <w:r w:rsidR="000B7520">
        <w:t xml:space="preserve">Abbildung </w:t>
      </w:r>
      <w:r w:rsidR="000B7520">
        <w:rPr>
          <w:noProof/>
        </w:rPr>
        <w:t>10</w:t>
      </w:r>
      <w:r>
        <w:fldChar w:fldCharType="end"/>
      </w:r>
      <w:r>
        <w:t xml:space="preserve"> werden alle IAM-Geschäftsservices zusammen dargestellt. Man erkennt, dass die Laufzeit</w:t>
      </w:r>
      <w:r w:rsidR="006D3263">
        <w:t>s</w:t>
      </w:r>
      <w:r>
        <w:t>ervices zur Erfüllung ihrer Funktionalitäten auf die Daten der Services der Definitionszeit zugreifen.</w:t>
      </w:r>
      <w:r w:rsidR="00D5082A">
        <w:t xml:space="preserve"> Auf die Darstellung des Laufzeitservices </w:t>
      </w:r>
      <w:r w:rsidR="00D5082A" w:rsidRPr="00984EB4">
        <w:rPr>
          <w:i/>
        </w:rPr>
        <w:t>Logging Services</w:t>
      </w:r>
      <w:r w:rsidR="00D5082A">
        <w:t>, der von allen anderen Services genutzt wird, wurde aus Übersichtlichkeitsgründen verzichtet.</w:t>
      </w:r>
    </w:p>
    <w:p w14:paraId="46A17FE1" w14:textId="1FBCC92B" w:rsidR="00E9116A" w:rsidRPr="006F5966" w:rsidRDefault="00300670" w:rsidP="009B722F">
      <w:pPr>
        <w:pStyle w:val="Abbildung"/>
      </w:pPr>
      <w:r>
        <w:rPr>
          <w:lang w:val="de-CH" w:eastAsia="de-CH"/>
        </w:rPr>
        <w:drawing>
          <wp:inline distT="0" distB="0" distL="0" distR="0" wp14:anchorId="0DC7BA7B" wp14:editId="7C705497">
            <wp:extent cx="4619625" cy="5391150"/>
            <wp:effectExtent l="0" t="0" r="9525" b="0"/>
            <wp:docPr id="12" name="Grafik 12" descr="C:\Users\lua\Projekte\eCH-0107\Version3.0\Abbildungen\png\11_Prozesse_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a\Projekte\eCH-0107\Version3.0\Abbildungen\png\11_Prozesse_Übersich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9625" cy="5391150"/>
                    </a:xfrm>
                    <a:prstGeom prst="rect">
                      <a:avLst/>
                    </a:prstGeom>
                    <a:noFill/>
                    <a:ln>
                      <a:noFill/>
                    </a:ln>
                  </pic:spPr>
                </pic:pic>
              </a:graphicData>
            </a:graphic>
          </wp:inline>
        </w:drawing>
      </w:r>
      <w:r w:rsidR="00D5082A" w:rsidRPr="00D5082A" w:rsidDel="00D5082A">
        <w:t xml:space="preserve"> </w:t>
      </w:r>
    </w:p>
    <w:p w14:paraId="3CB3C30A" w14:textId="64E02940" w:rsidR="00E9116A" w:rsidRDefault="00E9116A" w:rsidP="00E67B10">
      <w:pPr>
        <w:pStyle w:val="Beschriftung"/>
      </w:pPr>
      <w:bookmarkStart w:id="361" w:name="_Ref364076008"/>
      <w:bookmarkStart w:id="362" w:name="_Toc365305287"/>
      <w:bookmarkStart w:id="363" w:name="_Toc366242223"/>
      <w:bookmarkStart w:id="364" w:name="_Toc487535887"/>
      <w:r>
        <w:t xml:space="preserve">Abbildung </w:t>
      </w:r>
      <w:fldSimple w:instr=" SEQ Abbildung \* ARABIC ">
        <w:r w:rsidR="000B7520">
          <w:rPr>
            <w:noProof/>
          </w:rPr>
          <w:t>10</w:t>
        </w:r>
      </w:fldSimple>
      <w:bookmarkEnd w:id="361"/>
      <w:r w:rsidR="004A1D98">
        <w:t xml:space="preserve"> </w:t>
      </w:r>
      <w:r>
        <w:t>Geschäftsservices – Übersicht</w:t>
      </w:r>
      <w:bookmarkEnd w:id="362"/>
      <w:bookmarkEnd w:id="363"/>
      <w:bookmarkEnd w:id="364"/>
    </w:p>
    <w:p w14:paraId="574E2A7A" w14:textId="1B5880A4" w:rsidR="009839DB" w:rsidRDefault="00852AE8" w:rsidP="00AC31AB">
      <w:pPr>
        <w:pStyle w:val="berschrift2"/>
      </w:pPr>
      <w:bookmarkStart w:id="365" w:name="_Toc366590280"/>
      <w:bookmarkStart w:id="366" w:name="_Toc487535831"/>
      <w:r>
        <w:t>P</w:t>
      </w:r>
      <w:r w:rsidR="009839DB">
        <w:t>rozessunterstützung durch Geschäftsservices</w:t>
      </w:r>
      <w:bookmarkEnd w:id="365"/>
      <w:bookmarkEnd w:id="366"/>
    </w:p>
    <w:p w14:paraId="6CC06DF9" w14:textId="79F7A4A9" w:rsidR="009839DB" w:rsidRDefault="00E85B07" w:rsidP="00A0625E">
      <w:pPr>
        <w:pStyle w:val="Textkrper"/>
        <w:keepNext/>
      </w:pPr>
      <w:r>
        <w:t>In diesem Abschnitt wird an den Laufzeitprozessen dargestellt, wie die Services zusammenarbeiten.</w:t>
      </w:r>
      <w:r w:rsidR="00BF6E9F">
        <w:t xml:space="preserve"> </w:t>
      </w:r>
      <w:r w:rsidR="00BF6E9F" w:rsidRPr="00D11242">
        <w:t>Die Zusammenarbeit der Services zur Erbringung der Definitionsprozesse ist ei</w:t>
      </w:r>
      <w:r w:rsidR="00BF6E9F" w:rsidRPr="002C6796">
        <w:t>n</w:t>
      </w:r>
      <w:r w:rsidR="00BF6E9F" w:rsidRPr="00D11242">
        <w:t xml:space="preserve">fach und </w:t>
      </w:r>
      <w:r w:rsidR="00D11242" w:rsidRPr="00D11242">
        <w:t xml:space="preserve">in </w:t>
      </w:r>
      <w:r w:rsidR="00D11242" w:rsidRPr="00D11242">
        <w:fldChar w:fldCharType="begin"/>
      </w:r>
      <w:r w:rsidR="00D11242" w:rsidRPr="00D11242">
        <w:instrText xml:space="preserve"> REF _Ref364075226 \h </w:instrText>
      </w:r>
      <w:r w:rsidR="00D11242">
        <w:instrText xml:space="preserve"> \* MERGEFORMAT </w:instrText>
      </w:r>
      <w:r w:rsidR="00D11242" w:rsidRPr="00D11242">
        <w:fldChar w:fldCharType="separate"/>
      </w:r>
      <w:r w:rsidR="000B7520">
        <w:t xml:space="preserve">Abbildung </w:t>
      </w:r>
      <w:r w:rsidR="000B7520">
        <w:rPr>
          <w:noProof/>
        </w:rPr>
        <w:t>8</w:t>
      </w:r>
      <w:r w:rsidR="00D11242" w:rsidRPr="00D11242">
        <w:fldChar w:fldCharType="end"/>
      </w:r>
      <w:r w:rsidR="00D11242" w:rsidRPr="00D11242">
        <w:t xml:space="preserve"> </w:t>
      </w:r>
      <w:r w:rsidR="00165932">
        <w:t xml:space="preserve">und </w:t>
      </w:r>
      <w:r w:rsidR="00BF6E9F" w:rsidRPr="00D11242">
        <w:t>in den Services bereits direkt angesprochen. Diese werden deshalb hier nicht dargestellt.</w:t>
      </w:r>
    </w:p>
    <w:p w14:paraId="2D47D9A0" w14:textId="77777777" w:rsidR="00791975" w:rsidRPr="00EC70F5" w:rsidRDefault="00EC70F5" w:rsidP="00A0370D">
      <w:pPr>
        <w:pStyle w:val="berschrift3"/>
      </w:pPr>
      <w:bookmarkStart w:id="367" w:name="_Ref365391685"/>
      <w:bookmarkStart w:id="368" w:name="_Toc366590281"/>
      <w:bookmarkStart w:id="369" w:name="_Toc487535832"/>
      <w:r w:rsidRPr="00EC70F5">
        <w:t>Subjekt authentifizieren</w:t>
      </w:r>
      <w:bookmarkEnd w:id="367"/>
      <w:bookmarkEnd w:id="368"/>
      <w:bookmarkEnd w:id="369"/>
    </w:p>
    <w:p w14:paraId="3874A5D1" w14:textId="2388D296" w:rsidR="00E85B07" w:rsidRPr="00E85B07" w:rsidRDefault="00E85B07" w:rsidP="00A0625E">
      <w:pPr>
        <w:pStyle w:val="Textkrper"/>
        <w:keepNext/>
      </w:pPr>
      <w:r>
        <w:fldChar w:fldCharType="begin"/>
      </w:r>
      <w:r>
        <w:instrText xml:space="preserve"> REF _Ref364575645 \h </w:instrText>
      </w:r>
      <w:r>
        <w:fldChar w:fldCharType="separate"/>
      </w:r>
      <w:r w:rsidR="000B7520">
        <w:t xml:space="preserve">Abbildung </w:t>
      </w:r>
      <w:r w:rsidR="000B7520">
        <w:rPr>
          <w:noProof/>
        </w:rPr>
        <w:t>11</w:t>
      </w:r>
      <w:r>
        <w:fldChar w:fldCharType="end"/>
      </w:r>
      <w:r>
        <w:t xml:space="preserve"> </w:t>
      </w:r>
      <w:r w:rsidR="008C5BD1">
        <w:t>zeigt die Verwendungen</w:t>
      </w:r>
      <w:r>
        <w:t xml:space="preserve"> der Geschäftsservices </w:t>
      </w:r>
      <w:r w:rsidR="008C5BD1">
        <w:t xml:space="preserve">im Rahmen des Prozesses </w:t>
      </w:r>
      <w:r w:rsidR="00760B1E" w:rsidRPr="00760B1E">
        <w:rPr>
          <w:i/>
        </w:rPr>
        <w:t>Subjekt authentifizieren</w:t>
      </w:r>
      <w:r w:rsidR="008C5BD1">
        <w:t>.</w:t>
      </w:r>
    </w:p>
    <w:p w14:paraId="6E0A22D5" w14:textId="7A3E520A" w:rsidR="00791975" w:rsidRPr="006F5966" w:rsidRDefault="00B400D0" w:rsidP="009B722F">
      <w:pPr>
        <w:pStyle w:val="Abbildung"/>
      </w:pPr>
      <w:r>
        <w:rPr>
          <w:lang w:val="de-CH" w:eastAsia="de-CH"/>
        </w:rPr>
        <w:drawing>
          <wp:inline distT="0" distB="0" distL="0" distR="0" wp14:anchorId="62353112" wp14:editId="64B4A4C8">
            <wp:extent cx="4352925" cy="793731"/>
            <wp:effectExtent l="0" t="0" r="0" b="6985"/>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ua\Projekte\eCH-0107\Version3.0\Abbildungen\png\12_Prozess_Subj_Authentifizieren.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4352925" cy="793731"/>
                    </a:xfrm>
                    <a:prstGeom prst="rect">
                      <a:avLst/>
                    </a:prstGeom>
                    <a:noFill/>
                    <a:ln>
                      <a:noFill/>
                    </a:ln>
                  </pic:spPr>
                </pic:pic>
              </a:graphicData>
            </a:graphic>
          </wp:inline>
        </w:drawing>
      </w:r>
    </w:p>
    <w:p w14:paraId="15E73267" w14:textId="1ABBCD5D" w:rsidR="00791975" w:rsidRDefault="00791975" w:rsidP="00E67B10">
      <w:pPr>
        <w:pStyle w:val="Beschriftung"/>
      </w:pPr>
      <w:bookmarkStart w:id="370" w:name="_Ref364575645"/>
      <w:bookmarkStart w:id="371" w:name="_Toc365305288"/>
      <w:bookmarkStart w:id="372" w:name="_Toc366242224"/>
      <w:bookmarkStart w:id="373" w:name="_Toc487535888"/>
      <w:r>
        <w:t xml:space="preserve">Abbildung </w:t>
      </w:r>
      <w:fldSimple w:instr=" SEQ Abbildung \* ARABIC ">
        <w:r w:rsidR="000B7520">
          <w:rPr>
            <w:noProof/>
          </w:rPr>
          <w:t>11</w:t>
        </w:r>
      </w:fldSimple>
      <w:bookmarkEnd w:id="370"/>
      <w:r w:rsidR="004A1D98">
        <w:t xml:space="preserve"> </w:t>
      </w:r>
      <w:r w:rsidR="00E85B07">
        <w:t xml:space="preserve">Prozessunterstützung </w:t>
      </w:r>
      <w:r w:rsidR="00760B1E" w:rsidRPr="00760B1E">
        <w:rPr>
          <w:i/>
        </w:rPr>
        <w:t>Subjekt authentifizieren</w:t>
      </w:r>
      <w:bookmarkEnd w:id="371"/>
      <w:bookmarkEnd w:id="372"/>
      <w:bookmarkEnd w:id="373"/>
    </w:p>
    <w:p w14:paraId="618557FB" w14:textId="7F91AF5E" w:rsidR="00791975" w:rsidRDefault="00760B1E" w:rsidP="00E9116A">
      <w:r w:rsidRPr="00760B1E">
        <w:rPr>
          <w:i/>
        </w:rPr>
        <w:t>Subjekt authentifizieren</w:t>
      </w:r>
      <w:r w:rsidR="008C5BD1">
        <w:t xml:space="preserve"> folgt dem nachstehenden Ablauf:</w:t>
      </w:r>
    </w:p>
    <w:p w14:paraId="3C34BB44" w14:textId="521F561E" w:rsidR="005556DE" w:rsidRPr="006E43F2" w:rsidRDefault="005556DE" w:rsidP="000C3A3C">
      <w:pPr>
        <w:pStyle w:val="Textkrper"/>
        <w:numPr>
          <w:ilvl w:val="0"/>
          <w:numId w:val="3"/>
        </w:numPr>
        <w:spacing w:line="240" w:lineRule="auto"/>
      </w:pPr>
      <w:r w:rsidRPr="006E43F2">
        <w:t xml:space="preserve">Das </w:t>
      </w:r>
      <w:r w:rsidRPr="0091251A">
        <w:rPr>
          <w:i/>
        </w:rPr>
        <w:t>Subjekt</w:t>
      </w:r>
      <w:r w:rsidRPr="006E43F2">
        <w:t xml:space="preserve"> authentisiert sich gegenüber </w:t>
      </w:r>
      <w:r w:rsidR="008A0673" w:rsidRPr="006E43F2">
        <w:t>dem</w:t>
      </w:r>
      <w:r w:rsidRPr="006E43F2">
        <w:t xml:space="preserve"> </w:t>
      </w:r>
      <w:r w:rsidR="002C029D" w:rsidRPr="0091251A">
        <w:rPr>
          <w:i/>
        </w:rPr>
        <w:t xml:space="preserve">Authentication </w:t>
      </w:r>
      <w:r w:rsidR="002C029D" w:rsidRPr="006E43F2">
        <w:t>Service</w:t>
      </w:r>
      <w:r w:rsidRPr="006E43F2">
        <w:t xml:space="preserve">. Dieser prüft das </w:t>
      </w:r>
      <w:r w:rsidR="006E43F2" w:rsidRPr="006E43F2">
        <w:t xml:space="preserve">prüft den generierten Ausgabewert des Authentifizierungsmittel gegen das </w:t>
      </w:r>
      <w:r w:rsidR="006E43F2" w:rsidRPr="0091251A">
        <w:rPr>
          <w:i/>
        </w:rPr>
        <w:t>Credential</w:t>
      </w:r>
      <w:r w:rsidR="006E43F2" w:rsidRPr="006E43F2">
        <w:t xml:space="preserve"> der behaupteten E-Identity. Ist die Prüfung positiv, ist die Authentifizierung erfolgreich. </w:t>
      </w:r>
    </w:p>
    <w:p w14:paraId="3E1B212E" w14:textId="77245560" w:rsidR="0051264A" w:rsidRDefault="0051264A" w:rsidP="00A0370D">
      <w:pPr>
        <w:pStyle w:val="berschrift3"/>
      </w:pPr>
      <w:bookmarkStart w:id="374" w:name="_Ref474489805"/>
      <w:bookmarkStart w:id="375" w:name="_Ref365391718"/>
      <w:bookmarkStart w:id="376" w:name="_Toc366590282"/>
      <w:bookmarkStart w:id="377" w:name="_Toc487535833"/>
      <w:r>
        <w:t>Identität föderieren</w:t>
      </w:r>
      <w:bookmarkEnd w:id="374"/>
      <w:bookmarkEnd w:id="377"/>
    </w:p>
    <w:p w14:paraId="6DED6BCA" w14:textId="18C0E9C8" w:rsidR="00404B7F" w:rsidRDefault="00C2615B" w:rsidP="000052E1">
      <w:r>
        <w:rPr>
          <w:highlight w:val="yellow"/>
        </w:rPr>
        <w:fldChar w:fldCharType="begin"/>
      </w:r>
      <w:r>
        <w:rPr>
          <w:highlight w:val="yellow"/>
        </w:rPr>
        <w:instrText xml:space="preserve"> REF _Ref474489514 \h </w:instrText>
      </w:r>
      <w:r>
        <w:rPr>
          <w:highlight w:val="yellow"/>
        </w:rPr>
      </w:r>
      <w:r>
        <w:rPr>
          <w:highlight w:val="yellow"/>
        </w:rPr>
        <w:fldChar w:fldCharType="separate"/>
      </w:r>
      <w:r w:rsidR="000B7520">
        <w:t xml:space="preserve">Abbildung </w:t>
      </w:r>
      <w:r w:rsidR="000B7520">
        <w:rPr>
          <w:noProof/>
        </w:rPr>
        <w:t>12</w:t>
      </w:r>
      <w:r>
        <w:rPr>
          <w:highlight w:val="yellow"/>
        </w:rPr>
        <w:fldChar w:fldCharType="end"/>
      </w:r>
      <w:r w:rsidR="002C6796">
        <w:t xml:space="preserve"> zeigt die Verwendungen der Geschäftsservices im Rahmen des Prozesses </w:t>
      </w:r>
      <w:r w:rsidR="0002088D" w:rsidRPr="0002088D">
        <w:rPr>
          <w:i/>
        </w:rPr>
        <w:t>Identität föderieren</w:t>
      </w:r>
      <w:r w:rsidR="002C6796">
        <w:t>.</w:t>
      </w:r>
    </w:p>
    <w:p w14:paraId="43C1279E" w14:textId="0AB9FF4C" w:rsidR="000052E1" w:rsidRPr="006F5966" w:rsidRDefault="0067232E" w:rsidP="000052E1">
      <w:pPr>
        <w:pStyle w:val="Abbildung"/>
      </w:pPr>
      <w:r>
        <w:rPr>
          <w:lang w:val="de-CH" w:eastAsia="de-CH"/>
        </w:rPr>
        <w:drawing>
          <wp:inline distT="0" distB="0" distL="0" distR="0" wp14:anchorId="3F57BBB4" wp14:editId="041091E7">
            <wp:extent cx="4432935" cy="2179955"/>
            <wp:effectExtent l="0" t="0" r="5715" b="0"/>
            <wp:docPr id="25" name="Grafik 25" descr="C:\Users\lua\Projekte\eCH-0107\Version3.0\Abbildungen\png\13_Prozess_Identität_föder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a\Projekte\eCH-0107\Version3.0\Abbildungen\png\13_Prozess_Identität_föderieren.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32935" cy="2179955"/>
                    </a:xfrm>
                    <a:prstGeom prst="rect">
                      <a:avLst/>
                    </a:prstGeom>
                    <a:noFill/>
                    <a:ln>
                      <a:noFill/>
                    </a:ln>
                  </pic:spPr>
                </pic:pic>
              </a:graphicData>
            </a:graphic>
          </wp:inline>
        </w:drawing>
      </w:r>
    </w:p>
    <w:p w14:paraId="6419A1FA" w14:textId="637AFDA8" w:rsidR="000052E1" w:rsidRDefault="000052E1" w:rsidP="00E67B10">
      <w:pPr>
        <w:pStyle w:val="Beschriftung"/>
      </w:pPr>
      <w:bookmarkStart w:id="378" w:name="_Ref474489514"/>
      <w:bookmarkStart w:id="379" w:name="_Toc487535889"/>
      <w:r>
        <w:t xml:space="preserve">Abbildung </w:t>
      </w:r>
      <w:fldSimple w:instr=" SEQ Abbildung \* ARABIC ">
        <w:r w:rsidR="000B7520">
          <w:rPr>
            <w:noProof/>
          </w:rPr>
          <w:t>12</w:t>
        </w:r>
      </w:fldSimple>
      <w:bookmarkEnd w:id="378"/>
      <w:r>
        <w:t xml:space="preserve"> Prozessunterstützung </w:t>
      </w:r>
      <w:r>
        <w:rPr>
          <w:i/>
        </w:rPr>
        <w:t>Identität föderi</w:t>
      </w:r>
      <w:r w:rsidRPr="00760B1E">
        <w:rPr>
          <w:i/>
        </w:rPr>
        <w:t>eren</w:t>
      </w:r>
      <w:bookmarkEnd w:id="379"/>
    </w:p>
    <w:p w14:paraId="419A9FFF" w14:textId="627D2F25" w:rsidR="00B060AB" w:rsidRDefault="00D17F2D">
      <w:r w:rsidRPr="0002088D">
        <w:rPr>
          <w:i/>
        </w:rPr>
        <w:t>Identität föderieren</w:t>
      </w:r>
      <w:r>
        <w:t xml:space="preserve"> folgt dem nachstehenden Ablauf:</w:t>
      </w:r>
    </w:p>
    <w:p w14:paraId="36475649" w14:textId="2DAEAA0C" w:rsidR="0086267D" w:rsidRDefault="00B060AB" w:rsidP="00B060AB">
      <w:pPr>
        <w:pStyle w:val="Textkrper"/>
        <w:numPr>
          <w:ilvl w:val="0"/>
          <w:numId w:val="3"/>
        </w:numPr>
      </w:pPr>
      <w:r>
        <w:t xml:space="preserve">Der </w:t>
      </w:r>
      <w:r w:rsidRPr="00752F27">
        <w:rPr>
          <w:i/>
        </w:rPr>
        <w:t xml:space="preserve">Broker </w:t>
      </w:r>
      <w:r w:rsidRPr="000C3A3C">
        <w:rPr>
          <w:i/>
        </w:rPr>
        <w:t>Service</w:t>
      </w:r>
      <w:r>
        <w:t xml:space="preserve"> prüft, welche </w:t>
      </w:r>
      <w:r w:rsidR="0086267D" w:rsidRPr="000C3A3C">
        <w:rPr>
          <w:i/>
        </w:rPr>
        <w:t>Aut</w:t>
      </w:r>
      <w:r w:rsidR="0086267D">
        <w:rPr>
          <w:i/>
        </w:rPr>
        <w:t>hentification</w:t>
      </w:r>
      <w:r w:rsidR="0086267D">
        <w:t xml:space="preserve"> und </w:t>
      </w:r>
      <w:r w:rsidRPr="00752F27">
        <w:rPr>
          <w:i/>
        </w:rPr>
        <w:t xml:space="preserve">Attribute Assertion </w:t>
      </w:r>
      <w:r w:rsidRPr="00B668CE">
        <w:t>Service</w:t>
      </w:r>
      <w:r>
        <w:t xml:space="preserve"> gemäss </w:t>
      </w:r>
      <w:r w:rsidRPr="00752F27">
        <w:rPr>
          <w:i/>
        </w:rPr>
        <w:t xml:space="preserve">Trust </w:t>
      </w:r>
      <w:r w:rsidRPr="000C3A3C">
        <w:rPr>
          <w:i/>
        </w:rPr>
        <w:t>Service</w:t>
      </w:r>
      <w:r>
        <w:t xml:space="preserve"> die Anforderungen des aufrufenden Service erfüllen. </w:t>
      </w:r>
    </w:p>
    <w:p w14:paraId="62100F13" w14:textId="013A5B2A" w:rsidR="0086267D" w:rsidRDefault="0086267D" w:rsidP="0086267D">
      <w:pPr>
        <w:pStyle w:val="Textkrper"/>
        <w:numPr>
          <w:ilvl w:val="0"/>
          <w:numId w:val="3"/>
        </w:numPr>
      </w:pPr>
      <w:r>
        <w:t xml:space="preserve">Der </w:t>
      </w:r>
      <w:r w:rsidRPr="000C3A3C">
        <w:rPr>
          <w:i/>
        </w:rPr>
        <w:t>Broker Service</w:t>
      </w:r>
      <w:r>
        <w:t xml:space="preserve"> delegiert die </w:t>
      </w:r>
      <w:r w:rsidRPr="00B668CE">
        <w:rPr>
          <w:i/>
        </w:rPr>
        <w:t>Authentifizierung</w:t>
      </w:r>
      <w:r>
        <w:t xml:space="preserve"> des </w:t>
      </w:r>
      <w:r w:rsidRPr="00B668CE">
        <w:rPr>
          <w:i/>
        </w:rPr>
        <w:t>Subjekts</w:t>
      </w:r>
      <w:r>
        <w:t xml:space="preserve"> an den gewählten </w:t>
      </w:r>
      <w:r w:rsidRPr="00912ECF">
        <w:rPr>
          <w:i/>
        </w:rPr>
        <w:t>Aut</w:t>
      </w:r>
      <w:r>
        <w:rPr>
          <w:i/>
        </w:rPr>
        <w:t>hentification</w:t>
      </w:r>
      <w:r>
        <w:t xml:space="preserve"> Service (vgl. Abschnitt </w:t>
      </w:r>
      <w:r>
        <w:fldChar w:fldCharType="begin"/>
      </w:r>
      <w:r>
        <w:instrText xml:space="preserve"> REF _Ref365391685 \r \h </w:instrText>
      </w:r>
      <w:r>
        <w:fldChar w:fldCharType="separate"/>
      </w:r>
      <w:r w:rsidR="000B7520">
        <w:t>7.5.1</w:t>
      </w:r>
      <w:r>
        <w:fldChar w:fldCharType="end"/>
      </w:r>
      <w:r>
        <w:t>).</w:t>
      </w:r>
    </w:p>
    <w:p w14:paraId="40265A8A" w14:textId="1B58E836" w:rsidR="00B060AB" w:rsidRDefault="0086267D" w:rsidP="0058364E">
      <w:pPr>
        <w:pStyle w:val="Textkrper"/>
        <w:numPr>
          <w:ilvl w:val="0"/>
          <w:numId w:val="3"/>
        </w:numPr>
      </w:pPr>
      <w:r>
        <w:t>Nach erfolgreicher Authentifizierung wird die</w:t>
      </w:r>
      <w:r w:rsidR="00B060AB">
        <w:t xml:space="preserve"> </w:t>
      </w:r>
      <w:r w:rsidR="00B060AB" w:rsidRPr="0058364E">
        <w:rPr>
          <w:i/>
        </w:rPr>
        <w:t xml:space="preserve">Attribute Assertion </w:t>
      </w:r>
      <w:r w:rsidR="00B060AB" w:rsidRPr="00B668CE">
        <w:t>Service</w:t>
      </w:r>
      <w:r w:rsidR="00B060AB">
        <w:t xml:space="preserve">-Auswahl auf die reduziert, die gemäss den verlinkten </w:t>
      </w:r>
      <w:r w:rsidR="00B060AB" w:rsidRPr="0058364E">
        <w:rPr>
          <w:i/>
        </w:rPr>
        <w:t xml:space="preserve">E-Identities </w:t>
      </w:r>
      <w:r w:rsidR="00B060AB">
        <w:t xml:space="preserve">(linkedID) der </w:t>
      </w:r>
      <w:r w:rsidR="00B060AB" w:rsidRPr="0058364E">
        <w:rPr>
          <w:i/>
        </w:rPr>
        <w:t xml:space="preserve">E-Identity </w:t>
      </w:r>
      <w:r w:rsidR="00B060AB" w:rsidRPr="00B668CE">
        <w:t>Service</w:t>
      </w:r>
      <w:r w:rsidR="00B060AB">
        <w:t xml:space="preserve"> Informationen zur </w:t>
      </w:r>
      <w:r w:rsidR="00B060AB" w:rsidRPr="0058364E">
        <w:rPr>
          <w:i/>
        </w:rPr>
        <w:t>E-Identity</w:t>
      </w:r>
      <w:r w:rsidR="00B060AB">
        <w:t xml:space="preserve"> führen.</w:t>
      </w:r>
    </w:p>
    <w:p w14:paraId="1A6C2B5D" w14:textId="088A75F2" w:rsidR="00B060AB" w:rsidRDefault="00B060AB" w:rsidP="00B060AB">
      <w:pPr>
        <w:pStyle w:val="Textkrper"/>
        <w:numPr>
          <w:ilvl w:val="0"/>
          <w:numId w:val="3"/>
        </w:numPr>
      </w:pPr>
      <w:r>
        <w:t xml:space="preserve">Der </w:t>
      </w:r>
      <w:r w:rsidRPr="00752F27">
        <w:rPr>
          <w:i/>
        </w:rPr>
        <w:t xml:space="preserve">Broker </w:t>
      </w:r>
      <w:r w:rsidRPr="000C3A3C">
        <w:rPr>
          <w:i/>
        </w:rPr>
        <w:t>Service</w:t>
      </w:r>
      <w:r>
        <w:t xml:space="preserve"> </w:t>
      </w:r>
      <w:r w:rsidR="0086267D">
        <w:t>fragt</w:t>
      </w:r>
      <w:r>
        <w:t xml:space="preserve"> die entsprechenden </w:t>
      </w:r>
      <w:r w:rsidRPr="00752F27">
        <w:rPr>
          <w:i/>
        </w:rPr>
        <w:t xml:space="preserve">Attribute Assertion </w:t>
      </w:r>
      <w:r w:rsidRPr="00B668CE">
        <w:t>Service</w:t>
      </w:r>
      <w:r w:rsidR="0086267D">
        <w:t xml:space="preserve"> an</w:t>
      </w:r>
      <w:r>
        <w:t xml:space="preserve">, die entsprechenden </w:t>
      </w:r>
      <w:r w:rsidRPr="00B668CE">
        <w:rPr>
          <w:i/>
        </w:rPr>
        <w:t>Attribute</w:t>
      </w:r>
      <w:r>
        <w:t xml:space="preserve"> zu bestätigen.</w:t>
      </w:r>
      <w:r w:rsidR="001F15AE" w:rsidRPr="001F15AE">
        <w:rPr>
          <w:noProof/>
        </w:rPr>
        <w:t xml:space="preserve"> </w:t>
      </w:r>
    </w:p>
    <w:p w14:paraId="00547060" w14:textId="2A2F749B" w:rsidR="00BB4A1D" w:rsidRDefault="009F51E6" w:rsidP="00B060AB">
      <w:pPr>
        <w:pStyle w:val="Textkrper"/>
        <w:numPr>
          <w:ilvl w:val="0"/>
          <w:numId w:val="3"/>
        </w:numPr>
      </w:pPr>
      <w:r>
        <w:t xml:space="preserve">(optional) </w:t>
      </w:r>
      <w:r w:rsidR="00BB4A1D">
        <w:t xml:space="preserve">Der </w:t>
      </w:r>
      <w:r w:rsidR="00BB4A1D" w:rsidRPr="000C3A3C">
        <w:rPr>
          <w:i/>
        </w:rPr>
        <w:t>Broker</w:t>
      </w:r>
      <w:r w:rsidRPr="000C3A3C">
        <w:rPr>
          <w:i/>
        </w:rPr>
        <w:t xml:space="preserve"> Service</w:t>
      </w:r>
      <w:r>
        <w:t xml:space="preserve"> holt die Bestätigung vom Subjekt (nur bei natürlichen Personen) des Ergebnis der Authentifizierung und die ermittelten Attribute an den aufrufenden Service zu übergeben</w:t>
      </w:r>
    </w:p>
    <w:p w14:paraId="536A258D" w14:textId="0AF76613" w:rsidR="009F51E6" w:rsidRDefault="009F51E6" w:rsidP="00B060AB">
      <w:pPr>
        <w:pStyle w:val="Textkrper"/>
        <w:numPr>
          <w:ilvl w:val="0"/>
          <w:numId w:val="3"/>
        </w:numPr>
      </w:pPr>
      <w:r>
        <w:t xml:space="preserve">Der </w:t>
      </w:r>
      <w:r w:rsidRPr="000C3A3C">
        <w:rPr>
          <w:i/>
        </w:rPr>
        <w:t>Broker Service</w:t>
      </w:r>
      <w:r>
        <w:rPr>
          <w:i/>
        </w:rPr>
        <w:t xml:space="preserve"> </w:t>
      </w:r>
      <w:r w:rsidR="0058364E">
        <w:t>erzeugt Authentifizierungs- und Attributbestätigung und übergibt diese dem aufrufenden Service</w:t>
      </w:r>
    </w:p>
    <w:p w14:paraId="4E00FF29" w14:textId="5A5E6BAE" w:rsidR="005556DE" w:rsidRPr="00752F27" w:rsidRDefault="001D7A52" w:rsidP="00A0370D">
      <w:pPr>
        <w:pStyle w:val="berschrift3"/>
      </w:pPr>
      <w:bookmarkStart w:id="380" w:name="_Toc485136221"/>
      <w:bookmarkStart w:id="381" w:name="_Toc485138680"/>
      <w:bookmarkStart w:id="382" w:name="_Toc485221682"/>
      <w:bookmarkStart w:id="383" w:name="_Toc485222414"/>
      <w:bookmarkStart w:id="384" w:name="_Toc485222591"/>
      <w:bookmarkStart w:id="385" w:name="_Toc485224022"/>
      <w:bookmarkStart w:id="386" w:name="_Toc485224103"/>
      <w:bookmarkStart w:id="387" w:name="_Toc485224213"/>
      <w:bookmarkStart w:id="388" w:name="_Toc485302412"/>
      <w:bookmarkStart w:id="389" w:name="_Toc485302510"/>
      <w:bookmarkStart w:id="390" w:name="_Toc485136222"/>
      <w:bookmarkStart w:id="391" w:name="_Toc485138681"/>
      <w:bookmarkStart w:id="392" w:name="_Toc485221683"/>
      <w:bookmarkStart w:id="393" w:name="_Toc485222415"/>
      <w:bookmarkStart w:id="394" w:name="_Toc485222592"/>
      <w:bookmarkStart w:id="395" w:name="_Toc485224023"/>
      <w:bookmarkStart w:id="396" w:name="_Toc485224104"/>
      <w:bookmarkStart w:id="397" w:name="_Toc485224214"/>
      <w:bookmarkStart w:id="398" w:name="_Toc485302413"/>
      <w:bookmarkStart w:id="399" w:name="_Toc485302511"/>
      <w:bookmarkStart w:id="400" w:name="_Toc487535834"/>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r>
        <w:t>E-Identity</w:t>
      </w:r>
      <w:r w:rsidR="00752F27" w:rsidRPr="00752F27">
        <w:t xml:space="preserve"> autorisieren</w:t>
      </w:r>
      <w:bookmarkEnd w:id="375"/>
      <w:bookmarkEnd w:id="376"/>
      <w:r w:rsidR="0018226C">
        <w:t xml:space="preserve"> und Attribute offenlegen</w:t>
      </w:r>
      <w:bookmarkEnd w:id="400"/>
    </w:p>
    <w:p w14:paraId="1749B179" w14:textId="5B932258" w:rsidR="005556DE" w:rsidRPr="00DF3DB0" w:rsidRDefault="005556DE" w:rsidP="005556DE">
      <w:pPr>
        <w:pStyle w:val="Textkrper"/>
        <w:keepNext/>
        <w:rPr>
          <w:i/>
        </w:rPr>
      </w:pPr>
      <w:r>
        <w:fldChar w:fldCharType="begin"/>
      </w:r>
      <w:r>
        <w:instrText xml:space="preserve"> REF _Ref364576546 \h </w:instrText>
      </w:r>
      <w:r>
        <w:fldChar w:fldCharType="separate"/>
      </w:r>
      <w:r w:rsidR="000B7520">
        <w:t xml:space="preserve">Abbildung </w:t>
      </w:r>
      <w:r w:rsidR="000B7520">
        <w:rPr>
          <w:noProof/>
        </w:rPr>
        <w:t>13</w:t>
      </w:r>
      <w:r>
        <w:fldChar w:fldCharType="end"/>
      </w:r>
      <w:r>
        <w:t xml:space="preserve"> zeigt die Verwendungen der Geschäftsservices im Rahmen des Prozesses </w:t>
      </w:r>
      <w:r w:rsidR="001D7A52">
        <w:rPr>
          <w:i/>
        </w:rPr>
        <w:t>E-Identity</w:t>
      </w:r>
      <w:r w:rsidR="00752F27" w:rsidRPr="00752F27">
        <w:rPr>
          <w:i/>
        </w:rPr>
        <w:t xml:space="preserve"> autorisieren</w:t>
      </w:r>
      <w:r w:rsidRPr="00DF3DB0">
        <w:rPr>
          <w:i/>
        </w:rPr>
        <w:t>.</w:t>
      </w:r>
    </w:p>
    <w:p w14:paraId="012A1FD0" w14:textId="522DE5DB" w:rsidR="00791975" w:rsidRPr="008C124C" w:rsidRDefault="008C124C" w:rsidP="009B722F">
      <w:pPr>
        <w:pStyle w:val="Abbildung"/>
        <w:rPr>
          <w:lang w:val="de-CH"/>
        </w:rPr>
      </w:pPr>
      <w:r w:rsidRPr="008C124C">
        <w:rPr>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lang w:val="de-CH" w:eastAsia="de-CH"/>
        </w:rPr>
        <w:drawing>
          <wp:inline distT="0" distB="0" distL="0" distR="0" wp14:anchorId="4E8B28B3" wp14:editId="6A8BF3FD">
            <wp:extent cx="4352290" cy="4582795"/>
            <wp:effectExtent l="0" t="0" r="0" b="8255"/>
            <wp:docPr id="17" name="Grafik 17" descr="C:\Users\lua\Projekte\eCH-0107\Version3.0\Abbildungen\png\14_Prozess_subj_autorisier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a\Projekte\eCH-0107\Version3.0\Abbildungen\png\14_Prozess_subj_autorisiere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52290" cy="4582795"/>
                    </a:xfrm>
                    <a:prstGeom prst="rect">
                      <a:avLst/>
                    </a:prstGeom>
                    <a:noFill/>
                    <a:ln>
                      <a:noFill/>
                    </a:ln>
                  </pic:spPr>
                </pic:pic>
              </a:graphicData>
            </a:graphic>
          </wp:inline>
        </w:drawing>
      </w:r>
    </w:p>
    <w:p w14:paraId="48133286" w14:textId="257878B1" w:rsidR="00791975" w:rsidRDefault="00791975" w:rsidP="00E67B10">
      <w:pPr>
        <w:pStyle w:val="Beschriftung"/>
      </w:pPr>
      <w:bookmarkStart w:id="401" w:name="_Ref364576546"/>
      <w:bookmarkStart w:id="402" w:name="_Toc365305289"/>
      <w:bookmarkStart w:id="403" w:name="_Toc366242225"/>
      <w:bookmarkStart w:id="404" w:name="_Toc487535890"/>
      <w:r>
        <w:t xml:space="preserve">Abbildung </w:t>
      </w:r>
      <w:fldSimple w:instr=" SEQ Abbildung \* ARABIC ">
        <w:r w:rsidR="000B7520">
          <w:rPr>
            <w:noProof/>
          </w:rPr>
          <w:t>13</w:t>
        </w:r>
      </w:fldSimple>
      <w:bookmarkEnd w:id="401"/>
      <w:r w:rsidR="004A1D98">
        <w:t xml:space="preserve"> </w:t>
      </w:r>
      <w:r>
        <w:t>Prozessunterstützung</w:t>
      </w:r>
      <w:r w:rsidR="00AB29A8">
        <w:t xml:space="preserve"> </w:t>
      </w:r>
      <w:r w:rsidR="001D7A52">
        <w:rPr>
          <w:i/>
        </w:rPr>
        <w:t>E-Identity</w:t>
      </w:r>
      <w:r w:rsidR="00AB29A8" w:rsidRPr="00752F27">
        <w:rPr>
          <w:i/>
        </w:rPr>
        <w:t xml:space="preserve"> autorisieren</w:t>
      </w:r>
      <w:bookmarkEnd w:id="402"/>
      <w:bookmarkEnd w:id="403"/>
      <w:r w:rsidR="0018226C">
        <w:rPr>
          <w:i/>
        </w:rPr>
        <w:t xml:space="preserve"> und Attribute offenlegen</w:t>
      </w:r>
      <w:bookmarkEnd w:id="404"/>
    </w:p>
    <w:p w14:paraId="23860EDB" w14:textId="3F424C38" w:rsidR="005556DE" w:rsidRDefault="001D7A52" w:rsidP="005556DE">
      <w:r>
        <w:rPr>
          <w:i/>
        </w:rPr>
        <w:t>E-Identity</w:t>
      </w:r>
      <w:r w:rsidR="00752F27" w:rsidRPr="00752F27">
        <w:rPr>
          <w:i/>
        </w:rPr>
        <w:t xml:space="preserve"> autorisieren</w:t>
      </w:r>
      <w:r w:rsidR="005556DE" w:rsidRPr="000C3A3C">
        <w:rPr>
          <w:i/>
        </w:rPr>
        <w:t xml:space="preserve"> </w:t>
      </w:r>
      <w:r w:rsidR="0018226C" w:rsidRPr="000C3A3C">
        <w:rPr>
          <w:i/>
        </w:rPr>
        <w:t xml:space="preserve">und Attribute offenlegen </w:t>
      </w:r>
      <w:r w:rsidR="005556DE">
        <w:t>folgt dem nachstehenden Ablauf:</w:t>
      </w:r>
    </w:p>
    <w:p w14:paraId="0EAF6E9F" w14:textId="3A50F76D" w:rsidR="005556DE" w:rsidRDefault="00752F27" w:rsidP="00752F27">
      <w:pPr>
        <w:pStyle w:val="Textkrper"/>
        <w:numPr>
          <w:ilvl w:val="0"/>
          <w:numId w:val="3"/>
        </w:numPr>
      </w:pPr>
      <w:r w:rsidRPr="00752F27">
        <w:rPr>
          <w:i/>
        </w:rPr>
        <w:t xml:space="preserve">Zugang </w:t>
      </w:r>
      <w:r w:rsidRPr="00B668CE">
        <w:t>Service</w:t>
      </w:r>
      <w:r w:rsidR="00A61F61">
        <w:t xml:space="preserve"> prüft die Zugangsregeln für diese </w:t>
      </w:r>
      <w:r w:rsidR="001D7A52">
        <w:t>E-Ressource</w:t>
      </w:r>
      <w:r w:rsidR="00A61F61">
        <w:t xml:space="preserve"> und verlangt vom Broker, entsprechend den Anforderungen </w:t>
      </w:r>
      <w:r w:rsidR="0018226C">
        <w:t xml:space="preserve">das Subjekt zu authentifizieren und die </w:t>
      </w:r>
      <w:r w:rsidR="00A61F61">
        <w:t xml:space="preserve">Attribute zur </w:t>
      </w:r>
      <w:r w:rsidR="001D7A52">
        <w:rPr>
          <w:i/>
        </w:rPr>
        <w:t>E-Identity</w:t>
      </w:r>
      <w:r w:rsidR="00A61F61">
        <w:t xml:space="preserve"> zu bestätigen</w:t>
      </w:r>
      <w:r w:rsidR="0018226C">
        <w:t xml:space="preserve"> (vgl. Abschnitt </w:t>
      </w:r>
      <w:r w:rsidR="0018226C">
        <w:fldChar w:fldCharType="begin"/>
      </w:r>
      <w:r w:rsidR="0018226C">
        <w:instrText xml:space="preserve"> REF _Ref474489805 \r \h </w:instrText>
      </w:r>
      <w:r w:rsidR="0018226C">
        <w:fldChar w:fldCharType="separate"/>
      </w:r>
      <w:r w:rsidR="000B7520">
        <w:t>7.5.2</w:t>
      </w:r>
      <w:r w:rsidR="0018226C">
        <w:fldChar w:fldCharType="end"/>
      </w:r>
      <w:r w:rsidR="0018226C">
        <w:t>)</w:t>
      </w:r>
    </w:p>
    <w:p w14:paraId="248154BC" w14:textId="5A5826A7" w:rsidR="004A3B5A" w:rsidRPr="000C3A3C" w:rsidRDefault="00752F27" w:rsidP="00752F27">
      <w:pPr>
        <w:pStyle w:val="Textkrper"/>
        <w:numPr>
          <w:ilvl w:val="0"/>
          <w:numId w:val="3"/>
        </w:numPr>
        <w:rPr>
          <w:i/>
        </w:rPr>
      </w:pPr>
      <w:r w:rsidRPr="00752F27">
        <w:rPr>
          <w:i/>
        </w:rPr>
        <w:t xml:space="preserve">Autorisation </w:t>
      </w:r>
      <w:r w:rsidRPr="000C3A3C">
        <w:rPr>
          <w:i/>
        </w:rPr>
        <w:t>Service</w:t>
      </w:r>
      <w:r>
        <w:rPr>
          <w:i/>
        </w:rPr>
        <w:t xml:space="preserve"> </w:t>
      </w:r>
      <w:r w:rsidR="004A3B5A">
        <w:t xml:space="preserve">prüft das Zugriffsrecht basierend auf den </w:t>
      </w:r>
      <w:r w:rsidR="0018226C" w:rsidRPr="000C3A3C">
        <w:rPr>
          <w:i/>
        </w:rPr>
        <w:t>Authentifizierungs- und Attribut-Bestätigungen</w:t>
      </w:r>
      <w:r w:rsidR="004A3B5A" w:rsidRPr="000C3A3C">
        <w:rPr>
          <w:i/>
        </w:rPr>
        <w:t>.</w:t>
      </w:r>
    </w:p>
    <w:p w14:paraId="25E181BD" w14:textId="7FDE8922" w:rsidR="00A61F61" w:rsidRDefault="00752F27" w:rsidP="000C3A3C">
      <w:pPr>
        <w:pStyle w:val="Textkrper"/>
        <w:numPr>
          <w:ilvl w:val="0"/>
          <w:numId w:val="3"/>
        </w:numPr>
      </w:pPr>
      <w:r w:rsidRPr="00752F27">
        <w:rPr>
          <w:i/>
        </w:rPr>
        <w:t xml:space="preserve">Autorisation </w:t>
      </w:r>
      <w:r w:rsidRPr="00B668CE">
        <w:t>Service</w:t>
      </w:r>
      <w:r w:rsidR="00BF6E9F" w:rsidRPr="00BF6E9F">
        <w:rPr>
          <w:i/>
        </w:rPr>
        <w:t xml:space="preserve"> </w:t>
      </w:r>
      <w:r w:rsidR="004A3B5A">
        <w:t xml:space="preserve">gewährt den </w:t>
      </w:r>
      <w:r w:rsidR="004A3B5A" w:rsidRPr="00B668CE">
        <w:rPr>
          <w:i/>
        </w:rPr>
        <w:t>Zugriff</w:t>
      </w:r>
      <w:r w:rsidR="004A3B5A">
        <w:t xml:space="preserve"> auf die </w:t>
      </w:r>
      <w:r w:rsidR="00C364F0" w:rsidRPr="00B668CE">
        <w:rPr>
          <w:i/>
        </w:rPr>
        <w:t>Ressource</w:t>
      </w:r>
      <w:r w:rsidR="0018226C" w:rsidRPr="000C3A3C">
        <w:t xml:space="preserve"> und übergibt die </w:t>
      </w:r>
      <w:r w:rsidR="0018226C" w:rsidRPr="00C44269">
        <w:rPr>
          <w:i/>
        </w:rPr>
        <w:t>Authentifizierungs- und Attribut-Bestätigungen.</w:t>
      </w:r>
    </w:p>
    <w:p w14:paraId="21D810CF" w14:textId="77777777" w:rsidR="0091251A" w:rsidRDefault="0091251A">
      <w:pPr>
        <w:spacing w:after="0" w:line="240" w:lineRule="auto"/>
        <w:rPr>
          <w:b/>
          <w:sz w:val="24"/>
        </w:rPr>
      </w:pPr>
      <w:bookmarkStart w:id="405" w:name="_Toc364078116"/>
      <w:bookmarkStart w:id="406" w:name="_Ref366231271"/>
      <w:bookmarkStart w:id="407" w:name="_Ref366231275"/>
      <w:bookmarkStart w:id="408" w:name="_Toc366590283"/>
      <w:r>
        <w:br w:type="page"/>
      </w:r>
    </w:p>
    <w:p w14:paraId="573AE8E7" w14:textId="0403D391" w:rsidR="00E9116A" w:rsidRPr="003F6E31" w:rsidRDefault="00E9116A" w:rsidP="00AC31AB">
      <w:pPr>
        <w:pStyle w:val="berschrift2"/>
      </w:pPr>
      <w:bookmarkStart w:id="409" w:name="_Ref485038424"/>
      <w:bookmarkStart w:id="410" w:name="_Toc487535835"/>
      <w:r w:rsidRPr="003F6E31">
        <w:t>Zuordnung Service zu Informations</w:t>
      </w:r>
      <w:r w:rsidR="002D43AD">
        <w:t>elemente</w:t>
      </w:r>
      <w:bookmarkEnd w:id="348"/>
      <w:bookmarkEnd w:id="405"/>
      <w:bookmarkEnd w:id="406"/>
      <w:bookmarkEnd w:id="407"/>
      <w:bookmarkEnd w:id="408"/>
      <w:bookmarkEnd w:id="409"/>
      <w:bookmarkEnd w:id="410"/>
    </w:p>
    <w:p w14:paraId="0A05DD6F" w14:textId="1CB87F51" w:rsidR="00E9116A" w:rsidRPr="003F6E31" w:rsidRDefault="00E9116A" w:rsidP="00E9116A">
      <w:pPr>
        <w:pStyle w:val="Textkrper"/>
      </w:pPr>
      <w:r w:rsidRPr="003F6E31">
        <w:t>Nach</w:t>
      </w:r>
      <w:r>
        <w:t>folgende Tabelle</w:t>
      </w:r>
      <w:r w:rsidRPr="003F6E31">
        <w:t xml:space="preserve"> stellt die Beziehung zwischen den </w:t>
      </w:r>
      <w:r>
        <w:t>Geschäftss</w:t>
      </w:r>
      <w:r w:rsidRPr="003F6E31">
        <w:t>ervices und den Elemen</w:t>
      </w:r>
      <w:r>
        <w:t xml:space="preserve">ten der </w:t>
      </w:r>
      <w:r w:rsidR="00CF21B9">
        <w:rPr>
          <w:noProof/>
        </w:rPr>
        <w:t>Informations</w:t>
      </w:r>
      <w:r>
        <w:rPr>
          <w:noProof/>
        </w:rPr>
        <w:t>architektur</w:t>
      </w:r>
      <w:r w:rsidRPr="003F6E31">
        <w:t xml:space="preserve"> </w:t>
      </w:r>
      <w:r w:rsidR="0058524B">
        <w:t>(Semantik und Schnittstelle</w:t>
      </w:r>
      <w:r>
        <w:t xml:space="preserve">) </w:t>
      </w:r>
      <w:r w:rsidRPr="003F6E31">
        <w:t>dar. Services in der Definitions</w:t>
      </w:r>
      <w:r w:rsidR="0058524B">
        <w:t>zeit bearbeiten (B</w:t>
      </w:r>
      <w:r w:rsidRPr="003F6E31">
        <w:t xml:space="preserve">) Objekte und </w:t>
      </w:r>
      <w:r w:rsidRPr="006838DC">
        <w:t>deren Beziehungen zueinander.</w:t>
      </w:r>
      <w:r w:rsidRPr="003F6E31">
        <w:t xml:space="preserve"> Services der </w:t>
      </w:r>
      <w:r w:rsidR="00336814">
        <w:t>Laufzeit</w:t>
      </w:r>
      <w:r w:rsidR="00336814" w:rsidRPr="003F6E31">
        <w:t xml:space="preserve"> </w:t>
      </w:r>
      <w:r w:rsidR="0058524B">
        <w:t xml:space="preserve">lesen </w:t>
      </w:r>
      <w:r w:rsidRPr="003F6E31">
        <w:t>(</w:t>
      </w:r>
      <w:r w:rsidR="0058524B">
        <w:t>L</w:t>
      </w:r>
      <w:r w:rsidRPr="003F6E31">
        <w:t xml:space="preserve">) </w:t>
      </w:r>
      <w:r w:rsidRPr="006838DC">
        <w:t>Objekte und deren Beziehungen zueinander</w:t>
      </w:r>
      <w:r w:rsidRPr="003F6E31">
        <w:t>.</w:t>
      </w:r>
      <w:r w:rsidR="0058524B">
        <w:t xml:space="preserve"> Einzelne Services verwenden allerdings nur die Metadaten (M) anderer Services.</w:t>
      </w:r>
    </w:p>
    <w:p w14:paraId="1E0C93F0" w14:textId="77777777" w:rsidR="00901975" w:rsidRDefault="00901975">
      <w:pPr>
        <w:spacing w:after="0" w:line="240" w:lineRule="auto"/>
      </w:pPr>
    </w:p>
    <w:tbl>
      <w:tblPr>
        <w:tblStyle w:val="Gitternetztabelle31"/>
        <w:tblW w:w="5000" w:type="pct"/>
        <w:tblLook w:val="04A0" w:firstRow="1" w:lastRow="0" w:firstColumn="1" w:lastColumn="0" w:noHBand="0" w:noVBand="1"/>
      </w:tblPr>
      <w:tblGrid>
        <w:gridCol w:w="578"/>
        <w:gridCol w:w="2173"/>
        <w:gridCol w:w="505"/>
        <w:gridCol w:w="60"/>
        <w:gridCol w:w="574"/>
        <w:gridCol w:w="574"/>
        <w:gridCol w:w="577"/>
        <w:gridCol w:w="579"/>
        <w:gridCol w:w="579"/>
        <w:gridCol w:w="580"/>
        <w:gridCol w:w="506"/>
        <w:gridCol w:w="630"/>
        <w:gridCol w:w="580"/>
        <w:gridCol w:w="576"/>
      </w:tblGrid>
      <w:tr w:rsidR="00697016" w:rsidRPr="00642D7D" w14:paraId="693A1033" w14:textId="77777777" w:rsidTr="000C3A3C">
        <w:trPr>
          <w:cnfStyle w:val="100000000000" w:firstRow="1" w:lastRow="0" w:firstColumn="0" w:lastColumn="0" w:oddVBand="0" w:evenVBand="0" w:oddHBand="0" w:evenHBand="0" w:firstRowFirstColumn="0" w:firstRowLastColumn="0" w:lastRowFirstColumn="0" w:lastRowLastColumn="0"/>
          <w:cantSplit/>
          <w:trHeight w:val="311"/>
          <w:tblHeader/>
        </w:trPr>
        <w:tc>
          <w:tcPr>
            <w:cnfStyle w:val="001000000100" w:firstRow="0" w:lastRow="0" w:firstColumn="1" w:lastColumn="0" w:oddVBand="0" w:evenVBand="0" w:oddHBand="0" w:evenHBand="0" w:firstRowFirstColumn="1" w:firstRowLastColumn="0" w:lastRowFirstColumn="0" w:lastRowLastColumn="0"/>
            <w:tcW w:w="1524" w:type="pct"/>
            <w:gridSpan w:val="2"/>
            <w:vMerge w:val="restart"/>
          </w:tcPr>
          <w:p w14:paraId="639422E5" w14:textId="77777777" w:rsidR="00697016" w:rsidRPr="00642D7D" w:rsidRDefault="00697016" w:rsidP="00642D7D">
            <w:pPr>
              <w:pStyle w:val="Textkrper"/>
              <w:spacing w:beforeLines="20" w:before="48" w:afterLines="20" w:after="48"/>
            </w:pPr>
          </w:p>
        </w:tc>
        <w:tc>
          <w:tcPr>
            <w:tcW w:w="282" w:type="pct"/>
            <w:shd w:val="clear" w:color="auto" w:fill="BFBFBF" w:themeFill="background1" w:themeFillShade="BF"/>
          </w:tcPr>
          <w:p w14:paraId="77408B87" w14:textId="77777777" w:rsidR="00697016" w:rsidRPr="00642D7D" w:rsidRDefault="00697016">
            <w:pPr>
              <w:pStyle w:val="Textkrper"/>
              <w:spacing w:beforeLines="20" w:before="48" w:afterLines="20" w:after="48"/>
              <w:jc w:val="center"/>
              <w:cnfStyle w:val="100000000000" w:firstRow="1" w:lastRow="0" w:firstColumn="0" w:lastColumn="0" w:oddVBand="0" w:evenVBand="0" w:oddHBand="0" w:evenHBand="0" w:firstRowFirstColumn="0" w:firstRowLastColumn="0" w:lastRowFirstColumn="0" w:lastRowLastColumn="0"/>
            </w:pPr>
          </w:p>
        </w:tc>
        <w:tc>
          <w:tcPr>
            <w:tcW w:w="3195" w:type="pct"/>
            <w:gridSpan w:val="11"/>
            <w:shd w:val="clear" w:color="auto" w:fill="BFBFBF" w:themeFill="background1" w:themeFillShade="BF"/>
          </w:tcPr>
          <w:p w14:paraId="450B9AAF" w14:textId="75A93419" w:rsidR="00697016" w:rsidRPr="00642D7D" w:rsidRDefault="00697016">
            <w:pPr>
              <w:pStyle w:val="Textkrper"/>
              <w:spacing w:beforeLines="20" w:before="48" w:afterLines="20" w:after="48"/>
              <w:jc w:val="center"/>
              <w:cnfStyle w:val="100000000000" w:firstRow="1" w:lastRow="0" w:firstColumn="0" w:lastColumn="0" w:oddVBand="0" w:evenVBand="0" w:oddHBand="0" w:evenHBand="0" w:firstRowFirstColumn="0" w:firstRowLastColumn="0" w:lastRowFirstColumn="0" w:lastRowLastColumn="0"/>
              <w:rPr>
                <w:b w:val="0"/>
                <w:bCs w:val="0"/>
              </w:rPr>
            </w:pPr>
            <w:r w:rsidRPr="00642D7D">
              <w:t>Informationselement</w:t>
            </w:r>
          </w:p>
        </w:tc>
      </w:tr>
      <w:tr w:rsidR="004C3409" w:rsidRPr="00642D7D" w14:paraId="50424F06" w14:textId="77777777" w:rsidTr="00697016">
        <w:trPr>
          <w:cnfStyle w:val="100000000000" w:firstRow="1" w:lastRow="0" w:firstColumn="0" w:lastColumn="0" w:oddVBand="0" w:evenVBand="0" w:oddHBand="0" w:evenHBand="0" w:firstRowFirstColumn="0" w:firstRowLastColumn="0" w:lastRowFirstColumn="0" w:lastRowLastColumn="0"/>
          <w:cantSplit/>
          <w:trHeight w:val="1950"/>
          <w:tblHeader/>
        </w:trPr>
        <w:tc>
          <w:tcPr>
            <w:cnfStyle w:val="001000000100" w:firstRow="0" w:lastRow="0" w:firstColumn="1" w:lastColumn="0" w:oddVBand="0" w:evenVBand="0" w:oddHBand="0" w:evenHBand="0" w:firstRowFirstColumn="1" w:firstRowLastColumn="0" w:lastRowFirstColumn="0" w:lastRowLastColumn="0"/>
            <w:tcW w:w="1524" w:type="pct"/>
            <w:gridSpan w:val="2"/>
            <w:vMerge/>
          </w:tcPr>
          <w:p w14:paraId="738C728E" w14:textId="77777777" w:rsidR="00697016" w:rsidRPr="00642D7D" w:rsidRDefault="00697016" w:rsidP="00642D7D">
            <w:pPr>
              <w:pStyle w:val="Textkrper"/>
              <w:spacing w:beforeLines="20" w:before="48" w:afterLines="20" w:after="48" w:line="240" w:lineRule="auto"/>
            </w:pPr>
          </w:p>
        </w:tc>
        <w:tc>
          <w:tcPr>
            <w:tcW w:w="319" w:type="pct"/>
            <w:gridSpan w:val="2"/>
            <w:shd w:val="clear" w:color="auto" w:fill="6699FF"/>
            <w:textDirection w:val="btLr"/>
            <w:vAlign w:val="center"/>
          </w:tcPr>
          <w:p w14:paraId="6E139F5A" w14:textId="012753F9" w:rsidR="00697016" w:rsidRPr="007F2815"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Pr>
                <w:b w:val="0"/>
              </w:rPr>
              <w:t>E-Identity</w:t>
            </w:r>
            <w:r w:rsidRPr="007F2815">
              <w:rPr>
                <w:rStyle w:val="Funotenzeichen"/>
                <w:b w:val="0"/>
              </w:rPr>
              <w:footnoteReference w:id="5"/>
            </w:r>
          </w:p>
        </w:tc>
        <w:tc>
          <w:tcPr>
            <w:tcW w:w="320" w:type="pct"/>
            <w:shd w:val="clear" w:color="auto" w:fill="6699FF"/>
            <w:textDirection w:val="btLr"/>
            <w:vAlign w:val="center"/>
          </w:tcPr>
          <w:p w14:paraId="01D543F3" w14:textId="77777777" w:rsidR="00697016" w:rsidRPr="007F2815"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sidRPr="007F2815">
              <w:rPr>
                <w:b w:val="0"/>
              </w:rPr>
              <w:t>Attribut</w:t>
            </w:r>
            <w:r w:rsidRPr="007F2815">
              <w:rPr>
                <w:rStyle w:val="Funotenzeichen"/>
                <w:b w:val="0"/>
              </w:rPr>
              <w:footnoteReference w:id="6"/>
            </w:r>
          </w:p>
        </w:tc>
        <w:tc>
          <w:tcPr>
            <w:tcW w:w="320" w:type="pct"/>
            <w:shd w:val="clear" w:color="auto" w:fill="6699FF"/>
            <w:textDirection w:val="btLr"/>
            <w:vAlign w:val="center"/>
          </w:tcPr>
          <w:p w14:paraId="6D9C6551" w14:textId="77777777" w:rsidR="00697016" w:rsidRPr="007F2815"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sidRPr="007F2815">
              <w:rPr>
                <w:b w:val="0"/>
              </w:rPr>
              <w:t>Zugangsregel</w:t>
            </w:r>
          </w:p>
        </w:tc>
        <w:tc>
          <w:tcPr>
            <w:tcW w:w="322" w:type="pct"/>
            <w:shd w:val="clear" w:color="auto" w:fill="6699FF"/>
            <w:textDirection w:val="btLr"/>
            <w:vAlign w:val="center"/>
          </w:tcPr>
          <w:p w14:paraId="23E7BC6E" w14:textId="77777777" w:rsidR="00697016" w:rsidRPr="007F2815"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sidRPr="007F2815">
              <w:rPr>
                <w:b w:val="0"/>
              </w:rPr>
              <w:t>Zugriffsrecht</w:t>
            </w:r>
          </w:p>
        </w:tc>
        <w:tc>
          <w:tcPr>
            <w:tcW w:w="323" w:type="pct"/>
            <w:shd w:val="clear" w:color="auto" w:fill="6699FF"/>
            <w:textDirection w:val="btLr"/>
            <w:vAlign w:val="center"/>
          </w:tcPr>
          <w:p w14:paraId="0C349704" w14:textId="113AD0F8" w:rsidR="00697016" w:rsidRPr="00A25AA0"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sidRPr="00A25AA0">
              <w:rPr>
                <w:b w:val="0"/>
              </w:rPr>
              <w:t>E-Ressource</w:t>
            </w:r>
          </w:p>
        </w:tc>
        <w:tc>
          <w:tcPr>
            <w:tcW w:w="323" w:type="pct"/>
            <w:shd w:val="clear" w:color="auto" w:fill="0000BE"/>
            <w:textDirection w:val="btLr"/>
            <w:vAlign w:val="center"/>
          </w:tcPr>
          <w:p w14:paraId="589219C4" w14:textId="77777777" w:rsidR="00697016" w:rsidRPr="004D7594"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sidRPr="00A25AA0">
              <w:rPr>
                <w:b w:val="0"/>
              </w:rPr>
              <w:t>Credential</w:t>
            </w:r>
          </w:p>
        </w:tc>
        <w:tc>
          <w:tcPr>
            <w:tcW w:w="323" w:type="pct"/>
            <w:shd w:val="clear" w:color="auto" w:fill="0000BE"/>
            <w:textDirection w:val="btLr"/>
            <w:vAlign w:val="center"/>
          </w:tcPr>
          <w:p w14:paraId="77F35F93" w14:textId="44EF5044" w:rsidR="00697016" w:rsidRPr="00E979D4"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sidRPr="00E979D4">
              <w:rPr>
                <w:b w:val="0"/>
              </w:rPr>
              <w:t>Identifikator einer E-Identity</w:t>
            </w:r>
          </w:p>
        </w:tc>
        <w:tc>
          <w:tcPr>
            <w:tcW w:w="282" w:type="pct"/>
            <w:shd w:val="clear" w:color="auto" w:fill="0000BE"/>
            <w:textDirection w:val="btLr"/>
            <w:vAlign w:val="center"/>
          </w:tcPr>
          <w:p w14:paraId="636786EC" w14:textId="28506C34" w:rsidR="00697016" w:rsidRPr="000C3A3C" w:rsidRDefault="00697016" w:rsidP="00A25AA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sidRPr="00D26AE1">
              <w:rPr>
                <w:b w:val="0"/>
              </w:rPr>
              <w:t>Ausgabewert des Authentikator</w:t>
            </w:r>
          </w:p>
        </w:tc>
        <w:tc>
          <w:tcPr>
            <w:tcW w:w="300" w:type="pct"/>
            <w:shd w:val="clear" w:color="auto" w:fill="0000BE"/>
            <w:textDirection w:val="btLr"/>
            <w:vAlign w:val="center"/>
          </w:tcPr>
          <w:p w14:paraId="4EA66F68" w14:textId="6CF9165F" w:rsidR="00697016" w:rsidRPr="007F2815"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sidRPr="007F2815">
              <w:rPr>
                <w:b w:val="0"/>
              </w:rPr>
              <w:t>Authenti</w:t>
            </w:r>
            <w:r>
              <w:rPr>
                <w:b w:val="0"/>
              </w:rPr>
              <w:t>fizierungs-bestätigung</w:t>
            </w:r>
          </w:p>
        </w:tc>
        <w:tc>
          <w:tcPr>
            <w:tcW w:w="323" w:type="pct"/>
            <w:shd w:val="clear" w:color="auto" w:fill="0000BE"/>
            <w:textDirection w:val="btLr"/>
            <w:vAlign w:val="center"/>
          </w:tcPr>
          <w:p w14:paraId="620CBCED" w14:textId="2ADC3373" w:rsidR="00697016" w:rsidRPr="007F2815"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sidRPr="007F2815">
              <w:rPr>
                <w:b w:val="0"/>
              </w:rPr>
              <w:t>Attribut</w:t>
            </w:r>
            <w:r>
              <w:rPr>
                <w:b w:val="0"/>
              </w:rPr>
              <w:t>bestätigung</w:t>
            </w:r>
          </w:p>
        </w:tc>
        <w:tc>
          <w:tcPr>
            <w:tcW w:w="320" w:type="pct"/>
            <w:shd w:val="clear" w:color="auto" w:fill="0000BE"/>
            <w:textDirection w:val="btLr"/>
            <w:vAlign w:val="center"/>
            <w:hideMark/>
          </w:tcPr>
          <w:p w14:paraId="1DB8A944" w14:textId="428FD6C3" w:rsidR="00697016" w:rsidRPr="007F2815" w:rsidRDefault="00697016" w:rsidP="005638F0">
            <w:pPr>
              <w:pStyle w:val="Textkrper"/>
              <w:spacing w:before="100" w:beforeAutospacing="1" w:after="100" w:afterAutospacing="1" w:line="240" w:lineRule="auto"/>
              <w:cnfStyle w:val="100000000000" w:firstRow="1" w:lastRow="0" w:firstColumn="0" w:lastColumn="0" w:oddVBand="0" w:evenVBand="0" w:oddHBand="0" w:evenHBand="0" w:firstRowFirstColumn="0" w:firstRowLastColumn="0" w:lastRowFirstColumn="0" w:lastRowLastColumn="0"/>
              <w:rPr>
                <w:b w:val="0"/>
              </w:rPr>
            </w:pPr>
            <w:r>
              <w:rPr>
                <w:b w:val="0"/>
              </w:rPr>
              <w:t>Identifikator einer E-Ressource</w:t>
            </w:r>
          </w:p>
        </w:tc>
      </w:tr>
      <w:tr w:rsidR="004C3409" w:rsidRPr="00642D7D" w14:paraId="418BB148" w14:textId="77777777" w:rsidTr="006970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 w:type="pct"/>
            <w:vMerge w:val="restart"/>
            <w:shd w:val="clear" w:color="auto" w:fill="BFBFBF" w:themeFill="background1" w:themeFillShade="BF"/>
            <w:textDirection w:val="btLr"/>
            <w:vAlign w:val="center"/>
          </w:tcPr>
          <w:p w14:paraId="1ADE714C" w14:textId="429CBFCB" w:rsidR="00697016" w:rsidRPr="0014325B" w:rsidRDefault="00697016">
            <w:pPr>
              <w:pStyle w:val="Textkrper"/>
              <w:spacing w:beforeLines="20" w:before="48" w:afterLines="20" w:after="48" w:line="240" w:lineRule="auto"/>
              <w:ind w:left="113" w:right="113"/>
              <w:jc w:val="center"/>
              <w:rPr>
                <w:b/>
                <w:i w:val="0"/>
                <w:iCs w:val="0"/>
              </w:rPr>
            </w:pPr>
            <w:r w:rsidRPr="0014325B">
              <w:rPr>
                <w:b/>
                <w:i w:val="0"/>
              </w:rPr>
              <w:t>Geschäftsservice</w:t>
            </w:r>
          </w:p>
        </w:tc>
        <w:tc>
          <w:tcPr>
            <w:tcW w:w="1203" w:type="pct"/>
            <w:shd w:val="clear" w:color="auto" w:fill="6699FF"/>
            <w:vAlign w:val="center"/>
            <w:hideMark/>
          </w:tcPr>
          <w:p w14:paraId="62AD3B76" w14:textId="2BE71CF1" w:rsidR="00697016" w:rsidRPr="00642D7D" w:rsidRDefault="00697016" w:rsidP="00C5711E">
            <w:pPr>
              <w:pStyle w:val="Textkrper"/>
              <w:spacing w:beforeLines="20" w:before="48" w:afterLines="20" w:after="48" w:line="240" w:lineRule="auto"/>
              <w:cnfStyle w:val="000000100000" w:firstRow="0" w:lastRow="0" w:firstColumn="0" w:lastColumn="0" w:oddVBand="0" w:evenVBand="0" w:oddHBand="1" w:evenHBand="0" w:firstRowFirstColumn="0" w:firstRowLastColumn="0" w:lastRowFirstColumn="0" w:lastRowLastColumn="0"/>
            </w:pPr>
            <w:r>
              <w:t>E-Identity</w:t>
            </w:r>
          </w:p>
        </w:tc>
        <w:tc>
          <w:tcPr>
            <w:tcW w:w="319" w:type="pct"/>
            <w:gridSpan w:val="2"/>
            <w:vAlign w:val="center"/>
          </w:tcPr>
          <w:p w14:paraId="2ACF0951"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B</w:t>
            </w:r>
          </w:p>
        </w:tc>
        <w:tc>
          <w:tcPr>
            <w:tcW w:w="320" w:type="pct"/>
            <w:vAlign w:val="center"/>
          </w:tcPr>
          <w:p w14:paraId="63A52E08"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B</w:t>
            </w:r>
            <w:r w:rsidRPr="00A614C0">
              <w:rPr>
                <w:rStyle w:val="Funotenzeichen"/>
                <w:rFonts w:cs="Arial"/>
                <w:szCs w:val="22"/>
              </w:rPr>
              <w:footnoteReference w:id="7"/>
            </w:r>
          </w:p>
        </w:tc>
        <w:tc>
          <w:tcPr>
            <w:tcW w:w="320" w:type="pct"/>
            <w:vAlign w:val="center"/>
          </w:tcPr>
          <w:p w14:paraId="52E3DF4B"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2" w:type="pct"/>
            <w:vAlign w:val="center"/>
          </w:tcPr>
          <w:p w14:paraId="0AFA19CA"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37BC102F"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44C59E96"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6C61AD37"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B</w:t>
            </w:r>
          </w:p>
        </w:tc>
        <w:tc>
          <w:tcPr>
            <w:tcW w:w="282" w:type="pct"/>
          </w:tcPr>
          <w:p w14:paraId="1C87CD38" w14:textId="77777777" w:rsidR="00697016" w:rsidRPr="00D26AE1"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00" w:type="pct"/>
          </w:tcPr>
          <w:p w14:paraId="7A3F172E" w14:textId="15B003A0"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616937D2"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0" w:type="pct"/>
            <w:vAlign w:val="center"/>
          </w:tcPr>
          <w:p w14:paraId="1C8F53B9"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r>
      <w:tr w:rsidR="000C3A3C" w:rsidRPr="00642D7D" w14:paraId="1C439CF8" w14:textId="77777777" w:rsidTr="000C3A3C">
        <w:trPr>
          <w:trHeight w:val="20"/>
        </w:trPr>
        <w:tc>
          <w:tcPr>
            <w:cnfStyle w:val="001000000000" w:firstRow="0" w:lastRow="0" w:firstColumn="1" w:lastColumn="0" w:oddVBand="0" w:evenVBand="0" w:oddHBand="0" w:evenHBand="0" w:firstRowFirstColumn="0" w:firstRowLastColumn="0" w:lastRowFirstColumn="0" w:lastRowLastColumn="0"/>
            <w:tcW w:w="320" w:type="pct"/>
            <w:vMerge/>
            <w:shd w:val="clear" w:color="auto" w:fill="BFBFBF" w:themeFill="background1" w:themeFillShade="BF"/>
          </w:tcPr>
          <w:p w14:paraId="271CDF2A"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6699FF"/>
            <w:vAlign w:val="center"/>
            <w:hideMark/>
          </w:tcPr>
          <w:p w14:paraId="19AA1717" w14:textId="77777777" w:rsidR="00697016" w:rsidRPr="00642D7D" w:rsidRDefault="00697016" w:rsidP="00642D7D">
            <w:pPr>
              <w:pStyle w:val="Textkrpe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pPr>
            <w:r w:rsidRPr="00642D7D">
              <w:t>Credential</w:t>
            </w:r>
          </w:p>
        </w:tc>
        <w:tc>
          <w:tcPr>
            <w:tcW w:w="319" w:type="pct"/>
            <w:gridSpan w:val="2"/>
            <w:vAlign w:val="center"/>
          </w:tcPr>
          <w:p w14:paraId="2D44961D"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320" w:type="pct"/>
            <w:vAlign w:val="center"/>
          </w:tcPr>
          <w:p w14:paraId="3B3F9853" w14:textId="2CF861E8" w:rsidR="00697016" w:rsidRPr="00A614C0" w:rsidRDefault="00697016" w:rsidP="0033428A">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0" w:type="pct"/>
            <w:vAlign w:val="center"/>
          </w:tcPr>
          <w:p w14:paraId="11C36E10"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2" w:type="pct"/>
            <w:vAlign w:val="center"/>
          </w:tcPr>
          <w:p w14:paraId="11622159"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7CA61C62"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0B9BDFA1"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B</w:t>
            </w:r>
          </w:p>
        </w:tc>
        <w:tc>
          <w:tcPr>
            <w:tcW w:w="323" w:type="pct"/>
            <w:vAlign w:val="center"/>
          </w:tcPr>
          <w:p w14:paraId="75DED90F"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282" w:type="pct"/>
          </w:tcPr>
          <w:p w14:paraId="331B2D37"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0" w:type="pct"/>
          </w:tcPr>
          <w:p w14:paraId="013A0FC9" w14:textId="20D8AABF"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2B7C44E6"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0" w:type="pct"/>
            <w:vAlign w:val="center"/>
          </w:tcPr>
          <w:p w14:paraId="596BEBD8"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r>
      <w:tr w:rsidR="004C3409" w:rsidRPr="00642D7D" w14:paraId="438C142B" w14:textId="77777777" w:rsidTr="006970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 w:type="pct"/>
            <w:vMerge/>
            <w:shd w:val="clear" w:color="auto" w:fill="BFBFBF" w:themeFill="background1" w:themeFillShade="BF"/>
          </w:tcPr>
          <w:p w14:paraId="68E989A4"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6699FF"/>
            <w:vAlign w:val="center"/>
            <w:hideMark/>
          </w:tcPr>
          <w:p w14:paraId="62525794" w14:textId="77777777" w:rsidR="00697016" w:rsidRPr="00642D7D" w:rsidRDefault="00697016" w:rsidP="00642D7D">
            <w:pPr>
              <w:pStyle w:val="Textkrper"/>
              <w:spacing w:beforeLines="20" w:before="48" w:afterLines="20" w:after="48" w:line="240" w:lineRule="auto"/>
              <w:cnfStyle w:val="000000100000" w:firstRow="0" w:lastRow="0" w:firstColumn="0" w:lastColumn="0" w:oddVBand="0" w:evenVBand="0" w:oddHBand="1" w:evenHBand="0" w:firstRowFirstColumn="0" w:firstRowLastColumn="0" w:lastRowFirstColumn="0" w:lastRowLastColumn="0"/>
            </w:pPr>
            <w:r w:rsidRPr="00642D7D">
              <w:t>Attribute</w:t>
            </w:r>
          </w:p>
        </w:tc>
        <w:tc>
          <w:tcPr>
            <w:tcW w:w="319" w:type="pct"/>
            <w:gridSpan w:val="2"/>
            <w:vAlign w:val="center"/>
          </w:tcPr>
          <w:p w14:paraId="0BF6C467"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L</w:t>
            </w:r>
          </w:p>
        </w:tc>
        <w:tc>
          <w:tcPr>
            <w:tcW w:w="320" w:type="pct"/>
            <w:vAlign w:val="center"/>
          </w:tcPr>
          <w:p w14:paraId="14D94BA8"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B</w:t>
            </w:r>
          </w:p>
        </w:tc>
        <w:tc>
          <w:tcPr>
            <w:tcW w:w="320" w:type="pct"/>
            <w:vAlign w:val="center"/>
          </w:tcPr>
          <w:p w14:paraId="6F383442"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2" w:type="pct"/>
            <w:vAlign w:val="center"/>
          </w:tcPr>
          <w:p w14:paraId="5A39CC13"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7656D7BB"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7C9F112C"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7D62C914"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L</w:t>
            </w:r>
          </w:p>
        </w:tc>
        <w:tc>
          <w:tcPr>
            <w:tcW w:w="282" w:type="pct"/>
          </w:tcPr>
          <w:p w14:paraId="55C685DC"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00" w:type="pct"/>
          </w:tcPr>
          <w:p w14:paraId="51C90D75" w14:textId="34A269ED"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291631D3"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0" w:type="pct"/>
            <w:vAlign w:val="center"/>
          </w:tcPr>
          <w:p w14:paraId="538229D8"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r>
      <w:tr w:rsidR="000C3A3C" w:rsidRPr="00642D7D" w14:paraId="002D7A70" w14:textId="77777777" w:rsidTr="000C3A3C">
        <w:trPr>
          <w:trHeight w:val="20"/>
        </w:trPr>
        <w:tc>
          <w:tcPr>
            <w:cnfStyle w:val="001000000000" w:firstRow="0" w:lastRow="0" w:firstColumn="1" w:lastColumn="0" w:oddVBand="0" w:evenVBand="0" w:oddHBand="0" w:evenHBand="0" w:firstRowFirstColumn="0" w:firstRowLastColumn="0" w:lastRowFirstColumn="0" w:lastRowLastColumn="0"/>
            <w:tcW w:w="320" w:type="pct"/>
            <w:vMerge/>
            <w:shd w:val="clear" w:color="auto" w:fill="BFBFBF" w:themeFill="background1" w:themeFillShade="BF"/>
          </w:tcPr>
          <w:p w14:paraId="6FEE8125"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6699FF"/>
            <w:vAlign w:val="center"/>
            <w:hideMark/>
          </w:tcPr>
          <w:p w14:paraId="2BDD6C3E" w14:textId="77777777" w:rsidR="00697016" w:rsidRPr="00642D7D" w:rsidRDefault="00697016" w:rsidP="00642D7D">
            <w:pPr>
              <w:pStyle w:val="Textkrpe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pPr>
            <w:r w:rsidRPr="00642D7D">
              <w:t>Trust</w:t>
            </w:r>
          </w:p>
        </w:tc>
        <w:tc>
          <w:tcPr>
            <w:tcW w:w="319" w:type="pct"/>
            <w:gridSpan w:val="2"/>
            <w:vAlign w:val="center"/>
          </w:tcPr>
          <w:p w14:paraId="688E4D7A"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M</w:t>
            </w:r>
          </w:p>
        </w:tc>
        <w:tc>
          <w:tcPr>
            <w:tcW w:w="320" w:type="pct"/>
            <w:vAlign w:val="center"/>
          </w:tcPr>
          <w:p w14:paraId="363F420C"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M</w:t>
            </w:r>
          </w:p>
        </w:tc>
        <w:tc>
          <w:tcPr>
            <w:tcW w:w="320" w:type="pct"/>
            <w:vAlign w:val="center"/>
          </w:tcPr>
          <w:p w14:paraId="33D5A273"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2" w:type="pct"/>
            <w:vAlign w:val="center"/>
          </w:tcPr>
          <w:p w14:paraId="25C5D252"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312264A3"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M</w:t>
            </w:r>
          </w:p>
        </w:tc>
        <w:tc>
          <w:tcPr>
            <w:tcW w:w="323" w:type="pct"/>
            <w:vAlign w:val="center"/>
          </w:tcPr>
          <w:p w14:paraId="0F7B9AAF"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13E9DA68"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282" w:type="pct"/>
          </w:tcPr>
          <w:p w14:paraId="6B26AD0B"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0" w:type="pct"/>
          </w:tcPr>
          <w:p w14:paraId="0D6C8F6B" w14:textId="3C0A1DD1"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18C6A1DD"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0" w:type="pct"/>
            <w:vAlign w:val="center"/>
          </w:tcPr>
          <w:p w14:paraId="173C5249"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r>
      <w:tr w:rsidR="004C3409" w:rsidRPr="00642D7D" w14:paraId="44108F78" w14:textId="77777777" w:rsidTr="006970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 w:type="pct"/>
            <w:vMerge/>
            <w:shd w:val="clear" w:color="auto" w:fill="BFBFBF" w:themeFill="background1" w:themeFillShade="BF"/>
          </w:tcPr>
          <w:p w14:paraId="6BBECBD7"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6699FF"/>
            <w:vAlign w:val="center"/>
          </w:tcPr>
          <w:p w14:paraId="119ED6F2" w14:textId="044CFD50" w:rsidR="00697016" w:rsidRPr="00642D7D" w:rsidRDefault="00697016" w:rsidP="00C5711E">
            <w:pPr>
              <w:pStyle w:val="Textkrper"/>
              <w:spacing w:beforeLines="20" w:before="48" w:afterLines="20" w:after="48" w:line="240" w:lineRule="auto"/>
              <w:cnfStyle w:val="000000100000" w:firstRow="0" w:lastRow="0" w:firstColumn="0" w:lastColumn="0" w:oddVBand="0" w:evenVBand="0" w:oddHBand="1" w:evenHBand="0" w:firstRowFirstColumn="0" w:firstRowLastColumn="0" w:lastRowFirstColumn="0" w:lastRowLastColumn="0"/>
            </w:pPr>
            <w:r>
              <w:t>E-Ressource</w:t>
            </w:r>
          </w:p>
        </w:tc>
        <w:tc>
          <w:tcPr>
            <w:tcW w:w="319" w:type="pct"/>
            <w:gridSpan w:val="2"/>
            <w:vAlign w:val="center"/>
          </w:tcPr>
          <w:p w14:paraId="15A8A9B4"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0" w:type="pct"/>
            <w:vAlign w:val="center"/>
          </w:tcPr>
          <w:p w14:paraId="0283232E"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0" w:type="pct"/>
            <w:vAlign w:val="center"/>
          </w:tcPr>
          <w:p w14:paraId="7BE94571"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2" w:type="pct"/>
            <w:vAlign w:val="center"/>
          </w:tcPr>
          <w:p w14:paraId="3F1A06ED"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64887ADA"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B</w:t>
            </w:r>
          </w:p>
        </w:tc>
        <w:tc>
          <w:tcPr>
            <w:tcW w:w="323" w:type="pct"/>
            <w:vAlign w:val="center"/>
          </w:tcPr>
          <w:p w14:paraId="62DDE558"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75B44D3D" w14:textId="2941880E"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282" w:type="pct"/>
          </w:tcPr>
          <w:p w14:paraId="5E949419"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00" w:type="pct"/>
          </w:tcPr>
          <w:p w14:paraId="2104090F" w14:textId="45C98232"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32DC4D81"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0" w:type="pct"/>
            <w:vAlign w:val="center"/>
          </w:tcPr>
          <w:p w14:paraId="48962B86"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B</w:t>
            </w:r>
          </w:p>
        </w:tc>
      </w:tr>
      <w:tr w:rsidR="000C3A3C" w:rsidRPr="00642D7D" w14:paraId="740A03C6" w14:textId="77777777" w:rsidTr="000C3A3C">
        <w:trPr>
          <w:trHeight w:val="20"/>
        </w:trPr>
        <w:tc>
          <w:tcPr>
            <w:cnfStyle w:val="001000000000" w:firstRow="0" w:lastRow="0" w:firstColumn="1" w:lastColumn="0" w:oddVBand="0" w:evenVBand="0" w:oddHBand="0" w:evenHBand="0" w:firstRowFirstColumn="0" w:firstRowLastColumn="0" w:lastRowFirstColumn="0" w:lastRowLastColumn="0"/>
            <w:tcW w:w="320" w:type="pct"/>
            <w:vMerge/>
            <w:shd w:val="clear" w:color="auto" w:fill="BFBFBF" w:themeFill="background1" w:themeFillShade="BF"/>
          </w:tcPr>
          <w:p w14:paraId="4A5CB5A0"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6699FF"/>
            <w:vAlign w:val="center"/>
            <w:hideMark/>
          </w:tcPr>
          <w:p w14:paraId="61B09C75" w14:textId="77777777" w:rsidR="00697016" w:rsidRPr="00642D7D" w:rsidRDefault="00697016" w:rsidP="00642D7D">
            <w:pPr>
              <w:pStyle w:val="Textkrpe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pPr>
            <w:r w:rsidRPr="00642D7D">
              <w:t>Zugangsregel</w:t>
            </w:r>
          </w:p>
        </w:tc>
        <w:tc>
          <w:tcPr>
            <w:tcW w:w="319" w:type="pct"/>
            <w:gridSpan w:val="2"/>
            <w:vAlign w:val="center"/>
          </w:tcPr>
          <w:p w14:paraId="4F6F0C78"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M</w:t>
            </w:r>
          </w:p>
        </w:tc>
        <w:tc>
          <w:tcPr>
            <w:tcW w:w="320" w:type="pct"/>
            <w:vAlign w:val="center"/>
          </w:tcPr>
          <w:p w14:paraId="723E3ADF"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M</w:t>
            </w:r>
          </w:p>
        </w:tc>
        <w:tc>
          <w:tcPr>
            <w:tcW w:w="320" w:type="pct"/>
            <w:vAlign w:val="center"/>
          </w:tcPr>
          <w:p w14:paraId="586570B3"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B</w:t>
            </w:r>
          </w:p>
        </w:tc>
        <w:tc>
          <w:tcPr>
            <w:tcW w:w="322" w:type="pct"/>
            <w:vAlign w:val="center"/>
          </w:tcPr>
          <w:p w14:paraId="46A16E40"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3A0F6451"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323" w:type="pct"/>
            <w:vAlign w:val="center"/>
          </w:tcPr>
          <w:p w14:paraId="7B8853CF"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38042AFB"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282" w:type="pct"/>
          </w:tcPr>
          <w:p w14:paraId="4BB88199"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0" w:type="pct"/>
          </w:tcPr>
          <w:p w14:paraId="12F19F8D" w14:textId="05027E6B"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5A8298D2"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0" w:type="pct"/>
            <w:vAlign w:val="center"/>
            <w:hideMark/>
          </w:tcPr>
          <w:p w14:paraId="5F2D9DC2"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r>
      <w:tr w:rsidR="004C3409" w:rsidRPr="00642D7D" w14:paraId="5579102D" w14:textId="77777777" w:rsidTr="006970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 w:type="pct"/>
            <w:vMerge/>
            <w:shd w:val="clear" w:color="auto" w:fill="BFBFBF" w:themeFill="background1" w:themeFillShade="BF"/>
          </w:tcPr>
          <w:p w14:paraId="3F3FBD23"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6699FF"/>
            <w:vAlign w:val="center"/>
            <w:hideMark/>
          </w:tcPr>
          <w:p w14:paraId="0B47CB73" w14:textId="77777777" w:rsidR="00697016" w:rsidRPr="00642D7D" w:rsidRDefault="00697016" w:rsidP="00642D7D">
            <w:pPr>
              <w:pStyle w:val="Textkrper"/>
              <w:spacing w:beforeLines="20" w:before="48" w:afterLines="20" w:after="48" w:line="240" w:lineRule="auto"/>
              <w:cnfStyle w:val="000000100000" w:firstRow="0" w:lastRow="0" w:firstColumn="0" w:lastColumn="0" w:oddVBand="0" w:evenVBand="0" w:oddHBand="1" w:evenHBand="0" w:firstRowFirstColumn="0" w:firstRowLastColumn="0" w:lastRowFirstColumn="0" w:lastRowLastColumn="0"/>
            </w:pPr>
            <w:r w:rsidRPr="00642D7D">
              <w:t>Zugriffsrecht</w:t>
            </w:r>
          </w:p>
        </w:tc>
        <w:tc>
          <w:tcPr>
            <w:tcW w:w="319" w:type="pct"/>
            <w:gridSpan w:val="2"/>
            <w:vAlign w:val="center"/>
          </w:tcPr>
          <w:p w14:paraId="5C54A52F"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M</w:t>
            </w:r>
          </w:p>
        </w:tc>
        <w:tc>
          <w:tcPr>
            <w:tcW w:w="320" w:type="pct"/>
            <w:vAlign w:val="center"/>
          </w:tcPr>
          <w:p w14:paraId="3651F4EF"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M</w:t>
            </w:r>
          </w:p>
        </w:tc>
        <w:tc>
          <w:tcPr>
            <w:tcW w:w="320" w:type="pct"/>
            <w:vAlign w:val="center"/>
          </w:tcPr>
          <w:p w14:paraId="012E4E25"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L</w:t>
            </w:r>
          </w:p>
        </w:tc>
        <w:tc>
          <w:tcPr>
            <w:tcW w:w="322" w:type="pct"/>
            <w:vAlign w:val="center"/>
          </w:tcPr>
          <w:p w14:paraId="68788255"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B</w:t>
            </w:r>
          </w:p>
        </w:tc>
        <w:tc>
          <w:tcPr>
            <w:tcW w:w="323" w:type="pct"/>
            <w:vAlign w:val="center"/>
          </w:tcPr>
          <w:p w14:paraId="722CED1D"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L</w:t>
            </w:r>
          </w:p>
        </w:tc>
        <w:tc>
          <w:tcPr>
            <w:tcW w:w="323" w:type="pct"/>
            <w:vAlign w:val="center"/>
          </w:tcPr>
          <w:p w14:paraId="40916EF7"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265AD645"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282" w:type="pct"/>
          </w:tcPr>
          <w:p w14:paraId="309576D9"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00" w:type="pct"/>
          </w:tcPr>
          <w:p w14:paraId="05DAD50F" w14:textId="0050A34D"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372C5892"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0" w:type="pct"/>
            <w:vAlign w:val="center"/>
          </w:tcPr>
          <w:p w14:paraId="3B4EB4C0"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r>
      <w:tr w:rsidR="000C3A3C" w:rsidRPr="00642D7D" w14:paraId="2B4E7BC4" w14:textId="77777777" w:rsidTr="000C3A3C">
        <w:trPr>
          <w:trHeight w:val="20"/>
        </w:trPr>
        <w:tc>
          <w:tcPr>
            <w:cnfStyle w:val="001000000000" w:firstRow="0" w:lastRow="0" w:firstColumn="1" w:lastColumn="0" w:oddVBand="0" w:evenVBand="0" w:oddHBand="0" w:evenHBand="0" w:firstRowFirstColumn="0" w:firstRowLastColumn="0" w:lastRowFirstColumn="0" w:lastRowLastColumn="0"/>
            <w:tcW w:w="320" w:type="pct"/>
            <w:vMerge/>
            <w:shd w:val="clear" w:color="auto" w:fill="BFBFBF" w:themeFill="background1" w:themeFillShade="BF"/>
          </w:tcPr>
          <w:p w14:paraId="206E73CE"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0000BE"/>
            <w:vAlign w:val="center"/>
            <w:hideMark/>
          </w:tcPr>
          <w:p w14:paraId="485D5710" w14:textId="77777777" w:rsidR="00697016" w:rsidRPr="00642D7D" w:rsidRDefault="00697016" w:rsidP="00642D7D">
            <w:pPr>
              <w:pStyle w:val="Textkrpe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pPr>
            <w:r w:rsidRPr="00642D7D">
              <w:t>Authentication</w:t>
            </w:r>
          </w:p>
        </w:tc>
        <w:tc>
          <w:tcPr>
            <w:tcW w:w="319" w:type="pct"/>
            <w:gridSpan w:val="2"/>
            <w:vAlign w:val="center"/>
          </w:tcPr>
          <w:p w14:paraId="3FE1E79D"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320" w:type="pct"/>
            <w:vAlign w:val="center"/>
          </w:tcPr>
          <w:p w14:paraId="587F53F7"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0" w:type="pct"/>
            <w:vAlign w:val="center"/>
          </w:tcPr>
          <w:p w14:paraId="27C51415"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2" w:type="pct"/>
            <w:vAlign w:val="center"/>
          </w:tcPr>
          <w:p w14:paraId="4EA02BF1"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71C28CDF"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4FA33C6C"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323" w:type="pct"/>
            <w:vAlign w:val="center"/>
          </w:tcPr>
          <w:p w14:paraId="4451ED5A"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282" w:type="pct"/>
          </w:tcPr>
          <w:p w14:paraId="3BC02D0E" w14:textId="0F5AA844" w:rsidR="00697016" w:rsidRPr="00A614C0" w:rsidDel="007F74C6" w:rsidRDefault="00C74342" w:rsidP="0033428A">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t>B</w:t>
            </w:r>
          </w:p>
        </w:tc>
        <w:tc>
          <w:tcPr>
            <w:tcW w:w="0" w:type="pct"/>
          </w:tcPr>
          <w:p w14:paraId="160B61AD" w14:textId="4FD0C949" w:rsidR="00697016" w:rsidRPr="00A614C0" w:rsidRDefault="00697016" w:rsidP="0033428A">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4DAEE45E"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0" w:type="pct"/>
            <w:vAlign w:val="center"/>
          </w:tcPr>
          <w:p w14:paraId="497BBEAB"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r>
      <w:tr w:rsidR="004C3409" w:rsidRPr="00642D7D" w14:paraId="73A99552" w14:textId="77777777" w:rsidTr="006970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 w:type="pct"/>
            <w:vMerge/>
            <w:shd w:val="clear" w:color="auto" w:fill="BFBFBF" w:themeFill="background1" w:themeFillShade="BF"/>
          </w:tcPr>
          <w:p w14:paraId="7CEED947"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0000BE"/>
            <w:vAlign w:val="center"/>
            <w:hideMark/>
          </w:tcPr>
          <w:p w14:paraId="72127924" w14:textId="77777777" w:rsidR="00697016" w:rsidRPr="00642D7D" w:rsidRDefault="00697016" w:rsidP="00642D7D">
            <w:pPr>
              <w:pStyle w:val="Textkrper"/>
              <w:spacing w:beforeLines="20" w:before="48" w:afterLines="20" w:after="48" w:line="240" w:lineRule="auto"/>
              <w:cnfStyle w:val="000000100000" w:firstRow="0" w:lastRow="0" w:firstColumn="0" w:lastColumn="0" w:oddVBand="0" w:evenVBand="0" w:oddHBand="1" w:evenHBand="0" w:firstRowFirstColumn="0" w:firstRowLastColumn="0" w:lastRowFirstColumn="0" w:lastRowLastColumn="0"/>
            </w:pPr>
            <w:r w:rsidRPr="00642D7D">
              <w:t>Attribut Assertion</w:t>
            </w:r>
          </w:p>
        </w:tc>
        <w:tc>
          <w:tcPr>
            <w:tcW w:w="319" w:type="pct"/>
            <w:gridSpan w:val="2"/>
            <w:vAlign w:val="center"/>
          </w:tcPr>
          <w:p w14:paraId="49BE6020"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0" w:type="pct"/>
            <w:vAlign w:val="center"/>
          </w:tcPr>
          <w:p w14:paraId="277A83D1"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L</w:t>
            </w:r>
          </w:p>
        </w:tc>
        <w:tc>
          <w:tcPr>
            <w:tcW w:w="320" w:type="pct"/>
            <w:vAlign w:val="center"/>
          </w:tcPr>
          <w:p w14:paraId="221FBAC0"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2" w:type="pct"/>
            <w:vAlign w:val="center"/>
          </w:tcPr>
          <w:p w14:paraId="364C18B7"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205CEA77"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279BA3BC"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18E5283C"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L</w:t>
            </w:r>
          </w:p>
        </w:tc>
        <w:tc>
          <w:tcPr>
            <w:tcW w:w="282" w:type="pct"/>
          </w:tcPr>
          <w:p w14:paraId="04FFDC46"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00" w:type="pct"/>
          </w:tcPr>
          <w:p w14:paraId="2A453D78" w14:textId="2A8408A1" w:rsidR="00697016" w:rsidRPr="00A614C0" w:rsidRDefault="00C74342" w:rsidP="0033428A">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Pr>
                <w:rFonts w:cs="Arial"/>
                <w:szCs w:val="22"/>
              </w:rPr>
              <w:t>L</w:t>
            </w:r>
          </w:p>
        </w:tc>
        <w:tc>
          <w:tcPr>
            <w:tcW w:w="323" w:type="pct"/>
            <w:vAlign w:val="center"/>
          </w:tcPr>
          <w:p w14:paraId="3D53FCDC"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B</w:t>
            </w:r>
          </w:p>
        </w:tc>
        <w:tc>
          <w:tcPr>
            <w:tcW w:w="320" w:type="pct"/>
            <w:vAlign w:val="center"/>
            <w:hideMark/>
          </w:tcPr>
          <w:p w14:paraId="5A185CB6"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r>
      <w:tr w:rsidR="00697016" w:rsidRPr="00642D7D" w14:paraId="2E808D6B" w14:textId="77777777" w:rsidTr="00693BF3">
        <w:trPr>
          <w:trHeight w:val="20"/>
        </w:trPr>
        <w:tc>
          <w:tcPr>
            <w:cnfStyle w:val="001000000000" w:firstRow="0" w:lastRow="0" w:firstColumn="1" w:lastColumn="0" w:oddVBand="0" w:evenVBand="0" w:oddHBand="0" w:evenHBand="0" w:firstRowFirstColumn="0" w:firstRowLastColumn="0" w:lastRowFirstColumn="0" w:lastRowLastColumn="0"/>
            <w:tcW w:w="320" w:type="pct"/>
            <w:vMerge/>
            <w:shd w:val="clear" w:color="auto" w:fill="BFBFBF" w:themeFill="background1" w:themeFillShade="BF"/>
          </w:tcPr>
          <w:p w14:paraId="4BD25782"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0000BE"/>
            <w:vAlign w:val="center"/>
            <w:hideMark/>
          </w:tcPr>
          <w:p w14:paraId="5F7405A5" w14:textId="77777777" w:rsidR="00697016" w:rsidRPr="00642D7D" w:rsidRDefault="00697016" w:rsidP="00642D7D">
            <w:pPr>
              <w:pStyle w:val="Textkrpe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pPr>
            <w:r w:rsidRPr="00642D7D">
              <w:t>Broker</w:t>
            </w:r>
          </w:p>
        </w:tc>
        <w:tc>
          <w:tcPr>
            <w:tcW w:w="319" w:type="pct"/>
            <w:gridSpan w:val="2"/>
            <w:vAlign w:val="center"/>
          </w:tcPr>
          <w:p w14:paraId="0109689B"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320" w:type="pct"/>
            <w:vAlign w:val="center"/>
          </w:tcPr>
          <w:p w14:paraId="60FEB7BB"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0" w:type="pct"/>
            <w:vAlign w:val="center"/>
          </w:tcPr>
          <w:p w14:paraId="26DB6E55"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2" w:type="pct"/>
            <w:vAlign w:val="center"/>
          </w:tcPr>
          <w:p w14:paraId="4B247950"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514EC203"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5575BFA9"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214696AE"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282" w:type="pct"/>
          </w:tcPr>
          <w:p w14:paraId="5B4DB378" w14:textId="23F5DF4B" w:rsidR="00697016" w:rsidRPr="00A614C0" w:rsidRDefault="00C74342" w:rsidP="0033428A">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Pr>
                <w:rFonts w:cs="Arial"/>
                <w:szCs w:val="22"/>
              </w:rPr>
              <w:t>L</w:t>
            </w:r>
          </w:p>
        </w:tc>
        <w:tc>
          <w:tcPr>
            <w:tcW w:w="300" w:type="pct"/>
          </w:tcPr>
          <w:p w14:paraId="2C0F5459" w14:textId="676F40D5" w:rsidR="00697016" w:rsidRPr="00A614C0" w:rsidRDefault="00697016" w:rsidP="00136C6F">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LB</w:t>
            </w:r>
            <w:r w:rsidRPr="00A614C0">
              <w:rPr>
                <w:rStyle w:val="Funotenzeichen"/>
              </w:rPr>
              <w:fldChar w:fldCharType="begin"/>
            </w:r>
            <w:r w:rsidRPr="00A614C0">
              <w:rPr>
                <w:rStyle w:val="Funotenzeichen"/>
              </w:rPr>
              <w:instrText xml:space="preserve"> NOTEREF _Ref365134368 \h </w:instrText>
            </w:r>
            <w:r w:rsidRPr="00A614C0">
              <w:rPr>
                <w:rStyle w:val="Funotenzeichen"/>
                <w:rFonts w:cs="Arial"/>
                <w:szCs w:val="22"/>
              </w:rPr>
              <w:instrText xml:space="preserve"> \* MERGEFORMAT </w:instrText>
            </w:r>
            <w:r w:rsidRPr="00A614C0">
              <w:rPr>
                <w:rStyle w:val="Funotenzeichen"/>
              </w:rPr>
            </w:r>
            <w:r w:rsidRPr="00A614C0">
              <w:rPr>
                <w:rStyle w:val="Funotenzeichen"/>
              </w:rPr>
              <w:fldChar w:fldCharType="separate"/>
            </w:r>
            <w:ins w:id="411" w:author="Marc Kunz" w:date="2017-07-11T11:31:00Z">
              <w:r w:rsidR="000B7520">
                <w:rPr>
                  <w:rStyle w:val="Funotenzeichen"/>
                </w:rPr>
                <w:t>7</w:t>
              </w:r>
            </w:ins>
            <w:del w:id="412" w:author="Marc Kunz" w:date="2017-07-11T11:31:00Z">
              <w:r w:rsidR="00F84986" w:rsidDel="000B7520">
                <w:rPr>
                  <w:rStyle w:val="Funotenzeichen"/>
                </w:rPr>
                <w:delText>8</w:delText>
              </w:r>
            </w:del>
            <w:r w:rsidRPr="00A614C0">
              <w:rPr>
                <w:rStyle w:val="Funotenzeichen"/>
              </w:rPr>
              <w:fldChar w:fldCharType="end"/>
            </w:r>
          </w:p>
        </w:tc>
        <w:tc>
          <w:tcPr>
            <w:tcW w:w="323" w:type="pct"/>
            <w:vAlign w:val="center"/>
          </w:tcPr>
          <w:p w14:paraId="6323AA94"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LB</w:t>
            </w:r>
            <w:bookmarkStart w:id="413" w:name="_Ref365134368"/>
            <w:r w:rsidRPr="00A614C0">
              <w:rPr>
                <w:rStyle w:val="Funotenzeichen"/>
                <w:rFonts w:cs="Arial"/>
                <w:szCs w:val="22"/>
              </w:rPr>
              <w:footnoteReference w:id="8"/>
            </w:r>
            <w:bookmarkEnd w:id="413"/>
          </w:p>
        </w:tc>
        <w:tc>
          <w:tcPr>
            <w:tcW w:w="320" w:type="pct"/>
            <w:vAlign w:val="center"/>
            <w:hideMark/>
          </w:tcPr>
          <w:p w14:paraId="6A53DE35" w14:textId="17C6E4B7" w:rsidR="00697016" w:rsidRPr="00A614C0" w:rsidRDefault="00697016" w:rsidP="000C3A3C">
            <w:pPr>
              <w:pStyle w:val="Textkrpe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rPr>
                <w:rFonts w:cs="Arial"/>
                <w:szCs w:val="22"/>
              </w:rPr>
            </w:pPr>
          </w:p>
        </w:tc>
      </w:tr>
      <w:tr w:rsidR="004C3409" w:rsidRPr="00642D7D" w14:paraId="4A25978D" w14:textId="77777777" w:rsidTr="006970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320" w:type="pct"/>
            <w:shd w:val="clear" w:color="auto" w:fill="BFBFBF" w:themeFill="background1" w:themeFillShade="BF"/>
          </w:tcPr>
          <w:p w14:paraId="14BE0682"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0000BE"/>
            <w:vAlign w:val="center"/>
            <w:hideMark/>
          </w:tcPr>
          <w:p w14:paraId="590C6B63" w14:textId="77777777" w:rsidR="00697016" w:rsidRPr="00642D7D" w:rsidRDefault="00697016" w:rsidP="00642D7D">
            <w:pPr>
              <w:pStyle w:val="Textkrper"/>
              <w:spacing w:beforeLines="20" w:before="48" w:afterLines="20" w:after="48" w:line="240" w:lineRule="auto"/>
              <w:cnfStyle w:val="000000100000" w:firstRow="0" w:lastRow="0" w:firstColumn="0" w:lastColumn="0" w:oddVBand="0" w:evenVBand="0" w:oddHBand="1" w:evenHBand="0" w:firstRowFirstColumn="0" w:firstRowLastColumn="0" w:lastRowFirstColumn="0" w:lastRowLastColumn="0"/>
            </w:pPr>
            <w:r w:rsidRPr="00642D7D">
              <w:t>Zugang</w:t>
            </w:r>
          </w:p>
        </w:tc>
        <w:tc>
          <w:tcPr>
            <w:tcW w:w="319" w:type="pct"/>
            <w:gridSpan w:val="2"/>
            <w:vAlign w:val="center"/>
          </w:tcPr>
          <w:p w14:paraId="4C809DB7"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0" w:type="pct"/>
            <w:vAlign w:val="center"/>
          </w:tcPr>
          <w:p w14:paraId="7D2F4CC5"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0" w:type="pct"/>
            <w:vAlign w:val="center"/>
          </w:tcPr>
          <w:p w14:paraId="1AA112DC"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L</w:t>
            </w:r>
          </w:p>
        </w:tc>
        <w:tc>
          <w:tcPr>
            <w:tcW w:w="322" w:type="pct"/>
            <w:vAlign w:val="center"/>
          </w:tcPr>
          <w:p w14:paraId="305D4DFA"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06853150"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L</w:t>
            </w:r>
          </w:p>
        </w:tc>
        <w:tc>
          <w:tcPr>
            <w:tcW w:w="323" w:type="pct"/>
            <w:vAlign w:val="center"/>
          </w:tcPr>
          <w:p w14:paraId="3EC17419"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p>
        </w:tc>
        <w:tc>
          <w:tcPr>
            <w:tcW w:w="323" w:type="pct"/>
            <w:vAlign w:val="center"/>
          </w:tcPr>
          <w:p w14:paraId="1E8FB91A"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Pr>
                <w:rFonts w:cs="Arial"/>
                <w:szCs w:val="22"/>
              </w:rPr>
              <w:t>L</w:t>
            </w:r>
          </w:p>
        </w:tc>
        <w:tc>
          <w:tcPr>
            <w:tcW w:w="282" w:type="pct"/>
          </w:tcPr>
          <w:p w14:paraId="22D822D8" w14:textId="77777777" w:rsidR="00697016" w:rsidRPr="00A25AA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highlight w:val="yellow"/>
              </w:rPr>
            </w:pPr>
          </w:p>
        </w:tc>
        <w:tc>
          <w:tcPr>
            <w:tcW w:w="300" w:type="pct"/>
          </w:tcPr>
          <w:p w14:paraId="0ABCE201" w14:textId="4EEADAC9" w:rsidR="00697016" w:rsidRPr="00C74342"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74342">
              <w:rPr>
                <w:rFonts w:cs="Arial"/>
                <w:szCs w:val="22"/>
              </w:rPr>
              <w:t>L</w:t>
            </w:r>
          </w:p>
        </w:tc>
        <w:tc>
          <w:tcPr>
            <w:tcW w:w="323" w:type="pct"/>
            <w:vAlign w:val="center"/>
          </w:tcPr>
          <w:p w14:paraId="0B3705C0" w14:textId="77777777" w:rsidR="00697016" w:rsidRPr="00C74342"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C74342">
              <w:rPr>
                <w:rFonts w:cs="Arial"/>
                <w:szCs w:val="22"/>
              </w:rPr>
              <w:t>L</w:t>
            </w:r>
          </w:p>
        </w:tc>
        <w:tc>
          <w:tcPr>
            <w:tcW w:w="320" w:type="pct"/>
            <w:vAlign w:val="center"/>
            <w:hideMark/>
          </w:tcPr>
          <w:p w14:paraId="58E451DE" w14:textId="77777777" w:rsidR="00697016" w:rsidRPr="00A614C0" w:rsidRDefault="00697016" w:rsidP="00642D7D">
            <w:pPr>
              <w:pStyle w:val="Textkrper"/>
              <w:spacing w:beforeLines="20" w:before="48" w:afterLines="20" w:after="48" w:line="240" w:lineRule="auto"/>
              <w:jc w:val="center"/>
              <w:cnfStyle w:val="000000100000" w:firstRow="0" w:lastRow="0" w:firstColumn="0" w:lastColumn="0" w:oddVBand="0" w:evenVBand="0" w:oddHBand="1" w:evenHBand="0" w:firstRowFirstColumn="0" w:firstRowLastColumn="0" w:lastRowFirstColumn="0" w:lastRowLastColumn="0"/>
              <w:rPr>
                <w:rFonts w:cs="Arial"/>
                <w:szCs w:val="22"/>
              </w:rPr>
            </w:pPr>
            <w:r w:rsidRPr="00A614C0">
              <w:rPr>
                <w:rFonts w:cs="Arial"/>
                <w:szCs w:val="22"/>
              </w:rPr>
              <w:t>L</w:t>
            </w:r>
          </w:p>
        </w:tc>
      </w:tr>
      <w:tr w:rsidR="00697016" w:rsidRPr="00642D7D" w14:paraId="58802030" w14:textId="77777777" w:rsidTr="000C3A3C">
        <w:trPr>
          <w:trHeight w:val="20"/>
        </w:trPr>
        <w:tc>
          <w:tcPr>
            <w:cnfStyle w:val="001000000000" w:firstRow="0" w:lastRow="0" w:firstColumn="1" w:lastColumn="0" w:oddVBand="0" w:evenVBand="0" w:oddHBand="0" w:evenHBand="0" w:firstRowFirstColumn="0" w:firstRowLastColumn="0" w:lastRowFirstColumn="0" w:lastRowLastColumn="0"/>
            <w:tcW w:w="320" w:type="pct"/>
            <w:shd w:val="clear" w:color="auto" w:fill="BFBFBF" w:themeFill="background1" w:themeFillShade="BF"/>
          </w:tcPr>
          <w:p w14:paraId="1F33D743" w14:textId="77777777" w:rsidR="00697016" w:rsidRPr="00642D7D" w:rsidRDefault="00697016" w:rsidP="00642D7D">
            <w:pPr>
              <w:pStyle w:val="Textkrper"/>
              <w:spacing w:beforeLines="20" w:before="48" w:afterLines="20" w:after="48" w:line="240" w:lineRule="auto"/>
              <w:rPr>
                <w:i w:val="0"/>
              </w:rPr>
            </w:pPr>
          </w:p>
        </w:tc>
        <w:tc>
          <w:tcPr>
            <w:tcW w:w="1203" w:type="pct"/>
            <w:shd w:val="clear" w:color="auto" w:fill="0000BE"/>
            <w:vAlign w:val="center"/>
            <w:hideMark/>
          </w:tcPr>
          <w:p w14:paraId="22D5F36B" w14:textId="77777777" w:rsidR="00697016" w:rsidRPr="00642D7D" w:rsidRDefault="00697016" w:rsidP="00642D7D">
            <w:pPr>
              <w:pStyle w:val="Textkrper"/>
              <w:spacing w:beforeLines="20" w:before="48" w:afterLines="20" w:after="48" w:line="240" w:lineRule="auto"/>
              <w:cnfStyle w:val="000000000000" w:firstRow="0" w:lastRow="0" w:firstColumn="0" w:lastColumn="0" w:oddVBand="0" w:evenVBand="0" w:oddHBand="0" w:evenHBand="0" w:firstRowFirstColumn="0" w:firstRowLastColumn="0" w:lastRowFirstColumn="0" w:lastRowLastColumn="0"/>
            </w:pPr>
            <w:r w:rsidRPr="00642D7D">
              <w:t>Autorisation</w:t>
            </w:r>
          </w:p>
        </w:tc>
        <w:tc>
          <w:tcPr>
            <w:tcW w:w="319" w:type="pct"/>
            <w:gridSpan w:val="2"/>
            <w:vAlign w:val="center"/>
          </w:tcPr>
          <w:p w14:paraId="04E80DB1"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0" w:type="pct"/>
            <w:vAlign w:val="center"/>
          </w:tcPr>
          <w:p w14:paraId="5561ED28"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0" w:type="pct"/>
            <w:vAlign w:val="center"/>
          </w:tcPr>
          <w:p w14:paraId="28D3F7AA"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2" w:type="pct"/>
            <w:vAlign w:val="center"/>
          </w:tcPr>
          <w:p w14:paraId="66D11051"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323" w:type="pct"/>
            <w:vAlign w:val="center"/>
          </w:tcPr>
          <w:p w14:paraId="7D6BF247"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323" w:type="pct"/>
            <w:vAlign w:val="center"/>
          </w:tcPr>
          <w:p w14:paraId="313A7B7D"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p>
        </w:tc>
        <w:tc>
          <w:tcPr>
            <w:tcW w:w="323" w:type="pct"/>
            <w:vAlign w:val="center"/>
          </w:tcPr>
          <w:p w14:paraId="2BA04141"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c>
          <w:tcPr>
            <w:tcW w:w="282" w:type="pct"/>
          </w:tcPr>
          <w:p w14:paraId="77E85D4E" w14:textId="77777777" w:rsidR="00697016" w:rsidRPr="00A25AA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highlight w:val="yellow"/>
              </w:rPr>
            </w:pPr>
          </w:p>
        </w:tc>
        <w:tc>
          <w:tcPr>
            <w:tcW w:w="0" w:type="pct"/>
          </w:tcPr>
          <w:p w14:paraId="3DF42218" w14:textId="58BD796E" w:rsidR="00697016" w:rsidRPr="00A25AA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25AA0">
              <w:rPr>
                <w:rFonts w:cs="Arial"/>
                <w:szCs w:val="22"/>
              </w:rPr>
              <w:t>L</w:t>
            </w:r>
          </w:p>
        </w:tc>
        <w:tc>
          <w:tcPr>
            <w:tcW w:w="323" w:type="pct"/>
            <w:vAlign w:val="center"/>
          </w:tcPr>
          <w:p w14:paraId="59CCD77F" w14:textId="77777777" w:rsidR="00697016" w:rsidRPr="00E979D4"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4D7594">
              <w:rPr>
                <w:rFonts w:cs="Arial"/>
                <w:szCs w:val="22"/>
              </w:rPr>
              <w:t>L</w:t>
            </w:r>
          </w:p>
        </w:tc>
        <w:tc>
          <w:tcPr>
            <w:tcW w:w="320" w:type="pct"/>
            <w:vAlign w:val="center"/>
          </w:tcPr>
          <w:p w14:paraId="227408BE" w14:textId="77777777" w:rsidR="00697016" w:rsidRPr="00A614C0" w:rsidRDefault="00697016" w:rsidP="00642D7D">
            <w:pPr>
              <w:pStyle w:val="Textkrper"/>
              <w:spacing w:beforeLines="20" w:before="48" w:afterLines="20" w:after="48" w:line="240" w:lineRule="auto"/>
              <w:jc w:val="center"/>
              <w:cnfStyle w:val="000000000000" w:firstRow="0" w:lastRow="0" w:firstColumn="0" w:lastColumn="0" w:oddVBand="0" w:evenVBand="0" w:oddHBand="0" w:evenHBand="0" w:firstRowFirstColumn="0" w:firstRowLastColumn="0" w:lastRowFirstColumn="0" w:lastRowLastColumn="0"/>
              <w:rPr>
                <w:rFonts w:cs="Arial"/>
                <w:szCs w:val="22"/>
              </w:rPr>
            </w:pPr>
            <w:r w:rsidRPr="00A614C0">
              <w:rPr>
                <w:rFonts w:cs="Arial"/>
                <w:szCs w:val="22"/>
              </w:rPr>
              <w:t>L</w:t>
            </w:r>
          </w:p>
        </w:tc>
      </w:tr>
    </w:tbl>
    <w:p w14:paraId="465FAFFF" w14:textId="77777777" w:rsidR="00901975" w:rsidRPr="003A6287" w:rsidRDefault="00A8789A" w:rsidP="00901975">
      <w:pPr>
        <w:pStyle w:val="Textkrper"/>
      </w:pPr>
      <w:r w:rsidRPr="003A6287">
        <w:t xml:space="preserve">B = </w:t>
      </w:r>
      <w:r w:rsidR="00901975" w:rsidRPr="003A6287">
        <w:t xml:space="preserve">Bearbeiten </w:t>
      </w:r>
      <w:r w:rsidR="00642D7D" w:rsidRPr="003A6287">
        <w:t>(Create/Read/Update/Delete)</w:t>
      </w:r>
      <w:r w:rsidR="00136C6F" w:rsidRPr="003A6287">
        <w:t xml:space="preserve">, </w:t>
      </w:r>
      <w:r w:rsidR="0058524B" w:rsidRPr="003A6287">
        <w:t xml:space="preserve">L = Lesen (Read), </w:t>
      </w:r>
      <w:r w:rsidR="00136C6F" w:rsidRPr="003A6287">
        <w:t xml:space="preserve">M = liest </w:t>
      </w:r>
      <w:r w:rsidR="0058524B" w:rsidRPr="003A6287">
        <w:t xml:space="preserve">nur </w:t>
      </w:r>
      <w:r w:rsidR="00136C6F" w:rsidRPr="003A6287">
        <w:t>Metadaten</w:t>
      </w:r>
    </w:p>
    <w:p w14:paraId="5FEFAC51" w14:textId="31815B7C" w:rsidR="003020DB" w:rsidRPr="003F6E31" w:rsidRDefault="003020DB" w:rsidP="00E67B10">
      <w:pPr>
        <w:pStyle w:val="Beschriftung"/>
      </w:pPr>
      <w:bookmarkStart w:id="414" w:name="_Toc366242236"/>
      <w:bookmarkStart w:id="415" w:name="_Toc487535876"/>
      <w:r w:rsidRPr="003F6E31">
        <w:t xml:space="preserve">Tabelle </w:t>
      </w:r>
      <w:fldSimple w:instr=" SEQ Tabelle \* ARABIC ">
        <w:r w:rsidR="000B7520">
          <w:rPr>
            <w:noProof/>
          </w:rPr>
          <w:t>4</w:t>
        </w:r>
      </w:fldSimple>
      <w:r w:rsidR="004A1D98">
        <w:t xml:space="preserve"> </w:t>
      </w:r>
      <w:r w:rsidRPr="003F6E31">
        <w:t>Beziehung zwischen Services und Semantik des Informationsmodells</w:t>
      </w:r>
      <w:bookmarkEnd w:id="414"/>
      <w:bookmarkEnd w:id="415"/>
    </w:p>
    <w:p w14:paraId="08B281BC" w14:textId="77777777" w:rsidR="00047A12" w:rsidRPr="003F6E31" w:rsidRDefault="00E9116A">
      <w:pPr>
        <w:spacing w:after="0" w:line="240" w:lineRule="auto"/>
        <w:rPr>
          <w:b/>
          <w:bCs/>
          <w:sz w:val="32"/>
        </w:rPr>
      </w:pPr>
      <w:r w:rsidRPr="003F6E31">
        <w:br w:type="page"/>
      </w:r>
    </w:p>
    <w:p w14:paraId="4327C8C3" w14:textId="77777777" w:rsidR="00AD72F6" w:rsidRDefault="00AD72F6" w:rsidP="00AC31AB">
      <w:pPr>
        <w:pStyle w:val="berschrift2"/>
      </w:pPr>
      <w:bookmarkStart w:id="416" w:name="_Toc363048527"/>
      <w:bookmarkStart w:id="417" w:name="_Ref363047396"/>
      <w:bookmarkStart w:id="418" w:name="_Ref342996157"/>
      <w:bookmarkStart w:id="419" w:name="_Toc366590284"/>
      <w:bookmarkStart w:id="420" w:name="_Ref366231289"/>
      <w:bookmarkStart w:id="421" w:name="_Ref366231297"/>
      <w:bookmarkStart w:id="422" w:name="_Toc487535836"/>
      <w:r w:rsidRPr="00AD72F6">
        <w:t>Zuständigkeiten</w:t>
      </w:r>
      <w:bookmarkEnd w:id="416"/>
      <w:bookmarkEnd w:id="417"/>
      <w:bookmarkEnd w:id="418"/>
      <w:r w:rsidR="005E1BF2">
        <w:t xml:space="preserve"> für Geschäftsservices</w:t>
      </w:r>
      <w:bookmarkEnd w:id="419"/>
      <w:bookmarkEnd w:id="422"/>
      <w:r w:rsidR="004311C9">
        <w:t xml:space="preserve"> </w:t>
      </w:r>
      <w:bookmarkEnd w:id="420"/>
      <w:bookmarkEnd w:id="421"/>
    </w:p>
    <w:p w14:paraId="684DB4E8" w14:textId="68106F97" w:rsidR="00AD72F6" w:rsidRDefault="005E1BF2" w:rsidP="00AD72F6">
      <w:pPr>
        <w:pStyle w:val="Textkrper"/>
      </w:pPr>
      <w:r>
        <w:fldChar w:fldCharType="begin"/>
      </w:r>
      <w:r>
        <w:instrText xml:space="preserve"> REF _Ref364582391 \h </w:instrText>
      </w:r>
      <w:r>
        <w:fldChar w:fldCharType="separate"/>
      </w:r>
      <w:r w:rsidR="000B7520">
        <w:t xml:space="preserve">Tabelle </w:t>
      </w:r>
      <w:r w:rsidR="000B7520">
        <w:rPr>
          <w:noProof/>
        </w:rPr>
        <w:t>5</w:t>
      </w:r>
      <w:r>
        <w:fldChar w:fldCharType="end"/>
      </w:r>
      <w:r>
        <w:t xml:space="preserve"> </w:t>
      </w:r>
      <w:r w:rsidR="00AD72F6">
        <w:t xml:space="preserve">zeigt auf, welcher Stakeholder idealtypisch welchen </w:t>
      </w:r>
      <w:r w:rsidR="00FB0F58">
        <w:t>IAM-</w:t>
      </w:r>
      <w:r w:rsidR="00AD72F6">
        <w:t xml:space="preserve">Service </w:t>
      </w:r>
      <w:r w:rsidR="00FB0F58">
        <w:t xml:space="preserve">zur Definitions- und </w:t>
      </w:r>
      <w:r w:rsidR="00336814">
        <w:t>Laufzeit</w:t>
      </w:r>
      <w:r w:rsidR="00FB0F58">
        <w:t xml:space="preserve"> </w:t>
      </w:r>
      <w:r w:rsidR="00AD72F6">
        <w:t>anbietet. Die</w:t>
      </w:r>
      <w:r w:rsidR="00FB0F58">
        <w:t>se</w:t>
      </w:r>
      <w:r w:rsidR="00AD72F6">
        <w:t xml:space="preserve"> </w:t>
      </w:r>
      <w:r w:rsidR="00743953">
        <w:t>Geschäftss</w:t>
      </w:r>
      <w:r w:rsidR="00AD72F6">
        <w:t xml:space="preserve">ervices </w:t>
      </w:r>
      <w:r w:rsidR="00FB0F58">
        <w:t>sind</w:t>
      </w:r>
      <w:r w:rsidR="00AD72F6">
        <w:t xml:space="preserve"> in Kapitel </w:t>
      </w:r>
      <w:r w:rsidR="00FB0F58">
        <w:fldChar w:fldCharType="begin"/>
      </w:r>
      <w:r w:rsidR="00FB0F58">
        <w:instrText xml:space="preserve"> REF _Ref475520521 \r \h </w:instrText>
      </w:r>
      <w:r w:rsidR="00FB0F58">
        <w:fldChar w:fldCharType="separate"/>
      </w:r>
      <w:r w:rsidR="000B7520">
        <w:t>7</w:t>
      </w:r>
      <w:r w:rsidR="00FB0F58">
        <w:fldChar w:fldCharType="end"/>
      </w:r>
      <w:r w:rsidR="004311C9">
        <w:t xml:space="preserve"> näher beschrieben.</w:t>
      </w:r>
      <w:r w:rsidR="00A614C0">
        <w:t xml:space="preserve"> Die hier vorgeschlagene Aufteilung optimiert bezüglich Wiederverwendung der Services</w:t>
      </w:r>
      <w:r w:rsidR="00660BC1">
        <w:t xml:space="preserve"> in einer </w:t>
      </w:r>
      <w:r w:rsidR="00660BC1" w:rsidRPr="000C3A3C">
        <w:rPr>
          <w:i/>
        </w:rPr>
        <w:t>Identity F</w:t>
      </w:r>
      <w:r w:rsidR="00AE64DB" w:rsidRPr="000C3A3C">
        <w:rPr>
          <w:i/>
        </w:rPr>
        <w:t>ederation</w:t>
      </w:r>
      <w:r w:rsidR="00A614C0" w:rsidRPr="005617BD">
        <w:t xml:space="preserve">. Die </w:t>
      </w:r>
      <w:r w:rsidR="00A614C0" w:rsidRPr="005617BD">
        <w:rPr>
          <w:i/>
        </w:rPr>
        <w:t>Relying Party</w:t>
      </w:r>
      <w:r w:rsidR="00A614C0" w:rsidRPr="005617BD">
        <w:t xml:space="preserve"> gibt deshalb möglichst viel Betriebsverantwortung an </w:t>
      </w:r>
      <w:r w:rsidR="00A614C0" w:rsidRPr="005617BD">
        <w:rPr>
          <w:i/>
        </w:rPr>
        <w:t>IAM</w:t>
      </w:r>
      <w:r w:rsidR="00A614C0" w:rsidRPr="005617BD">
        <w:t>-Dienstanbieter.</w:t>
      </w:r>
    </w:p>
    <w:p w14:paraId="082220D8" w14:textId="77777777" w:rsidR="00A614C0" w:rsidRDefault="00A614C0" w:rsidP="00AD72F6">
      <w:pPr>
        <w:pStyle w:val="Textkrper"/>
      </w:pPr>
    </w:p>
    <w:tbl>
      <w:tblPr>
        <w:tblStyle w:val="Gitternetztabelle21"/>
        <w:tblW w:w="8807" w:type="dxa"/>
        <w:tblLayout w:type="fixed"/>
        <w:tblLook w:val="0420" w:firstRow="1" w:lastRow="0" w:firstColumn="0" w:lastColumn="0" w:noHBand="0" w:noVBand="1"/>
      </w:tblPr>
      <w:tblGrid>
        <w:gridCol w:w="959"/>
        <w:gridCol w:w="2268"/>
        <w:gridCol w:w="709"/>
        <w:gridCol w:w="612"/>
        <w:gridCol w:w="96"/>
        <w:gridCol w:w="709"/>
        <w:gridCol w:w="178"/>
        <w:gridCol w:w="531"/>
        <w:gridCol w:w="1276"/>
        <w:gridCol w:w="1463"/>
        <w:gridCol w:w="6"/>
      </w:tblGrid>
      <w:tr w:rsidR="00FB0F58" w14:paraId="4BEB704B" w14:textId="77777777" w:rsidTr="00660BC1">
        <w:trPr>
          <w:cnfStyle w:val="100000000000" w:firstRow="1" w:lastRow="0" w:firstColumn="0" w:lastColumn="0" w:oddVBand="0" w:evenVBand="0" w:oddHBand="0" w:evenHBand="0" w:firstRowFirstColumn="0" w:firstRowLastColumn="0" w:lastRowFirstColumn="0" w:lastRowLastColumn="0"/>
          <w:trHeight w:val="417"/>
        </w:trPr>
        <w:tc>
          <w:tcPr>
            <w:tcW w:w="3227" w:type="dxa"/>
            <w:gridSpan w:val="2"/>
            <w:vMerge w:val="restart"/>
            <w:tcBorders>
              <w:left w:val="nil"/>
            </w:tcBorders>
            <w:vAlign w:val="center"/>
          </w:tcPr>
          <w:p w14:paraId="20FFB163" w14:textId="77777777" w:rsidR="00FB0F58" w:rsidRDefault="00FB0F58" w:rsidP="004311C9">
            <w:pPr>
              <w:pStyle w:val="Textkrper"/>
              <w:jc w:val="center"/>
            </w:pPr>
          </w:p>
        </w:tc>
        <w:tc>
          <w:tcPr>
            <w:tcW w:w="1321" w:type="dxa"/>
            <w:gridSpan w:val="2"/>
            <w:shd w:val="clear" w:color="auto" w:fill="BFBFBF" w:themeFill="background1" w:themeFillShade="BF"/>
          </w:tcPr>
          <w:p w14:paraId="3DC0F9E7" w14:textId="77777777" w:rsidR="00FB0F58" w:rsidRDefault="00FB0F58" w:rsidP="00660BC1">
            <w:pPr>
              <w:pStyle w:val="Textkrper"/>
            </w:pPr>
          </w:p>
        </w:tc>
        <w:tc>
          <w:tcPr>
            <w:tcW w:w="983" w:type="dxa"/>
            <w:gridSpan w:val="3"/>
            <w:shd w:val="clear" w:color="auto" w:fill="BFBFBF" w:themeFill="background1" w:themeFillShade="BF"/>
          </w:tcPr>
          <w:p w14:paraId="3FEE5616" w14:textId="77777777" w:rsidR="00FB0F58" w:rsidRDefault="00FB0F58" w:rsidP="00660BC1">
            <w:pPr>
              <w:pStyle w:val="Textkrper"/>
            </w:pPr>
          </w:p>
        </w:tc>
        <w:tc>
          <w:tcPr>
            <w:tcW w:w="3276" w:type="dxa"/>
            <w:gridSpan w:val="4"/>
            <w:tcBorders>
              <w:right w:val="single" w:sz="2" w:space="0" w:color="666666" w:themeColor="text1" w:themeTint="99"/>
            </w:tcBorders>
            <w:shd w:val="clear" w:color="auto" w:fill="BFBFBF" w:themeFill="background1" w:themeFillShade="BF"/>
            <w:vAlign w:val="center"/>
          </w:tcPr>
          <w:p w14:paraId="0C44F158" w14:textId="70A5F6F8" w:rsidR="00FB0F58" w:rsidRDefault="00FB0F58" w:rsidP="00660BC1">
            <w:pPr>
              <w:pStyle w:val="Textkrper"/>
              <w:rPr>
                <w:b w:val="0"/>
              </w:rPr>
            </w:pPr>
            <w:r>
              <w:fldChar w:fldCharType="begin"/>
            </w:r>
            <w:r>
              <w:rPr>
                <w:b w:val="0"/>
              </w:rPr>
              <w:instrText xml:space="preserve"> REF _Ref365135273 \h  \* MERGEFORMAT </w:instrText>
            </w:r>
            <w:r>
              <w:fldChar w:fldCharType="separate"/>
            </w:r>
            <w:r w:rsidR="000B7520" w:rsidRPr="00AD72F6">
              <w:t>Stakeholder</w:t>
            </w:r>
            <w:r>
              <w:fldChar w:fldCharType="end"/>
            </w:r>
          </w:p>
        </w:tc>
      </w:tr>
      <w:tr w:rsidR="00010BCF" w:rsidRPr="007F2815" w14:paraId="20D43AEA" w14:textId="77777777" w:rsidTr="00660BC1">
        <w:trPr>
          <w:gridAfter w:val="1"/>
          <w:cnfStyle w:val="000000100000" w:firstRow="0" w:lastRow="0" w:firstColumn="0" w:lastColumn="0" w:oddVBand="0" w:evenVBand="0" w:oddHBand="1" w:evenHBand="0" w:firstRowFirstColumn="0" w:firstRowLastColumn="0" w:lastRowFirstColumn="0" w:lastRowLastColumn="0"/>
          <w:wAfter w:w="6" w:type="dxa"/>
          <w:trHeight w:val="144"/>
        </w:trPr>
        <w:tc>
          <w:tcPr>
            <w:tcW w:w="3227" w:type="dxa"/>
            <w:gridSpan w:val="2"/>
            <w:vMerge/>
            <w:tcBorders>
              <w:left w:val="nil"/>
            </w:tcBorders>
          </w:tcPr>
          <w:p w14:paraId="06352C9B" w14:textId="77777777" w:rsidR="00010BCF" w:rsidRDefault="00010BCF">
            <w:pPr>
              <w:pStyle w:val="Textkrper"/>
            </w:pPr>
          </w:p>
        </w:tc>
        <w:tc>
          <w:tcPr>
            <w:tcW w:w="4111" w:type="dxa"/>
            <w:gridSpan w:val="7"/>
            <w:vAlign w:val="center"/>
            <w:hideMark/>
          </w:tcPr>
          <w:p w14:paraId="25AC4520" w14:textId="21B0170A" w:rsidR="00010BCF" w:rsidRPr="007F2815" w:rsidRDefault="00010BCF">
            <w:pPr>
              <w:pStyle w:val="Textkrper"/>
              <w:jc w:val="center"/>
              <w:rPr>
                <w:lang w:val="en-GB"/>
              </w:rPr>
            </w:pPr>
            <w:r w:rsidRPr="007F2815">
              <w:t>IAM-Dienstanbieter</w:t>
            </w:r>
          </w:p>
        </w:tc>
        <w:tc>
          <w:tcPr>
            <w:tcW w:w="1463" w:type="dxa"/>
            <w:vMerge w:val="restart"/>
            <w:tcBorders>
              <w:right w:val="nil"/>
            </w:tcBorders>
            <w:vAlign w:val="center"/>
            <w:hideMark/>
          </w:tcPr>
          <w:p w14:paraId="2E3E2312" w14:textId="2AF6D817" w:rsidR="00010BCF" w:rsidRPr="007F2815" w:rsidRDefault="00010BCF" w:rsidP="004311C9">
            <w:pPr>
              <w:pStyle w:val="Textkrper"/>
              <w:jc w:val="center"/>
              <w:rPr>
                <w:lang w:val="en-GB"/>
              </w:rPr>
            </w:pPr>
            <w:r w:rsidRPr="007F2815">
              <w:rPr>
                <w:lang w:val="en-GB"/>
              </w:rPr>
              <w:t xml:space="preserve">Relying </w:t>
            </w:r>
            <w:r w:rsidRPr="007F2815">
              <w:rPr>
                <w:lang w:val="en-GB"/>
              </w:rPr>
              <w:br/>
              <w:t>Party</w:t>
            </w:r>
            <w:r w:rsidRPr="007F2815" w:rsidDel="00FB0F58">
              <w:rPr>
                <w:lang w:val="en-GB"/>
              </w:rPr>
              <w:t xml:space="preserve"> </w:t>
            </w:r>
          </w:p>
        </w:tc>
      </w:tr>
      <w:tr w:rsidR="00660BC1" w:rsidRPr="007F2815" w14:paraId="7B85E7FC" w14:textId="77777777" w:rsidTr="000C3A3C">
        <w:trPr>
          <w:gridAfter w:val="1"/>
          <w:wAfter w:w="6" w:type="dxa"/>
          <w:trHeight w:val="144"/>
        </w:trPr>
        <w:tc>
          <w:tcPr>
            <w:tcW w:w="0" w:type="dxa"/>
            <w:gridSpan w:val="2"/>
            <w:vMerge/>
            <w:tcBorders>
              <w:left w:val="nil"/>
              <w:bottom w:val="single" w:sz="4" w:space="0" w:color="auto"/>
            </w:tcBorders>
          </w:tcPr>
          <w:p w14:paraId="3E424FF0" w14:textId="77777777" w:rsidR="00010BCF" w:rsidRDefault="00010BCF">
            <w:pPr>
              <w:pStyle w:val="Textkrper"/>
            </w:pPr>
          </w:p>
        </w:tc>
        <w:tc>
          <w:tcPr>
            <w:tcW w:w="709" w:type="dxa"/>
            <w:vAlign w:val="center"/>
          </w:tcPr>
          <w:p w14:paraId="11018321" w14:textId="3011DE26" w:rsidR="00010BCF" w:rsidRPr="007F2815" w:rsidRDefault="00010BCF" w:rsidP="004311C9">
            <w:pPr>
              <w:pStyle w:val="Textkrper"/>
              <w:jc w:val="center"/>
            </w:pPr>
            <w:r>
              <w:t>IdP</w:t>
            </w:r>
          </w:p>
        </w:tc>
        <w:tc>
          <w:tcPr>
            <w:tcW w:w="708" w:type="dxa"/>
            <w:gridSpan w:val="2"/>
            <w:vAlign w:val="center"/>
          </w:tcPr>
          <w:p w14:paraId="021053C5" w14:textId="38843025" w:rsidR="00010BCF" w:rsidRPr="007F2815" w:rsidRDefault="00010BCF" w:rsidP="004311C9">
            <w:pPr>
              <w:pStyle w:val="Textkrper"/>
              <w:jc w:val="center"/>
            </w:pPr>
            <w:r>
              <w:t>AA</w:t>
            </w:r>
          </w:p>
        </w:tc>
        <w:tc>
          <w:tcPr>
            <w:tcW w:w="0" w:type="dxa"/>
            <w:vAlign w:val="center"/>
          </w:tcPr>
          <w:p w14:paraId="3BC5D7F6" w14:textId="4237DB33" w:rsidR="00010BCF" w:rsidRPr="000C3A3C" w:rsidRDefault="00010BCF" w:rsidP="00B2419A">
            <w:pPr>
              <w:pStyle w:val="Textkrper"/>
              <w:jc w:val="center"/>
            </w:pPr>
            <w:r w:rsidRPr="000C3A3C">
              <w:t>CSP</w:t>
            </w:r>
          </w:p>
        </w:tc>
        <w:tc>
          <w:tcPr>
            <w:tcW w:w="709" w:type="dxa"/>
            <w:gridSpan w:val="2"/>
            <w:vAlign w:val="center"/>
          </w:tcPr>
          <w:p w14:paraId="476A6AAF" w14:textId="11CF90BD" w:rsidR="00010BCF" w:rsidRPr="000C3A3C" w:rsidRDefault="00010BCF" w:rsidP="004311C9">
            <w:pPr>
              <w:pStyle w:val="Textkrper"/>
              <w:jc w:val="center"/>
            </w:pPr>
            <w:r w:rsidRPr="000C3A3C">
              <w:t>RA</w:t>
            </w:r>
          </w:p>
        </w:tc>
        <w:tc>
          <w:tcPr>
            <w:tcW w:w="1276" w:type="dxa"/>
          </w:tcPr>
          <w:p w14:paraId="48703BFF" w14:textId="7E8B61E8" w:rsidR="00010BCF" w:rsidRPr="000C3A3C" w:rsidRDefault="0000687E" w:rsidP="004311C9">
            <w:pPr>
              <w:pStyle w:val="Textkrper"/>
              <w:jc w:val="center"/>
            </w:pPr>
            <w:r>
              <w:t>Vermittler</w:t>
            </w:r>
          </w:p>
        </w:tc>
        <w:tc>
          <w:tcPr>
            <w:tcW w:w="0" w:type="dxa"/>
            <w:vMerge/>
            <w:tcBorders>
              <w:right w:val="nil"/>
            </w:tcBorders>
            <w:vAlign w:val="center"/>
          </w:tcPr>
          <w:p w14:paraId="588B854E" w14:textId="5CE4968B" w:rsidR="00010BCF" w:rsidRPr="007F2815" w:rsidRDefault="00010BCF" w:rsidP="004311C9">
            <w:pPr>
              <w:pStyle w:val="Textkrper"/>
              <w:jc w:val="center"/>
              <w:rPr>
                <w:lang w:val="en-GB"/>
              </w:rPr>
            </w:pPr>
          </w:p>
        </w:tc>
      </w:tr>
      <w:tr w:rsidR="000A5217" w:rsidRPr="007F2815" w14:paraId="004622D6" w14:textId="77777777" w:rsidTr="00660BC1">
        <w:trPr>
          <w:gridAfter w:val="1"/>
          <w:cnfStyle w:val="000000100000" w:firstRow="0" w:lastRow="0" w:firstColumn="0" w:lastColumn="0" w:oddVBand="0" w:evenVBand="0" w:oddHBand="1" w:evenHBand="0" w:firstRowFirstColumn="0" w:firstRowLastColumn="0" w:lastRowFirstColumn="0" w:lastRowLastColumn="0"/>
          <w:wAfter w:w="6" w:type="dxa"/>
          <w:trHeight w:val="409"/>
        </w:trPr>
        <w:tc>
          <w:tcPr>
            <w:tcW w:w="959"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extDirection w:val="btLr"/>
            <w:vAlign w:val="center"/>
          </w:tcPr>
          <w:p w14:paraId="4352AD8A" w14:textId="77777777" w:rsidR="000B7520" w:rsidRDefault="00010BCF">
            <w:pPr>
              <w:spacing w:after="0" w:line="240" w:lineRule="auto"/>
              <w:rPr>
                <w:ins w:id="423" w:author="Marc Kunz" w:date="2017-07-11T11:31:00Z"/>
              </w:rPr>
            </w:pPr>
            <w:r>
              <w:fldChar w:fldCharType="begin"/>
            </w:r>
            <w:r w:rsidRPr="007F2815">
              <w:rPr>
                <w:lang w:val="en-GB"/>
              </w:rPr>
              <w:instrText xml:space="preserve"> REF _Ref342382410 \h </w:instrText>
            </w:r>
            <w:r>
              <w:instrText xml:space="preserve"> \* MERGEFORMAT </w:instrText>
            </w:r>
            <w:r>
              <w:fldChar w:fldCharType="separate"/>
            </w:r>
            <w:ins w:id="424" w:author="Marc Kunz" w:date="2017-07-11T11:31:00Z">
              <w:r w:rsidR="000B7520">
                <w:br w:type="page"/>
              </w:r>
            </w:ins>
          </w:p>
          <w:p w14:paraId="55D8671D" w14:textId="77777777" w:rsidR="000B7520" w:rsidRPr="003F6E31" w:rsidRDefault="000B7520" w:rsidP="00A0625E">
            <w:pPr>
              <w:pStyle w:val="Textkrper"/>
              <w:rPr>
                <w:ins w:id="425" w:author="Marc Kunz" w:date="2017-07-11T11:31:00Z"/>
              </w:rPr>
            </w:pPr>
          </w:p>
          <w:p w14:paraId="5977386D" w14:textId="69F8B786" w:rsidR="00F84986" w:rsidDel="000B7520" w:rsidRDefault="000B7520" w:rsidP="000B7520">
            <w:pPr>
              <w:pStyle w:val="Textkrper"/>
              <w:ind w:left="113" w:right="113"/>
              <w:jc w:val="center"/>
              <w:rPr>
                <w:del w:id="426" w:author="Marc Kunz" w:date="2017-07-11T11:31:00Z"/>
              </w:rPr>
              <w:pPrChange w:id="427" w:author="Marc Kunz" w:date="2017-07-11T11:31:00Z">
                <w:pPr>
                  <w:spacing w:after="0" w:line="240" w:lineRule="auto"/>
                </w:pPr>
              </w:pPrChange>
            </w:pPr>
            <w:ins w:id="428" w:author="Marc Kunz" w:date="2017-07-11T11:31:00Z">
              <w:r w:rsidRPr="003F6E31">
                <w:t>Geschäftsservices</w:t>
              </w:r>
            </w:ins>
            <w:del w:id="429" w:author="Marc Kunz" w:date="2017-07-11T11:31:00Z">
              <w:r w:rsidR="00F84986" w:rsidDel="000B7520">
                <w:br w:type="page"/>
              </w:r>
            </w:del>
          </w:p>
          <w:p w14:paraId="4DBC893C" w14:textId="77777777" w:rsidR="00F84986" w:rsidRPr="003F6E31" w:rsidDel="000B7520" w:rsidRDefault="00F84986" w:rsidP="00A0625E">
            <w:pPr>
              <w:pStyle w:val="Textkrper"/>
              <w:rPr>
                <w:del w:id="430" w:author="Marc Kunz" w:date="2017-07-11T11:31:00Z"/>
              </w:rPr>
            </w:pPr>
          </w:p>
          <w:p w14:paraId="08E4E087" w14:textId="53829BC9" w:rsidR="00010BCF" w:rsidRPr="007F2815" w:rsidRDefault="00F84986" w:rsidP="004311C9">
            <w:pPr>
              <w:pStyle w:val="Textkrper"/>
              <w:ind w:left="113" w:right="113"/>
              <w:jc w:val="center"/>
              <w:rPr>
                <w:lang w:val="en-GB"/>
              </w:rPr>
            </w:pPr>
            <w:del w:id="431" w:author="Marc Kunz" w:date="2017-07-11T11:31:00Z">
              <w:r w:rsidRPr="003F6E31" w:rsidDel="000B7520">
                <w:delText>Geschäftsservices</w:delText>
              </w:r>
            </w:del>
            <w:r w:rsidR="00010BCF">
              <w:fldChar w:fldCharType="end"/>
            </w:r>
          </w:p>
        </w:tc>
        <w:tc>
          <w:tcPr>
            <w:tcW w:w="2268" w:type="dxa"/>
            <w:tcBorders>
              <w:left w:val="single" w:sz="4" w:space="0" w:color="auto"/>
            </w:tcBorders>
            <w:shd w:val="clear" w:color="auto" w:fill="6699FF"/>
            <w:hideMark/>
          </w:tcPr>
          <w:p w14:paraId="4F865363" w14:textId="1C0FF8B2" w:rsidR="00010BCF" w:rsidRPr="007F2815" w:rsidRDefault="00010BCF">
            <w:pPr>
              <w:pStyle w:val="Textkrper"/>
              <w:rPr>
                <w:lang w:val="en-GB"/>
              </w:rPr>
            </w:pPr>
            <w:r>
              <w:rPr>
                <w:lang w:val="en-GB"/>
              </w:rPr>
              <w:t>E-Identity</w:t>
            </w:r>
          </w:p>
        </w:tc>
        <w:tc>
          <w:tcPr>
            <w:tcW w:w="709" w:type="dxa"/>
          </w:tcPr>
          <w:p w14:paraId="6F39ED94" w14:textId="77777777" w:rsidR="00010BCF" w:rsidRPr="007F2815" w:rsidRDefault="00010BCF">
            <w:pPr>
              <w:pStyle w:val="Textkrper"/>
              <w:jc w:val="center"/>
              <w:rPr>
                <w:b/>
                <w:lang w:val="en-GB"/>
              </w:rPr>
            </w:pPr>
          </w:p>
        </w:tc>
        <w:tc>
          <w:tcPr>
            <w:tcW w:w="708" w:type="dxa"/>
            <w:gridSpan w:val="2"/>
            <w:hideMark/>
          </w:tcPr>
          <w:p w14:paraId="1C5C4732" w14:textId="549F4888" w:rsidR="00010BCF" w:rsidRPr="007F2815" w:rsidRDefault="00010BCF">
            <w:pPr>
              <w:pStyle w:val="Textkrper"/>
              <w:jc w:val="center"/>
              <w:rPr>
                <w:b/>
                <w:lang w:val="en-GB"/>
              </w:rPr>
            </w:pPr>
          </w:p>
        </w:tc>
        <w:tc>
          <w:tcPr>
            <w:tcW w:w="709" w:type="dxa"/>
          </w:tcPr>
          <w:p w14:paraId="4408D0CE" w14:textId="74A143F7" w:rsidR="00010BCF" w:rsidRPr="007F2815" w:rsidRDefault="00010BCF">
            <w:pPr>
              <w:pStyle w:val="Textkrper"/>
              <w:jc w:val="center"/>
              <w:rPr>
                <w:b/>
                <w:lang w:val="en-GB"/>
              </w:rPr>
            </w:pPr>
          </w:p>
        </w:tc>
        <w:tc>
          <w:tcPr>
            <w:tcW w:w="709" w:type="dxa"/>
            <w:gridSpan w:val="2"/>
          </w:tcPr>
          <w:p w14:paraId="1B240988" w14:textId="468EF030" w:rsidR="00010BCF" w:rsidRPr="007F2815" w:rsidRDefault="00010BCF">
            <w:pPr>
              <w:pStyle w:val="Textkrper"/>
              <w:jc w:val="center"/>
              <w:rPr>
                <w:b/>
                <w:lang w:val="en-GB"/>
              </w:rPr>
            </w:pPr>
            <w:r>
              <w:rPr>
                <w:b/>
                <w:lang w:val="en-GB"/>
              </w:rPr>
              <w:t>X</w:t>
            </w:r>
          </w:p>
        </w:tc>
        <w:tc>
          <w:tcPr>
            <w:tcW w:w="1276" w:type="dxa"/>
          </w:tcPr>
          <w:p w14:paraId="50494D8C" w14:textId="77777777" w:rsidR="00010BCF" w:rsidRPr="007F2815" w:rsidRDefault="00010BCF">
            <w:pPr>
              <w:pStyle w:val="Textkrper"/>
              <w:jc w:val="center"/>
              <w:rPr>
                <w:b/>
                <w:lang w:val="en-GB"/>
              </w:rPr>
            </w:pPr>
          </w:p>
        </w:tc>
        <w:tc>
          <w:tcPr>
            <w:tcW w:w="1463" w:type="dxa"/>
            <w:tcBorders>
              <w:right w:val="nil"/>
            </w:tcBorders>
          </w:tcPr>
          <w:p w14:paraId="508E5B01" w14:textId="14BA75E3" w:rsidR="00010BCF" w:rsidRPr="007F2815" w:rsidRDefault="00010BCF">
            <w:pPr>
              <w:pStyle w:val="Textkrper"/>
              <w:jc w:val="center"/>
              <w:rPr>
                <w:b/>
                <w:lang w:val="en-GB"/>
              </w:rPr>
            </w:pPr>
          </w:p>
        </w:tc>
      </w:tr>
      <w:tr w:rsidR="00660BC1" w:rsidRPr="007F2815" w14:paraId="2BEC03AB" w14:textId="77777777" w:rsidTr="000C3A3C">
        <w:trPr>
          <w:gridAfter w:val="1"/>
          <w:wAfter w:w="6" w:type="dxa"/>
          <w:trHeight w:val="144"/>
        </w:trPr>
        <w:tc>
          <w:tcPr>
            <w:tcW w:w="0" w:type="dxa"/>
            <w:vMerge/>
            <w:tcBorders>
              <w:left w:val="single" w:sz="4" w:space="0" w:color="auto"/>
              <w:bottom w:val="single" w:sz="4" w:space="0" w:color="auto"/>
              <w:right w:val="single" w:sz="4" w:space="0" w:color="auto"/>
            </w:tcBorders>
            <w:shd w:val="clear" w:color="auto" w:fill="BFBFBF" w:themeFill="background1" w:themeFillShade="BF"/>
          </w:tcPr>
          <w:p w14:paraId="1DB32DAE" w14:textId="77777777" w:rsidR="00FB0F58" w:rsidRPr="007F2815" w:rsidRDefault="00FB0F58">
            <w:pPr>
              <w:pStyle w:val="Textkrper"/>
              <w:rPr>
                <w:lang w:val="en-GB"/>
              </w:rPr>
            </w:pPr>
          </w:p>
        </w:tc>
        <w:tc>
          <w:tcPr>
            <w:tcW w:w="0" w:type="dxa"/>
            <w:tcBorders>
              <w:left w:val="single" w:sz="4" w:space="0" w:color="auto"/>
            </w:tcBorders>
            <w:shd w:val="clear" w:color="auto" w:fill="6699FF"/>
            <w:hideMark/>
          </w:tcPr>
          <w:p w14:paraId="7DEC400E" w14:textId="77777777" w:rsidR="00FB0F58" w:rsidRPr="007F2815" w:rsidRDefault="00FB0F58">
            <w:pPr>
              <w:pStyle w:val="Textkrper"/>
              <w:rPr>
                <w:lang w:val="en-GB"/>
              </w:rPr>
            </w:pPr>
            <w:r w:rsidRPr="007F2815">
              <w:rPr>
                <w:lang w:val="en-GB"/>
              </w:rPr>
              <w:t>Credential</w:t>
            </w:r>
          </w:p>
        </w:tc>
        <w:tc>
          <w:tcPr>
            <w:tcW w:w="0" w:type="dxa"/>
          </w:tcPr>
          <w:p w14:paraId="6B624B20" w14:textId="77777777" w:rsidR="00FB0F58" w:rsidRPr="007F2815" w:rsidRDefault="00FB0F58">
            <w:pPr>
              <w:pStyle w:val="Textkrper"/>
              <w:jc w:val="center"/>
              <w:rPr>
                <w:b/>
                <w:lang w:val="en-GB"/>
              </w:rPr>
            </w:pPr>
          </w:p>
        </w:tc>
        <w:tc>
          <w:tcPr>
            <w:tcW w:w="0" w:type="dxa"/>
            <w:gridSpan w:val="2"/>
            <w:hideMark/>
          </w:tcPr>
          <w:p w14:paraId="34E8F626" w14:textId="7DAE736D" w:rsidR="00FB0F58" w:rsidRPr="007F2815" w:rsidRDefault="00FB0F58">
            <w:pPr>
              <w:pStyle w:val="Textkrper"/>
              <w:jc w:val="center"/>
              <w:rPr>
                <w:b/>
                <w:lang w:val="en-GB"/>
              </w:rPr>
            </w:pPr>
          </w:p>
        </w:tc>
        <w:tc>
          <w:tcPr>
            <w:tcW w:w="709" w:type="dxa"/>
          </w:tcPr>
          <w:p w14:paraId="150A588E" w14:textId="69B95576" w:rsidR="00FB0F58" w:rsidRPr="007F2815" w:rsidRDefault="00FB0F58">
            <w:pPr>
              <w:pStyle w:val="Textkrper"/>
              <w:jc w:val="center"/>
              <w:rPr>
                <w:b/>
                <w:lang w:val="en-GB"/>
              </w:rPr>
            </w:pPr>
            <w:r>
              <w:rPr>
                <w:b/>
                <w:lang w:val="en-GB"/>
              </w:rPr>
              <w:t>X</w:t>
            </w:r>
          </w:p>
        </w:tc>
        <w:tc>
          <w:tcPr>
            <w:tcW w:w="709" w:type="dxa"/>
            <w:gridSpan w:val="2"/>
          </w:tcPr>
          <w:p w14:paraId="6837DC74" w14:textId="213F50C5" w:rsidR="00FB0F58" w:rsidRPr="007F2815" w:rsidRDefault="00FB0F58">
            <w:pPr>
              <w:pStyle w:val="Textkrper"/>
              <w:jc w:val="center"/>
              <w:rPr>
                <w:b/>
                <w:lang w:val="en-GB"/>
              </w:rPr>
            </w:pPr>
          </w:p>
        </w:tc>
        <w:tc>
          <w:tcPr>
            <w:tcW w:w="1276" w:type="dxa"/>
          </w:tcPr>
          <w:p w14:paraId="14CEEF08" w14:textId="77777777" w:rsidR="00FB0F58" w:rsidRPr="007F2815" w:rsidRDefault="00FB0F58">
            <w:pPr>
              <w:pStyle w:val="Textkrper"/>
              <w:jc w:val="center"/>
              <w:rPr>
                <w:b/>
                <w:lang w:val="en-GB"/>
              </w:rPr>
            </w:pPr>
          </w:p>
        </w:tc>
        <w:tc>
          <w:tcPr>
            <w:tcW w:w="0" w:type="dxa"/>
            <w:tcBorders>
              <w:right w:val="nil"/>
            </w:tcBorders>
          </w:tcPr>
          <w:p w14:paraId="42114760" w14:textId="2730C3A9" w:rsidR="00FB0F58" w:rsidRPr="007F2815" w:rsidRDefault="00FB0F58">
            <w:pPr>
              <w:pStyle w:val="Textkrper"/>
              <w:jc w:val="center"/>
              <w:rPr>
                <w:b/>
                <w:lang w:val="en-GB"/>
              </w:rPr>
            </w:pPr>
          </w:p>
        </w:tc>
      </w:tr>
      <w:tr w:rsidR="000A5217" w:rsidRPr="007F2815" w14:paraId="1FDFCE92" w14:textId="77777777" w:rsidTr="00660BC1">
        <w:trPr>
          <w:gridAfter w:val="1"/>
          <w:cnfStyle w:val="000000100000" w:firstRow="0" w:lastRow="0" w:firstColumn="0" w:lastColumn="0" w:oddVBand="0" w:evenVBand="0" w:oddHBand="1" w:evenHBand="0" w:firstRowFirstColumn="0" w:firstRowLastColumn="0" w:lastRowFirstColumn="0" w:lastRowLastColumn="0"/>
          <w:wAfter w:w="6" w:type="dxa"/>
          <w:trHeight w:val="144"/>
        </w:trPr>
        <w:tc>
          <w:tcPr>
            <w:tcW w:w="959" w:type="dxa"/>
            <w:vMerge/>
            <w:tcBorders>
              <w:left w:val="single" w:sz="4" w:space="0" w:color="auto"/>
              <w:bottom w:val="single" w:sz="4" w:space="0" w:color="auto"/>
              <w:right w:val="single" w:sz="4" w:space="0" w:color="auto"/>
            </w:tcBorders>
            <w:shd w:val="clear" w:color="auto" w:fill="BFBFBF" w:themeFill="background1" w:themeFillShade="BF"/>
          </w:tcPr>
          <w:p w14:paraId="18559023" w14:textId="77777777" w:rsidR="00FB0F58" w:rsidRPr="007F2815" w:rsidRDefault="00FB0F58">
            <w:pPr>
              <w:pStyle w:val="Textkrper"/>
              <w:rPr>
                <w:lang w:val="en-GB"/>
              </w:rPr>
            </w:pPr>
          </w:p>
        </w:tc>
        <w:tc>
          <w:tcPr>
            <w:tcW w:w="2268" w:type="dxa"/>
            <w:tcBorders>
              <w:left w:val="single" w:sz="4" w:space="0" w:color="auto"/>
            </w:tcBorders>
            <w:shd w:val="clear" w:color="auto" w:fill="6699FF"/>
            <w:hideMark/>
          </w:tcPr>
          <w:p w14:paraId="25876077" w14:textId="77777777" w:rsidR="00FB0F58" w:rsidRPr="007F2815" w:rsidRDefault="00FB0F58">
            <w:pPr>
              <w:pStyle w:val="Textkrper"/>
              <w:rPr>
                <w:lang w:val="en-GB"/>
              </w:rPr>
            </w:pPr>
            <w:r w:rsidRPr="007F2815">
              <w:rPr>
                <w:lang w:val="en-GB"/>
              </w:rPr>
              <w:t>Attribute</w:t>
            </w:r>
          </w:p>
        </w:tc>
        <w:tc>
          <w:tcPr>
            <w:tcW w:w="709" w:type="dxa"/>
          </w:tcPr>
          <w:p w14:paraId="558C6F39" w14:textId="77777777" w:rsidR="00FB0F58" w:rsidRPr="007F2815" w:rsidRDefault="00FB0F58">
            <w:pPr>
              <w:pStyle w:val="Textkrper"/>
              <w:jc w:val="center"/>
              <w:rPr>
                <w:b/>
                <w:lang w:val="en-GB"/>
              </w:rPr>
            </w:pPr>
          </w:p>
        </w:tc>
        <w:tc>
          <w:tcPr>
            <w:tcW w:w="708" w:type="dxa"/>
            <w:gridSpan w:val="2"/>
            <w:hideMark/>
          </w:tcPr>
          <w:p w14:paraId="0793CE2E" w14:textId="77777777" w:rsidR="00FB0F58" w:rsidRPr="007F2815" w:rsidRDefault="00FB0F58">
            <w:pPr>
              <w:pStyle w:val="Textkrper"/>
              <w:jc w:val="center"/>
              <w:rPr>
                <w:b/>
                <w:lang w:val="en-GB"/>
              </w:rPr>
            </w:pPr>
            <w:r w:rsidRPr="007F2815">
              <w:rPr>
                <w:b/>
                <w:lang w:val="en-GB"/>
              </w:rPr>
              <w:t>X</w:t>
            </w:r>
          </w:p>
        </w:tc>
        <w:tc>
          <w:tcPr>
            <w:tcW w:w="709" w:type="dxa"/>
          </w:tcPr>
          <w:p w14:paraId="53F9A4E0" w14:textId="77777777" w:rsidR="00FB0F58" w:rsidRPr="007F2815" w:rsidRDefault="00FB0F58">
            <w:pPr>
              <w:pStyle w:val="Textkrper"/>
              <w:jc w:val="center"/>
              <w:rPr>
                <w:b/>
                <w:lang w:val="en-GB"/>
              </w:rPr>
            </w:pPr>
          </w:p>
        </w:tc>
        <w:tc>
          <w:tcPr>
            <w:tcW w:w="709" w:type="dxa"/>
            <w:gridSpan w:val="2"/>
          </w:tcPr>
          <w:p w14:paraId="4C596079" w14:textId="48F401E6" w:rsidR="00FB0F58" w:rsidRPr="007F2815" w:rsidRDefault="00FB0F58">
            <w:pPr>
              <w:pStyle w:val="Textkrper"/>
              <w:jc w:val="center"/>
              <w:rPr>
                <w:b/>
                <w:lang w:val="en-GB"/>
              </w:rPr>
            </w:pPr>
          </w:p>
        </w:tc>
        <w:tc>
          <w:tcPr>
            <w:tcW w:w="1276" w:type="dxa"/>
          </w:tcPr>
          <w:p w14:paraId="6F6C1CEC" w14:textId="77777777" w:rsidR="00FB0F58" w:rsidRPr="007F2815" w:rsidRDefault="00FB0F58">
            <w:pPr>
              <w:pStyle w:val="Textkrper"/>
              <w:jc w:val="center"/>
              <w:rPr>
                <w:b/>
                <w:lang w:val="en-GB"/>
              </w:rPr>
            </w:pPr>
          </w:p>
        </w:tc>
        <w:tc>
          <w:tcPr>
            <w:tcW w:w="1463" w:type="dxa"/>
            <w:tcBorders>
              <w:right w:val="nil"/>
            </w:tcBorders>
          </w:tcPr>
          <w:p w14:paraId="1BD6F0C7" w14:textId="61B4C811" w:rsidR="00FB0F58" w:rsidRPr="007F2815" w:rsidRDefault="00FB0F58">
            <w:pPr>
              <w:pStyle w:val="Textkrper"/>
              <w:jc w:val="center"/>
              <w:rPr>
                <w:b/>
                <w:lang w:val="en-GB"/>
              </w:rPr>
            </w:pPr>
          </w:p>
        </w:tc>
      </w:tr>
      <w:tr w:rsidR="00660BC1" w:rsidRPr="007F2815" w14:paraId="7D26771C" w14:textId="77777777" w:rsidTr="000C3A3C">
        <w:trPr>
          <w:gridAfter w:val="1"/>
          <w:wAfter w:w="6" w:type="dxa"/>
          <w:trHeight w:val="144"/>
        </w:trPr>
        <w:tc>
          <w:tcPr>
            <w:tcW w:w="0" w:type="dxa"/>
            <w:vMerge/>
            <w:tcBorders>
              <w:left w:val="single" w:sz="4" w:space="0" w:color="auto"/>
              <w:bottom w:val="single" w:sz="4" w:space="0" w:color="auto"/>
              <w:right w:val="single" w:sz="4" w:space="0" w:color="auto"/>
            </w:tcBorders>
            <w:shd w:val="clear" w:color="auto" w:fill="BFBFBF" w:themeFill="background1" w:themeFillShade="BF"/>
          </w:tcPr>
          <w:p w14:paraId="68048D6E" w14:textId="77777777" w:rsidR="00FB0F58" w:rsidRPr="007F2815" w:rsidRDefault="00FB0F58">
            <w:pPr>
              <w:pStyle w:val="Textkrper"/>
              <w:rPr>
                <w:lang w:val="en-GB"/>
              </w:rPr>
            </w:pPr>
          </w:p>
        </w:tc>
        <w:tc>
          <w:tcPr>
            <w:tcW w:w="0" w:type="dxa"/>
            <w:tcBorders>
              <w:left w:val="single" w:sz="4" w:space="0" w:color="auto"/>
            </w:tcBorders>
            <w:shd w:val="clear" w:color="auto" w:fill="6699FF"/>
            <w:hideMark/>
          </w:tcPr>
          <w:p w14:paraId="11B29F5D" w14:textId="77777777" w:rsidR="00FB0F58" w:rsidRPr="007F2815" w:rsidRDefault="00FB0F58">
            <w:pPr>
              <w:pStyle w:val="Textkrper"/>
              <w:rPr>
                <w:lang w:val="en-GB"/>
              </w:rPr>
            </w:pPr>
            <w:r w:rsidRPr="007F2815">
              <w:rPr>
                <w:lang w:val="en-GB"/>
              </w:rPr>
              <w:t>Trust</w:t>
            </w:r>
          </w:p>
        </w:tc>
        <w:tc>
          <w:tcPr>
            <w:tcW w:w="0" w:type="dxa"/>
          </w:tcPr>
          <w:p w14:paraId="0C986391" w14:textId="6648A29D" w:rsidR="00FB0F58" w:rsidRPr="005372DC" w:rsidRDefault="00FB0F58">
            <w:pPr>
              <w:pStyle w:val="Textkrper"/>
              <w:jc w:val="center"/>
              <w:rPr>
                <w:b/>
                <w:color w:val="FF0000"/>
                <w:lang w:val="en-GB"/>
              </w:rPr>
            </w:pPr>
          </w:p>
        </w:tc>
        <w:tc>
          <w:tcPr>
            <w:tcW w:w="0" w:type="dxa"/>
            <w:gridSpan w:val="2"/>
          </w:tcPr>
          <w:p w14:paraId="4D306EAB" w14:textId="288F1DA0" w:rsidR="00FB0F58" w:rsidRPr="005372DC" w:rsidRDefault="00FB0F58">
            <w:pPr>
              <w:pStyle w:val="Textkrper"/>
              <w:jc w:val="center"/>
              <w:rPr>
                <w:b/>
                <w:color w:val="FF0000"/>
                <w:lang w:val="en-GB"/>
              </w:rPr>
            </w:pPr>
          </w:p>
        </w:tc>
        <w:tc>
          <w:tcPr>
            <w:tcW w:w="709" w:type="dxa"/>
          </w:tcPr>
          <w:p w14:paraId="7C0B830F" w14:textId="77777777" w:rsidR="00FB0F58" w:rsidRPr="005372DC" w:rsidRDefault="00FB0F58">
            <w:pPr>
              <w:pStyle w:val="Textkrper"/>
              <w:jc w:val="center"/>
              <w:rPr>
                <w:b/>
                <w:color w:val="FF0000"/>
                <w:lang w:val="en-GB"/>
              </w:rPr>
            </w:pPr>
          </w:p>
        </w:tc>
        <w:tc>
          <w:tcPr>
            <w:tcW w:w="709" w:type="dxa"/>
            <w:gridSpan w:val="2"/>
          </w:tcPr>
          <w:p w14:paraId="56126A6A" w14:textId="2B371ACA" w:rsidR="00FB0F58" w:rsidRPr="005372DC" w:rsidRDefault="00FB0F58">
            <w:pPr>
              <w:pStyle w:val="Textkrper"/>
              <w:jc w:val="center"/>
              <w:rPr>
                <w:b/>
                <w:color w:val="FF0000"/>
                <w:lang w:val="en-GB"/>
              </w:rPr>
            </w:pPr>
          </w:p>
        </w:tc>
        <w:tc>
          <w:tcPr>
            <w:tcW w:w="1276" w:type="dxa"/>
          </w:tcPr>
          <w:p w14:paraId="59BCD255" w14:textId="41BC3382" w:rsidR="00FB0F58" w:rsidRPr="005372DC" w:rsidRDefault="00FB0F58">
            <w:pPr>
              <w:pStyle w:val="Textkrper"/>
              <w:jc w:val="center"/>
              <w:rPr>
                <w:b/>
                <w:color w:val="FF0000"/>
                <w:lang w:val="en-GB"/>
              </w:rPr>
            </w:pPr>
            <w:r w:rsidRPr="00660BC1">
              <w:rPr>
                <w:b/>
                <w:lang w:val="en-GB"/>
              </w:rPr>
              <w:t>X</w:t>
            </w:r>
          </w:p>
        </w:tc>
        <w:tc>
          <w:tcPr>
            <w:tcW w:w="0" w:type="dxa"/>
            <w:tcBorders>
              <w:right w:val="nil"/>
            </w:tcBorders>
            <w:hideMark/>
          </w:tcPr>
          <w:p w14:paraId="1B894B9D" w14:textId="0B9347C4" w:rsidR="00FB0F58" w:rsidRPr="005372DC" w:rsidRDefault="00FB0F58">
            <w:pPr>
              <w:pStyle w:val="Textkrper"/>
              <w:jc w:val="center"/>
              <w:rPr>
                <w:b/>
                <w:color w:val="FF0000"/>
                <w:lang w:val="en-GB"/>
              </w:rPr>
            </w:pPr>
          </w:p>
        </w:tc>
      </w:tr>
      <w:tr w:rsidR="00510A8C" w14:paraId="6F871AD4" w14:textId="77777777" w:rsidTr="00660BC1">
        <w:trPr>
          <w:gridAfter w:val="1"/>
          <w:cnfStyle w:val="000000100000" w:firstRow="0" w:lastRow="0" w:firstColumn="0" w:lastColumn="0" w:oddVBand="0" w:evenVBand="0" w:oddHBand="1" w:evenHBand="0" w:firstRowFirstColumn="0" w:firstRowLastColumn="0" w:lastRowFirstColumn="0" w:lastRowLastColumn="0"/>
          <w:wAfter w:w="6" w:type="dxa"/>
          <w:trHeight w:val="144"/>
        </w:trPr>
        <w:tc>
          <w:tcPr>
            <w:tcW w:w="0" w:type="dxa"/>
            <w:vMerge/>
            <w:tcBorders>
              <w:left w:val="single" w:sz="4" w:space="0" w:color="auto"/>
              <w:bottom w:val="single" w:sz="4" w:space="0" w:color="auto"/>
              <w:right w:val="single" w:sz="4" w:space="0" w:color="auto"/>
            </w:tcBorders>
            <w:shd w:val="clear" w:color="auto" w:fill="BFBFBF" w:themeFill="background1" w:themeFillShade="BF"/>
          </w:tcPr>
          <w:p w14:paraId="47B46C66" w14:textId="77777777" w:rsidR="00FB0F58" w:rsidRPr="007F2815" w:rsidRDefault="00FB0F58">
            <w:pPr>
              <w:pStyle w:val="Textkrper"/>
              <w:rPr>
                <w:lang w:val="en-GB"/>
              </w:rPr>
            </w:pPr>
          </w:p>
        </w:tc>
        <w:tc>
          <w:tcPr>
            <w:tcW w:w="0" w:type="dxa"/>
            <w:tcBorders>
              <w:left w:val="single" w:sz="4" w:space="0" w:color="auto"/>
            </w:tcBorders>
            <w:shd w:val="clear" w:color="auto" w:fill="6699FF"/>
          </w:tcPr>
          <w:p w14:paraId="6FAF6F60" w14:textId="23B77760" w:rsidR="00FB0F58" w:rsidRDefault="00FB0F58">
            <w:pPr>
              <w:pStyle w:val="Textkrper"/>
            </w:pPr>
            <w:r>
              <w:rPr>
                <w:lang w:val="en-GB"/>
              </w:rPr>
              <w:t>E-Ressource</w:t>
            </w:r>
          </w:p>
        </w:tc>
        <w:tc>
          <w:tcPr>
            <w:tcW w:w="709" w:type="dxa"/>
          </w:tcPr>
          <w:p w14:paraId="3850AC6A" w14:textId="77777777" w:rsidR="00FB0F58" w:rsidRDefault="00FB0F58">
            <w:pPr>
              <w:pStyle w:val="Textkrper"/>
              <w:jc w:val="center"/>
              <w:rPr>
                <w:b/>
              </w:rPr>
            </w:pPr>
          </w:p>
        </w:tc>
        <w:tc>
          <w:tcPr>
            <w:tcW w:w="708" w:type="dxa"/>
            <w:gridSpan w:val="2"/>
          </w:tcPr>
          <w:p w14:paraId="09F31FC6" w14:textId="77777777" w:rsidR="00FB0F58" w:rsidRDefault="00FB0F58">
            <w:pPr>
              <w:pStyle w:val="Textkrper"/>
              <w:jc w:val="center"/>
              <w:rPr>
                <w:b/>
              </w:rPr>
            </w:pPr>
          </w:p>
        </w:tc>
        <w:tc>
          <w:tcPr>
            <w:tcW w:w="709" w:type="dxa"/>
          </w:tcPr>
          <w:p w14:paraId="51AB7A5E" w14:textId="77777777" w:rsidR="00FB0F58" w:rsidRDefault="00FB0F58">
            <w:pPr>
              <w:pStyle w:val="Textkrper"/>
              <w:jc w:val="center"/>
              <w:rPr>
                <w:b/>
              </w:rPr>
            </w:pPr>
          </w:p>
        </w:tc>
        <w:tc>
          <w:tcPr>
            <w:tcW w:w="709" w:type="dxa"/>
            <w:gridSpan w:val="2"/>
          </w:tcPr>
          <w:p w14:paraId="4F16AA6C" w14:textId="157054E0" w:rsidR="00FB0F58" w:rsidRDefault="00FB0F58">
            <w:pPr>
              <w:pStyle w:val="Textkrper"/>
              <w:jc w:val="center"/>
              <w:rPr>
                <w:b/>
              </w:rPr>
            </w:pPr>
          </w:p>
        </w:tc>
        <w:tc>
          <w:tcPr>
            <w:tcW w:w="1276" w:type="dxa"/>
          </w:tcPr>
          <w:p w14:paraId="48FD3049" w14:textId="77777777" w:rsidR="00FB0F58" w:rsidRDefault="00FB0F58">
            <w:pPr>
              <w:pStyle w:val="Textkrper"/>
              <w:jc w:val="center"/>
              <w:rPr>
                <w:b/>
              </w:rPr>
            </w:pPr>
          </w:p>
        </w:tc>
        <w:tc>
          <w:tcPr>
            <w:tcW w:w="0" w:type="dxa"/>
            <w:tcBorders>
              <w:right w:val="nil"/>
            </w:tcBorders>
          </w:tcPr>
          <w:p w14:paraId="3394D39E" w14:textId="3BDDD9E6" w:rsidR="00FB0F58" w:rsidRDefault="00FB0F58">
            <w:pPr>
              <w:pStyle w:val="Textkrper"/>
              <w:jc w:val="center"/>
              <w:rPr>
                <w:b/>
              </w:rPr>
            </w:pPr>
            <w:r>
              <w:rPr>
                <w:b/>
              </w:rPr>
              <w:t>X</w:t>
            </w:r>
          </w:p>
        </w:tc>
      </w:tr>
      <w:tr w:rsidR="00660BC1" w14:paraId="72561B3B" w14:textId="77777777" w:rsidTr="000C3A3C">
        <w:trPr>
          <w:gridAfter w:val="1"/>
          <w:wAfter w:w="6" w:type="dxa"/>
          <w:trHeight w:val="144"/>
        </w:trPr>
        <w:tc>
          <w:tcPr>
            <w:tcW w:w="0" w:type="dxa"/>
            <w:vMerge/>
            <w:tcBorders>
              <w:left w:val="single" w:sz="4" w:space="0" w:color="auto"/>
              <w:bottom w:val="single" w:sz="4" w:space="0" w:color="auto"/>
              <w:right w:val="single" w:sz="4" w:space="0" w:color="auto"/>
            </w:tcBorders>
            <w:shd w:val="clear" w:color="auto" w:fill="BFBFBF" w:themeFill="background1" w:themeFillShade="BF"/>
          </w:tcPr>
          <w:p w14:paraId="2D1D2D54" w14:textId="77777777" w:rsidR="00FB0F58" w:rsidRDefault="00FB0F58">
            <w:pPr>
              <w:pStyle w:val="Textkrper"/>
            </w:pPr>
          </w:p>
        </w:tc>
        <w:tc>
          <w:tcPr>
            <w:tcW w:w="0" w:type="dxa"/>
            <w:tcBorders>
              <w:left w:val="single" w:sz="4" w:space="0" w:color="auto"/>
            </w:tcBorders>
            <w:shd w:val="clear" w:color="auto" w:fill="6699FF"/>
            <w:hideMark/>
          </w:tcPr>
          <w:p w14:paraId="5360C229" w14:textId="77777777" w:rsidR="00FB0F58" w:rsidRDefault="00FB0F58">
            <w:pPr>
              <w:pStyle w:val="Textkrper"/>
            </w:pPr>
            <w:r>
              <w:t>Zugangsregel</w:t>
            </w:r>
          </w:p>
        </w:tc>
        <w:tc>
          <w:tcPr>
            <w:tcW w:w="0" w:type="dxa"/>
          </w:tcPr>
          <w:p w14:paraId="42058625" w14:textId="77777777" w:rsidR="00FB0F58" w:rsidRDefault="00FB0F58">
            <w:pPr>
              <w:pStyle w:val="Textkrper"/>
              <w:jc w:val="center"/>
              <w:rPr>
                <w:b/>
              </w:rPr>
            </w:pPr>
          </w:p>
        </w:tc>
        <w:tc>
          <w:tcPr>
            <w:tcW w:w="0" w:type="dxa"/>
            <w:gridSpan w:val="2"/>
          </w:tcPr>
          <w:p w14:paraId="68F81ED1" w14:textId="1174CF5F" w:rsidR="00FB0F58" w:rsidRDefault="00FB0F58">
            <w:pPr>
              <w:pStyle w:val="Textkrper"/>
              <w:jc w:val="center"/>
              <w:rPr>
                <w:b/>
              </w:rPr>
            </w:pPr>
          </w:p>
        </w:tc>
        <w:tc>
          <w:tcPr>
            <w:tcW w:w="709" w:type="dxa"/>
          </w:tcPr>
          <w:p w14:paraId="325B3662" w14:textId="77777777" w:rsidR="00FB0F58" w:rsidRDefault="00FB0F58">
            <w:pPr>
              <w:pStyle w:val="Textkrper"/>
              <w:jc w:val="center"/>
              <w:rPr>
                <w:b/>
              </w:rPr>
            </w:pPr>
          </w:p>
        </w:tc>
        <w:tc>
          <w:tcPr>
            <w:tcW w:w="709" w:type="dxa"/>
            <w:gridSpan w:val="2"/>
          </w:tcPr>
          <w:p w14:paraId="11C32EEA" w14:textId="3A824343" w:rsidR="00FB0F58" w:rsidRDefault="00FB0F58">
            <w:pPr>
              <w:pStyle w:val="Textkrper"/>
              <w:jc w:val="center"/>
              <w:rPr>
                <w:b/>
              </w:rPr>
            </w:pPr>
          </w:p>
        </w:tc>
        <w:tc>
          <w:tcPr>
            <w:tcW w:w="1276" w:type="dxa"/>
          </w:tcPr>
          <w:p w14:paraId="0499DCBF" w14:textId="6BF0157D" w:rsidR="00FB0F58" w:rsidRDefault="00FB0F58">
            <w:pPr>
              <w:pStyle w:val="Textkrper"/>
              <w:jc w:val="center"/>
              <w:rPr>
                <w:b/>
              </w:rPr>
            </w:pPr>
            <w:r>
              <w:rPr>
                <w:b/>
              </w:rPr>
              <w:t>X</w:t>
            </w:r>
          </w:p>
        </w:tc>
        <w:tc>
          <w:tcPr>
            <w:tcW w:w="0" w:type="dxa"/>
            <w:tcBorders>
              <w:right w:val="nil"/>
            </w:tcBorders>
          </w:tcPr>
          <w:p w14:paraId="07EB8B92" w14:textId="3432314B" w:rsidR="00FB0F58" w:rsidRDefault="00FB0F58">
            <w:pPr>
              <w:pStyle w:val="Textkrper"/>
              <w:jc w:val="center"/>
              <w:rPr>
                <w:b/>
              </w:rPr>
            </w:pPr>
          </w:p>
        </w:tc>
      </w:tr>
      <w:tr w:rsidR="00DA1C1A" w14:paraId="335B3097" w14:textId="77777777" w:rsidTr="00660BC1">
        <w:trPr>
          <w:gridAfter w:val="1"/>
          <w:cnfStyle w:val="000000100000" w:firstRow="0" w:lastRow="0" w:firstColumn="0" w:lastColumn="0" w:oddVBand="0" w:evenVBand="0" w:oddHBand="1" w:evenHBand="0" w:firstRowFirstColumn="0" w:firstRowLastColumn="0" w:lastRowFirstColumn="0" w:lastRowLastColumn="0"/>
          <w:wAfter w:w="6" w:type="dxa"/>
          <w:trHeight w:val="144"/>
        </w:trPr>
        <w:tc>
          <w:tcPr>
            <w:tcW w:w="0" w:type="dxa"/>
            <w:vMerge/>
            <w:tcBorders>
              <w:left w:val="single" w:sz="4" w:space="0" w:color="auto"/>
              <w:bottom w:val="single" w:sz="4" w:space="0" w:color="auto"/>
              <w:right w:val="single" w:sz="4" w:space="0" w:color="auto"/>
            </w:tcBorders>
            <w:shd w:val="clear" w:color="auto" w:fill="BFBFBF" w:themeFill="background1" w:themeFillShade="BF"/>
          </w:tcPr>
          <w:p w14:paraId="6C5F934D" w14:textId="77777777" w:rsidR="00FB0F58" w:rsidRDefault="00FB0F58">
            <w:pPr>
              <w:pStyle w:val="Textkrper"/>
            </w:pPr>
          </w:p>
        </w:tc>
        <w:tc>
          <w:tcPr>
            <w:tcW w:w="0" w:type="dxa"/>
            <w:tcBorders>
              <w:left w:val="single" w:sz="4" w:space="0" w:color="auto"/>
            </w:tcBorders>
            <w:shd w:val="clear" w:color="auto" w:fill="6699FF"/>
            <w:hideMark/>
          </w:tcPr>
          <w:p w14:paraId="29A2EE54" w14:textId="77777777" w:rsidR="00FB0F58" w:rsidRDefault="00FB0F58">
            <w:pPr>
              <w:pStyle w:val="Textkrper"/>
            </w:pPr>
            <w:r>
              <w:t>Zugriffsrecht</w:t>
            </w:r>
          </w:p>
        </w:tc>
        <w:tc>
          <w:tcPr>
            <w:tcW w:w="709" w:type="dxa"/>
          </w:tcPr>
          <w:p w14:paraId="6A9DE202" w14:textId="77777777" w:rsidR="00FB0F58" w:rsidRDefault="00FB0F58">
            <w:pPr>
              <w:pStyle w:val="Textkrper"/>
              <w:jc w:val="center"/>
              <w:rPr>
                <w:b/>
              </w:rPr>
            </w:pPr>
          </w:p>
        </w:tc>
        <w:tc>
          <w:tcPr>
            <w:tcW w:w="708" w:type="dxa"/>
            <w:gridSpan w:val="2"/>
          </w:tcPr>
          <w:p w14:paraId="45F44A3B" w14:textId="77777777" w:rsidR="00FB0F58" w:rsidRDefault="00FB0F58">
            <w:pPr>
              <w:pStyle w:val="Textkrper"/>
              <w:jc w:val="center"/>
              <w:rPr>
                <w:b/>
              </w:rPr>
            </w:pPr>
          </w:p>
        </w:tc>
        <w:tc>
          <w:tcPr>
            <w:tcW w:w="709" w:type="dxa"/>
          </w:tcPr>
          <w:p w14:paraId="35DE80FD" w14:textId="77777777" w:rsidR="00FB0F58" w:rsidRDefault="00FB0F58">
            <w:pPr>
              <w:pStyle w:val="Textkrper"/>
              <w:jc w:val="center"/>
              <w:rPr>
                <w:b/>
              </w:rPr>
            </w:pPr>
          </w:p>
        </w:tc>
        <w:tc>
          <w:tcPr>
            <w:tcW w:w="709" w:type="dxa"/>
            <w:gridSpan w:val="2"/>
          </w:tcPr>
          <w:p w14:paraId="47D09BAA" w14:textId="4944399E" w:rsidR="00FB0F58" w:rsidRDefault="00FB0F58">
            <w:pPr>
              <w:pStyle w:val="Textkrper"/>
              <w:jc w:val="center"/>
              <w:rPr>
                <w:b/>
              </w:rPr>
            </w:pPr>
          </w:p>
        </w:tc>
        <w:tc>
          <w:tcPr>
            <w:tcW w:w="1276" w:type="dxa"/>
          </w:tcPr>
          <w:p w14:paraId="738256DC" w14:textId="77777777" w:rsidR="00FB0F58" w:rsidRDefault="00FB0F58">
            <w:pPr>
              <w:pStyle w:val="Textkrper"/>
              <w:jc w:val="center"/>
              <w:rPr>
                <w:b/>
              </w:rPr>
            </w:pPr>
          </w:p>
        </w:tc>
        <w:tc>
          <w:tcPr>
            <w:tcW w:w="0" w:type="dxa"/>
            <w:tcBorders>
              <w:right w:val="nil"/>
            </w:tcBorders>
          </w:tcPr>
          <w:p w14:paraId="28F0A79E" w14:textId="1DB63E57" w:rsidR="00FB0F58" w:rsidRDefault="00FB0F58">
            <w:pPr>
              <w:pStyle w:val="Textkrper"/>
              <w:jc w:val="center"/>
              <w:rPr>
                <w:b/>
              </w:rPr>
            </w:pPr>
            <w:r>
              <w:rPr>
                <w:b/>
              </w:rPr>
              <w:t>X</w:t>
            </w:r>
          </w:p>
        </w:tc>
      </w:tr>
      <w:tr w:rsidR="00660BC1" w14:paraId="2513431A" w14:textId="77777777" w:rsidTr="000C3A3C">
        <w:trPr>
          <w:gridAfter w:val="1"/>
          <w:wAfter w:w="6" w:type="dxa"/>
          <w:trHeight w:val="144"/>
        </w:trPr>
        <w:tc>
          <w:tcPr>
            <w:tcW w:w="0" w:type="dxa"/>
            <w:vMerge/>
            <w:tcBorders>
              <w:left w:val="single" w:sz="4" w:space="0" w:color="auto"/>
              <w:bottom w:val="single" w:sz="4" w:space="0" w:color="auto"/>
              <w:right w:val="single" w:sz="4" w:space="0" w:color="auto"/>
            </w:tcBorders>
            <w:shd w:val="clear" w:color="auto" w:fill="BFBFBF" w:themeFill="background1" w:themeFillShade="BF"/>
          </w:tcPr>
          <w:p w14:paraId="4C63E2AD" w14:textId="77777777" w:rsidR="00FB0F58" w:rsidRDefault="00FB0F58" w:rsidP="002326B6">
            <w:pPr>
              <w:pStyle w:val="Textkrper"/>
            </w:pPr>
          </w:p>
        </w:tc>
        <w:tc>
          <w:tcPr>
            <w:tcW w:w="0" w:type="dxa"/>
            <w:tcBorders>
              <w:left w:val="single" w:sz="4" w:space="0" w:color="auto"/>
            </w:tcBorders>
            <w:shd w:val="clear" w:color="auto" w:fill="0000BE"/>
            <w:hideMark/>
          </w:tcPr>
          <w:p w14:paraId="2EFBEE2D" w14:textId="77777777" w:rsidR="00FB0F58" w:rsidRDefault="00FB0F58" w:rsidP="002326B6">
            <w:pPr>
              <w:pStyle w:val="Textkrper"/>
            </w:pPr>
            <w:r>
              <w:t>Authentication</w:t>
            </w:r>
          </w:p>
        </w:tc>
        <w:tc>
          <w:tcPr>
            <w:tcW w:w="0" w:type="dxa"/>
          </w:tcPr>
          <w:p w14:paraId="11ECFA55" w14:textId="747554AB" w:rsidR="00FB0F58" w:rsidRDefault="00FB0F58" w:rsidP="002326B6">
            <w:pPr>
              <w:pStyle w:val="Textkrper"/>
              <w:jc w:val="center"/>
              <w:rPr>
                <w:b/>
              </w:rPr>
            </w:pPr>
            <w:r>
              <w:rPr>
                <w:b/>
              </w:rPr>
              <w:t>X</w:t>
            </w:r>
          </w:p>
        </w:tc>
        <w:tc>
          <w:tcPr>
            <w:tcW w:w="0" w:type="dxa"/>
            <w:gridSpan w:val="2"/>
            <w:hideMark/>
          </w:tcPr>
          <w:p w14:paraId="4B4C5B61" w14:textId="59632E86" w:rsidR="00FB0F58" w:rsidRDefault="00FB0F58" w:rsidP="002326B6">
            <w:pPr>
              <w:pStyle w:val="Textkrper"/>
              <w:jc w:val="center"/>
              <w:rPr>
                <w:b/>
              </w:rPr>
            </w:pPr>
          </w:p>
        </w:tc>
        <w:tc>
          <w:tcPr>
            <w:tcW w:w="709" w:type="dxa"/>
          </w:tcPr>
          <w:p w14:paraId="162C2983" w14:textId="77777777" w:rsidR="00FB0F58" w:rsidRDefault="00FB0F58" w:rsidP="002326B6">
            <w:pPr>
              <w:pStyle w:val="Textkrper"/>
              <w:jc w:val="center"/>
              <w:rPr>
                <w:b/>
              </w:rPr>
            </w:pPr>
          </w:p>
        </w:tc>
        <w:tc>
          <w:tcPr>
            <w:tcW w:w="709" w:type="dxa"/>
            <w:gridSpan w:val="2"/>
          </w:tcPr>
          <w:p w14:paraId="4B5A8389" w14:textId="34074699" w:rsidR="00FB0F58" w:rsidRDefault="00FB0F58" w:rsidP="002326B6">
            <w:pPr>
              <w:pStyle w:val="Textkrper"/>
              <w:jc w:val="center"/>
              <w:rPr>
                <w:b/>
              </w:rPr>
            </w:pPr>
          </w:p>
        </w:tc>
        <w:tc>
          <w:tcPr>
            <w:tcW w:w="1276" w:type="dxa"/>
          </w:tcPr>
          <w:p w14:paraId="60E9EC7F" w14:textId="77777777" w:rsidR="00FB0F58" w:rsidRDefault="00FB0F58" w:rsidP="002326B6">
            <w:pPr>
              <w:pStyle w:val="Textkrper"/>
              <w:jc w:val="center"/>
              <w:rPr>
                <w:b/>
              </w:rPr>
            </w:pPr>
          </w:p>
        </w:tc>
        <w:tc>
          <w:tcPr>
            <w:tcW w:w="0" w:type="dxa"/>
            <w:tcBorders>
              <w:right w:val="nil"/>
            </w:tcBorders>
          </w:tcPr>
          <w:p w14:paraId="6A74FCCD" w14:textId="6A4B2C28" w:rsidR="00FB0F58" w:rsidRDefault="00FB0F58" w:rsidP="002326B6">
            <w:pPr>
              <w:pStyle w:val="Textkrper"/>
              <w:jc w:val="center"/>
              <w:rPr>
                <w:b/>
              </w:rPr>
            </w:pPr>
          </w:p>
        </w:tc>
      </w:tr>
      <w:tr w:rsidR="000A5217" w14:paraId="39ED0337" w14:textId="77777777" w:rsidTr="00660BC1">
        <w:trPr>
          <w:gridAfter w:val="1"/>
          <w:cnfStyle w:val="000000100000" w:firstRow="0" w:lastRow="0" w:firstColumn="0" w:lastColumn="0" w:oddVBand="0" w:evenVBand="0" w:oddHBand="1" w:evenHBand="0" w:firstRowFirstColumn="0" w:firstRowLastColumn="0" w:lastRowFirstColumn="0" w:lastRowLastColumn="0"/>
          <w:wAfter w:w="6" w:type="dxa"/>
          <w:trHeight w:val="144"/>
        </w:trPr>
        <w:tc>
          <w:tcPr>
            <w:tcW w:w="959" w:type="dxa"/>
            <w:vMerge/>
            <w:tcBorders>
              <w:left w:val="single" w:sz="4" w:space="0" w:color="auto"/>
              <w:bottom w:val="single" w:sz="4" w:space="0" w:color="auto"/>
              <w:right w:val="single" w:sz="4" w:space="0" w:color="auto"/>
            </w:tcBorders>
            <w:shd w:val="clear" w:color="auto" w:fill="BFBFBF" w:themeFill="background1" w:themeFillShade="BF"/>
          </w:tcPr>
          <w:p w14:paraId="6F02153C" w14:textId="77777777" w:rsidR="00FB0F58" w:rsidRDefault="00FB0F58">
            <w:pPr>
              <w:pStyle w:val="Textkrper"/>
            </w:pPr>
          </w:p>
        </w:tc>
        <w:tc>
          <w:tcPr>
            <w:tcW w:w="2268" w:type="dxa"/>
            <w:tcBorders>
              <w:left w:val="single" w:sz="4" w:space="0" w:color="auto"/>
            </w:tcBorders>
            <w:shd w:val="clear" w:color="auto" w:fill="0000BE"/>
            <w:hideMark/>
          </w:tcPr>
          <w:p w14:paraId="3DF58201" w14:textId="77777777" w:rsidR="00FB0F58" w:rsidRDefault="00FB0F58">
            <w:pPr>
              <w:pStyle w:val="Textkrper"/>
            </w:pPr>
            <w:r>
              <w:t>Attribute Assertion</w:t>
            </w:r>
          </w:p>
        </w:tc>
        <w:tc>
          <w:tcPr>
            <w:tcW w:w="709" w:type="dxa"/>
          </w:tcPr>
          <w:p w14:paraId="0E8926B9" w14:textId="77777777" w:rsidR="00FB0F58" w:rsidRDefault="00FB0F58">
            <w:pPr>
              <w:pStyle w:val="Textkrper"/>
              <w:jc w:val="center"/>
              <w:rPr>
                <w:b/>
              </w:rPr>
            </w:pPr>
          </w:p>
        </w:tc>
        <w:tc>
          <w:tcPr>
            <w:tcW w:w="708" w:type="dxa"/>
            <w:gridSpan w:val="2"/>
            <w:hideMark/>
          </w:tcPr>
          <w:p w14:paraId="3E9F5030" w14:textId="77777777" w:rsidR="00FB0F58" w:rsidRDefault="00FB0F58">
            <w:pPr>
              <w:pStyle w:val="Textkrper"/>
              <w:jc w:val="center"/>
              <w:rPr>
                <w:b/>
              </w:rPr>
            </w:pPr>
            <w:r>
              <w:rPr>
                <w:b/>
              </w:rPr>
              <w:t>X</w:t>
            </w:r>
          </w:p>
        </w:tc>
        <w:tc>
          <w:tcPr>
            <w:tcW w:w="709" w:type="dxa"/>
          </w:tcPr>
          <w:p w14:paraId="5BD3760E" w14:textId="77777777" w:rsidR="00FB0F58" w:rsidRDefault="00FB0F58">
            <w:pPr>
              <w:pStyle w:val="Textkrper"/>
              <w:jc w:val="center"/>
              <w:rPr>
                <w:b/>
              </w:rPr>
            </w:pPr>
          </w:p>
        </w:tc>
        <w:tc>
          <w:tcPr>
            <w:tcW w:w="709" w:type="dxa"/>
            <w:gridSpan w:val="2"/>
          </w:tcPr>
          <w:p w14:paraId="00D41822" w14:textId="37413678" w:rsidR="00FB0F58" w:rsidRDefault="00FB0F58">
            <w:pPr>
              <w:pStyle w:val="Textkrper"/>
              <w:jc w:val="center"/>
              <w:rPr>
                <w:b/>
              </w:rPr>
            </w:pPr>
          </w:p>
        </w:tc>
        <w:tc>
          <w:tcPr>
            <w:tcW w:w="1276" w:type="dxa"/>
          </w:tcPr>
          <w:p w14:paraId="11A89F43" w14:textId="77777777" w:rsidR="00FB0F58" w:rsidRDefault="00FB0F58">
            <w:pPr>
              <w:pStyle w:val="Textkrper"/>
              <w:jc w:val="center"/>
              <w:rPr>
                <w:b/>
              </w:rPr>
            </w:pPr>
          </w:p>
        </w:tc>
        <w:tc>
          <w:tcPr>
            <w:tcW w:w="1463" w:type="dxa"/>
            <w:tcBorders>
              <w:right w:val="nil"/>
            </w:tcBorders>
          </w:tcPr>
          <w:p w14:paraId="63AE89E5" w14:textId="0922A88B" w:rsidR="00FB0F58" w:rsidRDefault="00FB0F58">
            <w:pPr>
              <w:pStyle w:val="Textkrper"/>
              <w:jc w:val="center"/>
              <w:rPr>
                <w:b/>
              </w:rPr>
            </w:pPr>
          </w:p>
        </w:tc>
      </w:tr>
      <w:tr w:rsidR="00660BC1" w14:paraId="23861A03" w14:textId="77777777" w:rsidTr="000C3A3C">
        <w:trPr>
          <w:gridAfter w:val="1"/>
          <w:wAfter w:w="6" w:type="dxa"/>
          <w:trHeight w:val="144"/>
        </w:trPr>
        <w:tc>
          <w:tcPr>
            <w:tcW w:w="0" w:type="dxa"/>
            <w:vMerge/>
            <w:tcBorders>
              <w:left w:val="single" w:sz="4" w:space="0" w:color="auto"/>
              <w:bottom w:val="single" w:sz="4" w:space="0" w:color="auto"/>
              <w:right w:val="single" w:sz="4" w:space="0" w:color="auto"/>
            </w:tcBorders>
            <w:shd w:val="clear" w:color="auto" w:fill="BFBFBF" w:themeFill="background1" w:themeFillShade="BF"/>
          </w:tcPr>
          <w:p w14:paraId="54A11EEF" w14:textId="77777777" w:rsidR="00FB0F58" w:rsidRDefault="00FB0F58">
            <w:pPr>
              <w:pStyle w:val="Textkrper"/>
            </w:pPr>
          </w:p>
        </w:tc>
        <w:tc>
          <w:tcPr>
            <w:tcW w:w="0" w:type="dxa"/>
            <w:tcBorders>
              <w:left w:val="single" w:sz="4" w:space="0" w:color="auto"/>
            </w:tcBorders>
            <w:shd w:val="clear" w:color="auto" w:fill="0000BE"/>
            <w:hideMark/>
          </w:tcPr>
          <w:p w14:paraId="442C9B61" w14:textId="77777777" w:rsidR="00FB0F58" w:rsidRDefault="00FB0F58">
            <w:pPr>
              <w:pStyle w:val="Textkrper"/>
            </w:pPr>
            <w:r>
              <w:t>Broker</w:t>
            </w:r>
          </w:p>
        </w:tc>
        <w:tc>
          <w:tcPr>
            <w:tcW w:w="0" w:type="dxa"/>
          </w:tcPr>
          <w:p w14:paraId="7E51A8EF" w14:textId="2C34DECE" w:rsidR="00FB0F58" w:rsidRPr="00660BC1" w:rsidRDefault="00FB0F58">
            <w:pPr>
              <w:pStyle w:val="Textkrper"/>
              <w:jc w:val="center"/>
              <w:rPr>
                <w:b/>
                <w:color w:val="FF0000"/>
              </w:rPr>
            </w:pPr>
          </w:p>
        </w:tc>
        <w:tc>
          <w:tcPr>
            <w:tcW w:w="0" w:type="dxa"/>
            <w:gridSpan w:val="2"/>
            <w:hideMark/>
          </w:tcPr>
          <w:p w14:paraId="1DCACAB8" w14:textId="4CFCB980" w:rsidR="00FB0F58" w:rsidRPr="00660BC1" w:rsidRDefault="00FB0F58">
            <w:pPr>
              <w:pStyle w:val="Textkrper"/>
              <w:jc w:val="center"/>
              <w:rPr>
                <w:b/>
                <w:color w:val="FF0000"/>
              </w:rPr>
            </w:pPr>
          </w:p>
        </w:tc>
        <w:tc>
          <w:tcPr>
            <w:tcW w:w="709" w:type="dxa"/>
          </w:tcPr>
          <w:p w14:paraId="69849C32" w14:textId="77777777" w:rsidR="00FB0F58" w:rsidRPr="00660BC1" w:rsidRDefault="00FB0F58">
            <w:pPr>
              <w:pStyle w:val="Textkrper"/>
              <w:jc w:val="center"/>
              <w:rPr>
                <w:b/>
                <w:color w:val="FF0000"/>
              </w:rPr>
            </w:pPr>
          </w:p>
        </w:tc>
        <w:tc>
          <w:tcPr>
            <w:tcW w:w="709" w:type="dxa"/>
            <w:gridSpan w:val="2"/>
          </w:tcPr>
          <w:p w14:paraId="07CFABEB" w14:textId="5A64D678" w:rsidR="00FB0F58" w:rsidRPr="00660BC1" w:rsidRDefault="00FB0F58">
            <w:pPr>
              <w:pStyle w:val="Textkrper"/>
              <w:jc w:val="center"/>
              <w:rPr>
                <w:b/>
                <w:color w:val="FF0000"/>
              </w:rPr>
            </w:pPr>
          </w:p>
        </w:tc>
        <w:tc>
          <w:tcPr>
            <w:tcW w:w="1276" w:type="dxa"/>
          </w:tcPr>
          <w:p w14:paraId="4D5BCE13" w14:textId="5BB75A06" w:rsidR="00FB0F58" w:rsidRPr="00660BC1" w:rsidRDefault="00483E82">
            <w:pPr>
              <w:pStyle w:val="Textkrper"/>
              <w:jc w:val="center"/>
              <w:rPr>
                <w:b/>
              </w:rPr>
            </w:pPr>
            <w:r w:rsidRPr="00660BC1">
              <w:rPr>
                <w:b/>
              </w:rPr>
              <w:t>X</w:t>
            </w:r>
          </w:p>
        </w:tc>
        <w:tc>
          <w:tcPr>
            <w:tcW w:w="0" w:type="dxa"/>
            <w:tcBorders>
              <w:right w:val="nil"/>
            </w:tcBorders>
          </w:tcPr>
          <w:p w14:paraId="45031D41" w14:textId="03544BF2" w:rsidR="00FB0F58" w:rsidRPr="000C3A3C" w:rsidRDefault="00FB0F58">
            <w:pPr>
              <w:pStyle w:val="Textkrper"/>
              <w:jc w:val="center"/>
              <w:rPr>
                <w:b/>
                <w:color w:val="FF0000"/>
              </w:rPr>
            </w:pPr>
          </w:p>
        </w:tc>
      </w:tr>
      <w:tr w:rsidR="000A5217" w14:paraId="3EB08B9C" w14:textId="77777777" w:rsidTr="00660BC1">
        <w:trPr>
          <w:gridAfter w:val="1"/>
          <w:cnfStyle w:val="000000100000" w:firstRow="0" w:lastRow="0" w:firstColumn="0" w:lastColumn="0" w:oddVBand="0" w:evenVBand="0" w:oddHBand="1" w:evenHBand="0" w:firstRowFirstColumn="0" w:firstRowLastColumn="0" w:lastRowFirstColumn="0" w:lastRowLastColumn="0"/>
          <w:wAfter w:w="6" w:type="dxa"/>
          <w:trHeight w:val="144"/>
        </w:trPr>
        <w:tc>
          <w:tcPr>
            <w:tcW w:w="959" w:type="dxa"/>
            <w:vMerge/>
            <w:tcBorders>
              <w:left w:val="single" w:sz="4" w:space="0" w:color="auto"/>
              <w:bottom w:val="single" w:sz="4" w:space="0" w:color="auto"/>
              <w:right w:val="single" w:sz="4" w:space="0" w:color="auto"/>
            </w:tcBorders>
            <w:shd w:val="clear" w:color="auto" w:fill="BFBFBF" w:themeFill="background1" w:themeFillShade="BF"/>
          </w:tcPr>
          <w:p w14:paraId="6AA09EEF" w14:textId="77777777" w:rsidR="00FB0F58" w:rsidDel="00CA4952" w:rsidRDefault="00FB0F58">
            <w:pPr>
              <w:pStyle w:val="Textkrper"/>
            </w:pPr>
          </w:p>
        </w:tc>
        <w:tc>
          <w:tcPr>
            <w:tcW w:w="2268" w:type="dxa"/>
            <w:tcBorders>
              <w:left w:val="single" w:sz="4" w:space="0" w:color="auto"/>
            </w:tcBorders>
            <w:shd w:val="clear" w:color="auto" w:fill="0000BE"/>
            <w:hideMark/>
          </w:tcPr>
          <w:p w14:paraId="2EFE195B" w14:textId="77777777" w:rsidR="00FB0F58" w:rsidRDefault="00FB0F58">
            <w:pPr>
              <w:pStyle w:val="Textkrper"/>
            </w:pPr>
            <w:r>
              <w:t>Zugang</w:t>
            </w:r>
          </w:p>
        </w:tc>
        <w:tc>
          <w:tcPr>
            <w:tcW w:w="709" w:type="dxa"/>
          </w:tcPr>
          <w:p w14:paraId="651F8C6D" w14:textId="53F244DA" w:rsidR="00FB0F58" w:rsidRPr="00660BC1" w:rsidRDefault="00FB0F58">
            <w:pPr>
              <w:pStyle w:val="Textkrper"/>
              <w:jc w:val="center"/>
              <w:rPr>
                <w:b/>
                <w:color w:val="FF0000"/>
              </w:rPr>
            </w:pPr>
          </w:p>
        </w:tc>
        <w:tc>
          <w:tcPr>
            <w:tcW w:w="708" w:type="dxa"/>
            <w:gridSpan w:val="2"/>
            <w:hideMark/>
          </w:tcPr>
          <w:p w14:paraId="065B1FAC" w14:textId="16652FC8" w:rsidR="00FB0F58" w:rsidRPr="00660BC1" w:rsidRDefault="00FB0F58">
            <w:pPr>
              <w:pStyle w:val="Textkrper"/>
              <w:jc w:val="center"/>
              <w:rPr>
                <w:b/>
                <w:color w:val="FF0000"/>
              </w:rPr>
            </w:pPr>
          </w:p>
        </w:tc>
        <w:tc>
          <w:tcPr>
            <w:tcW w:w="709" w:type="dxa"/>
          </w:tcPr>
          <w:p w14:paraId="20C4A73C" w14:textId="77777777" w:rsidR="00FB0F58" w:rsidRPr="00660BC1" w:rsidRDefault="00FB0F58">
            <w:pPr>
              <w:pStyle w:val="Textkrper"/>
              <w:jc w:val="center"/>
              <w:rPr>
                <w:b/>
                <w:color w:val="FF0000"/>
              </w:rPr>
            </w:pPr>
          </w:p>
        </w:tc>
        <w:tc>
          <w:tcPr>
            <w:tcW w:w="709" w:type="dxa"/>
            <w:gridSpan w:val="2"/>
          </w:tcPr>
          <w:p w14:paraId="70DAB670" w14:textId="1F692BDE" w:rsidR="00FB0F58" w:rsidRPr="00660BC1" w:rsidRDefault="00FB0F58">
            <w:pPr>
              <w:pStyle w:val="Textkrper"/>
              <w:jc w:val="center"/>
              <w:rPr>
                <w:b/>
                <w:color w:val="FF0000"/>
              </w:rPr>
            </w:pPr>
          </w:p>
        </w:tc>
        <w:tc>
          <w:tcPr>
            <w:tcW w:w="1276" w:type="dxa"/>
          </w:tcPr>
          <w:p w14:paraId="78AAA741" w14:textId="543E127D" w:rsidR="00FB0F58" w:rsidRPr="00660BC1" w:rsidRDefault="00FB0F58">
            <w:pPr>
              <w:pStyle w:val="Textkrper"/>
              <w:jc w:val="center"/>
              <w:rPr>
                <w:b/>
              </w:rPr>
            </w:pPr>
            <w:r w:rsidRPr="00660BC1">
              <w:rPr>
                <w:b/>
              </w:rPr>
              <w:t>X</w:t>
            </w:r>
          </w:p>
        </w:tc>
        <w:tc>
          <w:tcPr>
            <w:tcW w:w="1463" w:type="dxa"/>
            <w:tcBorders>
              <w:right w:val="nil"/>
            </w:tcBorders>
          </w:tcPr>
          <w:p w14:paraId="1195E64B" w14:textId="55FD7CD4" w:rsidR="00FB0F58" w:rsidRDefault="00FB0F58">
            <w:pPr>
              <w:pStyle w:val="Textkrper"/>
              <w:jc w:val="center"/>
              <w:rPr>
                <w:b/>
              </w:rPr>
            </w:pPr>
          </w:p>
        </w:tc>
      </w:tr>
      <w:tr w:rsidR="00660BC1" w14:paraId="618DD85B" w14:textId="77777777" w:rsidTr="000C3A3C">
        <w:trPr>
          <w:gridAfter w:val="1"/>
          <w:wAfter w:w="6" w:type="dxa"/>
          <w:trHeight w:val="144"/>
        </w:trPr>
        <w:tc>
          <w:tcPr>
            <w:tcW w:w="0" w:type="dxa"/>
            <w:vMerge/>
            <w:tcBorders>
              <w:left w:val="single" w:sz="4" w:space="0" w:color="auto"/>
              <w:bottom w:val="single" w:sz="4" w:space="0" w:color="auto"/>
              <w:right w:val="single" w:sz="4" w:space="0" w:color="auto"/>
            </w:tcBorders>
            <w:shd w:val="clear" w:color="auto" w:fill="BFBFBF" w:themeFill="background1" w:themeFillShade="BF"/>
          </w:tcPr>
          <w:p w14:paraId="15E8BAA3" w14:textId="77777777" w:rsidR="00FB0F58" w:rsidDel="00CA4952" w:rsidRDefault="00FB0F58">
            <w:pPr>
              <w:pStyle w:val="Textkrper"/>
            </w:pPr>
          </w:p>
        </w:tc>
        <w:tc>
          <w:tcPr>
            <w:tcW w:w="0" w:type="dxa"/>
            <w:tcBorders>
              <w:left w:val="single" w:sz="4" w:space="0" w:color="auto"/>
            </w:tcBorders>
            <w:shd w:val="clear" w:color="auto" w:fill="0000BE"/>
            <w:hideMark/>
          </w:tcPr>
          <w:p w14:paraId="1C4CC653" w14:textId="77777777" w:rsidR="00FB0F58" w:rsidRDefault="00FB0F58">
            <w:pPr>
              <w:pStyle w:val="Textkrper"/>
            </w:pPr>
            <w:r>
              <w:t>Autorisation</w:t>
            </w:r>
          </w:p>
        </w:tc>
        <w:tc>
          <w:tcPr>
            <w:tcW w:w="0" w:type="dxa"/>
          </w:tcPr>
          <w:p w14:paraId="48612017" w14:textId="77777777" w:rsidR="00FB0F58" w:rsidRDefault="00FB0F58">
            <w:pPr>
              <w:pStyle w:val="Textkrper"/>
              <w:jc w:val="center"/>
              <w:rPr>
                <w:b/>
              </w:rPr>
            </w:pPr>
          </w:p>
        </w:tc>
        <w:tc>
          <w:tcPr>
            <w:tcW w:w="0" w:type="dxa"/>
            <w:gridSpan w:val="2"/>
          </w:tcPr>
          <w:p w14:paraId="5118E633" w14:textId="77777777" w:rsidR="00FB0F58" w:rsidRDefault="00FB0F58">
            <w:pPr>
              <w:pStyle w:val="Textkrper"/>
              <w:jc w:val="center"/>
              <w:rPr>
                <w:b/>
              </w:rPr>
            </w:pPr>
          </w:p>
        </w:tc>
        <w:tc>
          <w:tcPr>
            <w:tcW w:w="709" w:type="dxa"/>
          </w:tcPr>
          <w:p w14:paraId="31C4C37E" w14:textId="77777777" w:rsidR="00FB0F58" w:rsidRDefault="00FB0F58">
            <w:pPr>
              <w:pStyle w:val="Textkrper"/>
              <w:jc w:val="center"/>
              <w:rPr>
                <w:b/>
              </w:rPr>
            </w:pPr>
          </w:p>
        </w:tc>
        <w:tc>
          <w:tcPr>
            <w:tcW w:w="709" w:type="dxa"/>
            <w:gridSpan w:val="2"/>
          </w:tcPr>
          <w:p w14:paraId="4344162F" w14:textId="42E6BBAF" w:rsidR="00FB0F58" w:rsidRDefault="00FB0F58">
            <w:pPr>
              <w:pStyle w:val="Textkrper"/>
              <w:jc w:val="center"/>
              <w:rPr>
                <w:b/>
              </w:rPr>
            </w:pPr>
          </w:p>
        </w:tc>
        <w:tc>
          <w:tcPr>
            <w:tcW w:w="1276" w:type="dxa"/>
          </w:tcPr>
          <w:p w14:paraId="27298713" w14:textId="77777777" w:rsidR="00FB0F58" w:rsidRDefault="00FB0F58">
            <w:pPr>
              <w:pStyle w:val="Textkrper"/>
              <w:jc w:val="center"/>
              <w:rPr>
                <w:b/>
              </w:rPr>
            </w:pPr>
          </w:p>
        </w:tc>
        <w:tc>
          <w:tcPr>
            <w:tcW w:w="0" w:type="dxa"/>
            <w:tcBorders>
              <w:right w:val="nil"/>
            </w:tcBorders>
          </w:tcPr>
          <w:p w14:paraId="2613D2E1" w14:textId="45DF6B70" w:rsidR="00FB0F58" w:rsidRDefault="00FB0F58">
            <w:pPr>
              <w:pStyle w:val="Textkrper"/>
              <w:jc w:val="center"/>
              <w:rPr>
                <w:b/>
              </w:rPr>
            </w:pPr>
            <w:r>
              <w:rPr>
                <w:b/>
              </w:rPr>
              <w:t>X</w:t>
            </w:r>
          </w:p>
        </w:tc>
      </w:tr>
    </w:tbl>
    <w:p w14:paraId="19B1F400" w14:textId="49CF44A5" w:rsidR="00AD72F6" w:rsidRDefault="00AD72F6" w:rsidP="00E67B10">
      <w:pPr>
        <w:pStyle w:val="Beschriftung"/>
      </w:pPr>
      <w:bookmarkStart w:id="432" w:name="_Ref364582391"/>
      <w:bookmarkStart w:id="433" w:name="_Toc366242237"/>
      <w:bookmarkStart w:id="434" w:name="_Toc487535877"/>
      <w:r>
        <w:t xml:space="preserve">Tabelle </w:t>
      </w:r>
      <w:fldSimple w:instr=" SEQ Tabelle \* ARABIC ">
        <w:r w:rsidR="000B7520">
          <w:rPr>
            <w:noProof/>
          </w:rPr>
          <w:t>5</w:t>
        </w:r>
      </w:fldSimple>
      <w:bookmarkEnd w:id="432"/>
      <w:r w:rsidR="004A1D98">
        <w:rPr>
          <w:noProof/>
        </w:rPr>
        <w:t xml:space="preserve"> </w:t>
      </w:r>
      <w:r w:rsidR="00EE52B9" w:rsidRPr="003F6E31">
        <w:t>Beziehung</w:t>
      </w:r>
      <w:r w:rsidR="00EB6CDB">
        <w:t xml:space="preserve"> </w:t>
      </w:r>
      <w:r w:rsidR="00EB6CDB" w:rsidRPr="00EB6CDB">
        <w:t>zwischen Geschäftsservices und Stakeholder</w:t>
      </w:r>
      <w:bookmarkEnd w:id="433"/>
      <w:bookmarkEnd w:id="434"/>
    </w:p>
    <w:p w14:paraId="6675D943" w14:textId="77777777" w:rsidR="00A0625E" w:rsidRPr="003F6E31" w:rsidRDefault="00A0625E" w:rsidP="00A0625E">
      <w:bookmarkStart w:id="435" w:name="_Ref365182839"/>
      <w:bookmarkStart w:id="436" w:name="_Toc366590285"/>
    </w:p>
    <w:p w14:paraId="521CBF19" w14:textId="33DC012B" w:rsidR="00A0625E" w:rsidRDefault="00A0625E">
      <w:pPr>
        <w:spacing w:after="0" w:line="240" w:lineRule="auto"/>
      </w:pPr>
      <w:r>
        <w:br w:type="page"/>
      </w:r>
    </w:p>
    <w:p w14:paraId="1A25955B" w14:textId="77777777" w:rsidR="00A0625E" w:rsidRPr="003F6E31" w:rsidRDefault="00A0625E" w:rsidP="00A0625E"/>
    <w:p w14:paraId="633AA40C" w14:textId="77777777" w:rsidR="005F0775" w:rsidRPr="000E6578" w:rsidRDefault="005F0775" w:rsidP="005F0775">
      <w:pPr>
        <w:pStyle w:val="berschrift1"/>
        <w:ind w:left="425" w:hanging="425"/>
      </w:pPr>
      <w:bookmarkStart w:id="437" w:name="_Toc366590294"/>
      <w:bookmarkStart w:id="438" w:name="_Toc487535837"/>
      <w:bookmarkEnd w:id="435"/>
      <w:bookmarkEnd w:id="436"/>
      <w:r w:rsidRPr="000E6578">
        <w:t>IAM für das IoT</w:t>
      </w:r>
      <w:bookmarkEnd w:id="438"/>
    </w:p>
    <w:p w14:paraId="5BB44835" w14:textId="77777777" w:rsidR="005F0775" w:rsidRPr="000E6578" w:rsidRDefault="005F0775" w:rsidP="005F0775">
      <w:pPr>
        <w:pStyle w:val="Textkrper"/>
      </w:pPr>
      <w:r w:rsidRPr="000E6578">
        <w:t>Ein Ding im vorliegenden Kontext ist ein physischer Gegenstand, der aktiv und autonom über ein Netzwerk mit Ressourcen kommuniziert. Mehrere Dinge, die im selben Netzwerk verknüpft sind, bilden ein Internet der Dinge (</w:t>
      </w:r>
      <w:r w:rsidRPr="000E6578">
        <w:rPr>
          <w:i/>
        </w:rPr>
        <w:t>Internet of Things</w:t>
      </w:r>
      <w:r w:rsidRPr="000E6578">
        <w:t>, IoT). Beispiele sind Roboter, aktive Elemente der Gebäudeautomation, moderne (zukünftig auch selbstfahrende) Autos oder generell Sensorknoten unterschiedlichster Art.</w:t>
      </w:r>
    </w:p>
    <w:p w14:paraId="2E431004" w14:textId="77777777" w:rsidR="005F0775" w:rsidRPr="000E6578" w:rsidRDefault="005F0775" w:rsidP="005F0775">
      <w:pPr>
        <w:pStyle w:val="Textkrper"/>
      </w:pPr>
      <w:r w:rsidRPr="000E6578">
        <w:t xml:space="preserve">Das Konzept des IoT stammt aus den achtziger Jahren. Autonom agierende Dinge gibt es schon seit längerem (z.B. Alarmierungssysteme), die grosse praktische Relevanz des IoT wird sich aber erst im Zuge der weiteren Miniaturisierung und Automatisierung von Fabrikations-, Transport- und Steuerungssystemen erweisen. </w:t>
      </w:r>
    </w:p>
    <w:p w14:paraId="5DCA3F78" w14:textId="77777777" w:rsidR="005F0775" w:rsidRPr="000E6578" w:rsidRDefault="005F0775" w:rsidP="005F0775">
      <w:pPr>
        <w:pStyle w:val="Textkrper"/>
      </w:pPr>
      <w:r w:rsidRPr="000E6578">
        <w:t>Die langfristigen Auswirkungen des IoT auf die Gestaltungsprinzipien der Identitäts- und Zugriffsverwaltung (IAM) sind noch nicht absehbar. Dieses Kapitel zeigt auf, in welchen Bereichen solche Auswirkungen zu erwarten sind.</w:t>
      </w:r>
    </w:p>
    <w:p w14:paraId="32F1CC84" w14:textId="77777777" w:rsidR="005F0775" w:rsidRPr="000E6578" w:rsidRDefault="005F0775" w:rsidP="005F0775">
      <w:pPr>
        <w:pStyle w:val="berschrift2"/>
        <w:spacing w:after="120"/>
      </w:pPr>
      <w:bookmarkStart w:id="439" w:name="_Toc487535838"/>
      <w:r w:rsidRPr="000E6578">
        <w:t>Spezielle Eigenschaften von Dingen</w:t>
      </w:r>
      <w:bookmarkEnd w:id="439"/>
      <w:r w:rsidRPr="000E6578">
        <w:t xml:space="preserve"> </w:t>
      </w:r>
    </w:p>
    <w:p w14:paraId="013FA957" w14:textId="77777777" w:rsidR="005F0775" w:rsidRPr="000E6578" w:rsidRDefault="005F0775" w:rsidP="005F0775">
      <w:pPr>
        <w:pStyle w:val="Textkrper"/>
      </w:pPr>
      <w:r w:rsidRPr="000E6578">
        <w:t xml:space="preserve">Dinge (bzw. </w:t>
      </w:r>
      <w:r w:rsidRPr="000E6578">
        <w:rPr>
          <w:i/>
        </w:rPr>
        <w:t>Things</w:t>
      </w:r>
      <w:r w:rsidRPr="000E6578">
        <w:t>) sind Realweltobjekte, die auf Ressourcen zugreifen. In der Informationsarchitektur des vorliegenden Standards sind sie als Subjekte mit einer spezifischen Eigenschaft abgebildet. Sie unterscheiden sich insbesondere in den folgenden Punkten von natürlichen Personen:</w:t>
      </w:r>
    </w:p>
    <w:p w14:paraId="025029BA" w14:textId="77777777" w:rsidR="005F0775" w:rsidRPr="000E6578" w:rsidRDefault="005F0775" w:rsidP="005F0775">
      <w:pPr>
        <w:pStyle w:val="Textkrper"/>
        <w:numPr>
          <w:ilvl w:val="0"/>
          <w:numId w:val="53"/>
        </w:numPr>
      </w:pPr>
      <w:r w:rsidRPr="000E6578">
        <w:t>Dinge können zu einer natürlichen Person oder zu einer Organisation gehören, nachfolgend als Besitzer (des Dings) bezeichnet. Der Besitzer ist für seine Dinge verantwortlich und haftet für deren Aktivitäten im IoT</w:t>
      </w:r>
      <w:r w:rsidRPr="000E6578">
        <w:rPr>
          <w:rStyle w:val="Funotenzeichen"/>
        </w:rPr>
        <w:footnoteReference w:id="9"/>
      </w:r>
      <w:r w:rsidRPr="000E6578">
        <w:t>.</w:t>
      </w:r>
    </w:p>
    <w:p w14:paraId="585D841C" w14:textId="77777777" w:rsidR="005F0775" w:rsidRPr="000E6578" w:rsidRDefault="005F0775" w:rsidP="005F0775">
      <w:pPr>
        <w:pStyle w:val="Textkrper"/>
        <w:numPr>
          <w:ilvl w:val="0"/>
          <w:numId w:val="53"/>
        </w:numPr>
      </w:pPr>
      <w:r w:rsidRPr="000E6578">
        <w:t>Dinge können nur Daten benützen, die in elektronischer Form verfügbar sind. Alle zur Laufzeit relevanten Daten wie Authentifizierungsfaktoren (z.B. PIN) und Entscheide (z.B. Freigabe von Attributen) müssen deshalb zur Definitionszeit konfiguriert werden.</w:t>
      </w:r>
    </w:p>
    <w:p w14:paraId="16A20CB6" w14:textId="77777777" w:rsidR="005F0775" w:rsidRPr="000E6578" w:rsidRDefault="005F0775" w:rsidP="005F0775">
      <w:pPr>
        <w:pStyle w:val="Textkrper"/>
        <w:numPr>
          <w:ilvl w:val="0"/>
          <w:numId w:val="53"/>
        </w:numPr>
      </w:pPr>
      <w:r w:rsidRPr="000E6578">
        <w:t>Dinge sind häufig aus anderen Dingen zusammengesetzt wie beispielsweise ein Gebäude, das Lifte enthält, die wiederum ein Alarmierungssystem enthalten. Oder ein Fahrzeug mit Bordcomputer mit Navigationsgerät und Fahrtenschreiber.</w:t>
      </w:r>
    </w:p>
    <w:p w14:paraId="61CE67E0" w14:textId="77777777" w:rsidR="005F0775" w:rsidRPr="000E6578" w:rsidRDefault="005F0775" w:rsidP="005F0775">
      <w:pPr>
        <w:pStyle w:val="Textkrper"/>
        <w:numPr>
          <w:ilvl w:val="0"/>
          <w:numId w:val="53"/>
        </w:numPr>
      </w:pPr>
      <w:r w:rsidRPr="000E6578">
        <w:t xml:space="preserve">Die Lebensdauer von Dingen kann sehr unterschiedlich sein und von wenigen Stunden (evt. Minuten) bis zu vielen Jahren reichen. </w:t>
      </w:r>
    </w:p>
    <w:p w14:paraId="4673DA56" w14:textId="77777777" w:rsidR="005F0775" w:rsidRPr="000E6578" w:rsidRDefault="005F0775" w:rsidP="005F0775">
      <w:pPr>
        <w:pStyle w:val="Textkrper"/>
        <w:numPr>
          <w:ilvl w:val="0"/>
          <w:numId w:val="53"/>
        </w:numPr>
      </w:pPr>
      <w:r w:rsidRPr="000E6578">
        <w:t>Die Anzahl der Dinge ist langfristig nicht limitiert. Schätzungen gehen von 1‘000 bis 5‘000 Dingen pro Mensch aus. Die skalierbare Verwaltung dieser Dinge erfordert einen hohen Automatisierungsgrad.</w:t>
      </w:r>
    </w:p>
    <w:p w14:paraId="658BE68A" w14:textId="77777777" w:rsidR="005F0775" w:rsidRPr="000E6578" w:rsidRDefault="005F0775" w:rsidP="005F0775">
      <w:pPr>
        <w:spacing w:after="0" w:line="240" w:lineRule="auto"/>
        <w:rPr>
          <w:b/>
          <w:sz w:val="24"/>
        </w:rPr>
      </w:pPr>
      <w:r w:rsidRPr="000E6578">
        <w:br w:type="page"/>
      </w:r>
    </w:p>
    <w:p w14:paraId="4318190B" w14:textId="77777777" w:rsidR="005F0775" w:rsidRPr="000E6578" w:rsidRDefault="005F0775" w:rsidP="005F0775">
      <w:pPr>
        <w:pStyle w:val="berschrift2"/>
        <w:spacing w:after="120"/>
      </w:pPr>
      <w:bookmarkStart w:id="440" w:name="_Toc487535839"/>
      <w:r w:rsidRPr="000E6578">
        <w:t>Auswirkung auf die IAM Informationsarchitektur</w:t>
      </w:r>
      <w:bookmarkEnd w:id="440"/>
    </w:p>
    <w:p w14:paraId="0E859DD4" w14:textId="77777777" w:rsidR="005F0775" w:rsidRPr="000E6578" w:rsidRDefault="005F0775" w:rsidP="005F0775">
      <w:pPr>
        <w:pStyle w:val="Textkrper"/>
      </w:pPr>
      <w:r w:rsidRPr="000E6578">
        <w:t xml:space="preserve">Grundsätzlich sind die IAM Geschäftsservices auch auf Dinge anwendbar. </w:t>
      </w:r>
    </w:p>
    <w:p w14:paraId="370497E5" w14:textId="77777777" w:rsidR="005F0775" w:rsidRPr="000E6578" w:rsidRDefault="005F0775" w:rsidP="005F0775">
      <w:pPr>
        <w:pStyle w:val="Textkrper"/>
      </w:pPr>
      <w:r w:rsidRPr="000E6578">
        <w:t>Auf</w:t>
      </w:r>
      <w:r>
        <w:rPr>
          <w:rFonts w:ascii="Bodoni MT" w:hAnsi="Bodoni MT"/>
        </w:rPr>
        <w:t>g</w:t>
      </w:r>
      <w:r w:rsidRPr="000E6578">
        <w:t xml:space="preserve">rund ihrer speziellen Eigenschaften der Dinge ergeben sich aber verschiedene Aspekte, die bei der Implementierung der IAM Geschäftsservices zusätzlich oder anders betrachtet werden sollten. Viele dieser Aspekte betreffen die IAM Informationsarchitektur und speziell die Verwaltung von komplexen Beziehungen zwischen den Subjekten: </w:t>
      </w:r>
    </w:p>
    <w:tbl>
      <w:tblPr>
        <w:tblW w:w="0" w:type="auto"/>
        <w:tblInd w:w="108" w:type="dxa"/>
        <w:tblBorders>
          <w:insideH w:val="single" w:sz="4" w:space="0" w:color="808080" w:themeColor="background1" w:themeShade="80"/>
        </w:tblBorders>
        <w:tblLayout w:type="fixed"/>
        <w:tblLook w:val="04A0" w:firstRow="1" w:lastRow="0" w:firstColumn="1" w:lastColumn="0" w:noHBand="0" w:noVBand="1"/>
      </w:tblPr>
      <w:tblGrid>
        <w:gridCol w:w="1701"/>
        <w:gridCol w:w="7371"/>
      </w:tblGrid>
      <w:tr w:rsidR="005F0775" w:rsidRPr="000E6578" w14:paraId="6B69DFB0" w14:textId="77777777" w:rsidTr="00001F4F">
        <w:trPr>
          <w:cantSplit/>
        </w:trPr>
        <w:tc>
          <w:tcPr>
            <w:tcW w:w="1701" w:type="dxa"/>
            <w:shd w:val="clear" w:color="auto" w:fill="D9D9D9" w:themeFill="background1" w:themeFillShade="D9"/>
          </w:tcPr>
          <w:p w14:paraId="464409C7" w14:textId="77777777" w:rsidR="005F0775" w:rsidRPr="000E6578" w:rsidRDefault="005F0775" w:rsidP="00001F4F">
            <w:pPr>
              <w:rPr>
                <w:b/>
                <w:iCs/>
              </w:rPr>
            </w:pPr>
            <w:r w:rsidRPr="000E6578">
              <w:rPr>
                <w:b/>
                <w:iCs/>
              </w:rPr>
              <w:t>Aspekt</w:t>
            </w:r>
          </w:p>
        </w:tc>
        <w:tc>
          <w:tcPr>
            <w:tcW w:w="7371" w:type="dxa"/>
            <w:shd w:val="clear" w:color="auto" w:fill="D9D9D9" w:themeFill="background1" w:themeFillShade="D9"/>
          </w:tcPr>
          <w:p w14:paraId="3B37EC1D" w14:textId="77777777" w:rsidR="005F0775" w:rsidRPr="000E6578" w:rsidRDefault="005F0775" w:rsidP="00001F4F">
            <w:pPr>
              <w:rPr>
                <w:b/>
                <w:iCs/>
              </w:rPr>
            </w:pPr>
            <w:r w:rsidRPr="000E6578">
              <w:rPr>
                <w:b/>
                <w:iCs/>
              </w:rPr>
              <w:t>Grundsatz, Beschreibung und Umsetzung im IAM</w:t>
            </w:r>
          </w:p>
        </w:tc>
      </w:tr>
      <w:tr w:rsidR="005F0775" w:rsidRPr="000E6578" w14:paraId="6417E015" w14:textId="77777777" w:rsidTr="00001F4F">
        <w:trPr>
          <w:cantSplit/>
        </w:trPr>
        <w:tc>
          <w:tcPr>
            <w:tcW w:w="1701" w:type="dxa"/>
            <w:shd w:val="clear" w:color="auto" w:fill="D9D9D9" w:themeFill="background1" w:themeFillShade="D9"/>
          </w:tcPr>
          <w:p w14:paraId="57B743E5" w14:textId="77777777" w:rsidR="005F0775" w:rsidRPr="000E6578" w:rsidRDefault="005F0775" w:rsidP="00001F4F">
            <w:pPr>
              <w:rPr>
                <w:iCs/>
              </w:rPr>
            </w:pPr>
            <w:r w:rsidRPr="000E6578">
              <w:rPr>
                <w:iCs/>
              </w:rPr>
              <w:t>Besitzer</w:t>
            </w:r>
          </w:p>
        </w:tc>
        <w:tc>
          <w:tcPr>
            <w:tcW w:w="7371" w:type="dxa"/>
            <w:shd w:val="clear" w:color="auto" w:fill="F2F2F2" w:themeFill="background1" w:themeFillShade="F2"/>
          </w:tcPr>
          <w:p w14:paraId="2CB483D5" w14:textId="77777777" w:rsidR="005F0775" w:rsidRPr="000E6578" w:rsidRDefault="005F0775" w:rsidP="00001F4F">
            <w:pPr>
              <w:rPr>
                <w:iCs/>
              </w:rPr>
            </w:pPr>
            <w:r w:rsidRPr="000E6578">
              <w:rPr>
                <w:iCs/>
              </w:rPr>
              <w:t>Dinge im IoT sollten immer einen Besitzer haben.</w:t>
            </w:r>
          </w:p>
          <w:p w14:paraId="24323B7A" w14:textId="77777777" w:rsidR="005F0775" w:rsidRPr="000E6578" w:rsidRDefault="005F0775" w:rsidP="00001F4F">
            <w:pPr>
              <w:rPr>
                <w:iCs/>
              </w:rPr>
            </w:pPr>
            <w:r w:rsidRPr="000E6578">
              <w:rPr>
                <w:iCs/>
              </w:rPr>
              <w:t>Der Besitz kann befristet sein (z.B. Miete von Autos oder Ferienwohnungen) oder dauerhaft bis auf Widerruf (der Normalfall). Es kann auch Dinge mit mehreren Besitzern geben (z.B. ein Kühlschrank, der Lebensmittel für alle Bewohner einer Wohngemeinschaft nachbestellt).</w:t>
            </w:r>
          </w:p>
          <w:p w14:paraId="36207A88" w14:textId="32BD7F95" w:rsidR="005F0775" w:rsidRPr="000E6578" w:rsidRDefault="005F0775" w:rsidP="00001F4F">
            <w:pPr>
              <w:rPr>
                <w:iCs/>
              </w:rPr>
            </w:pPr>
            <w:r w:rsidRPr="000E6578">
              <w:rPr>
                <w:iCs/>
              </w:rPr>
              <w:t>Das Konzept des „Besitzers“ (von Dingen) erfordert eine zusätzliche Beziehung im Rahmen der Informationsarchitektur (vergleiche hierzu die Definition „Subjekt“ in der Informationsarchitektur)</w:t>
            </w:r>
            <w:r w:rsidR="006F694B">
              <w:rPr>
                <w:iCs/>
              </w:rPr>
              <w:t>.</w:t>
            </w:r>
          </w:p>
          <w:p w14:paraId="17098AA0" w14:textId="77777777" w:rsidR="005F0775" w:rsidRPr="000E6578" w:rsidRDefault="005F0775" w:rsidP="00001F4F">
            <w:pPr>
              <w:rPr>
                <w:iCs/>
              </w:rPr>
            </w:pPr>
            <w:r w:rsidRPr="000E6578">
              <w:rPr>
                <w:i/>
                <w:iCs/>
              </w:rPr>
              <w:t>Bemerkung</w:t>
            </w:r>
            <w:r w:rsidRPr="000E6578">
              <w:rPr>
                <w:iCs/>
              </w:rPr>
              <w:t xml:space="preserve">: Diese zusätzliche Beziehung kann ggf. auch unabhängig vom IoT genutzt werden, um Abhängigkeiten zwischen Subjekten zu verwalten (z.B. Verwaltung von separaten E-Identities für IT-Administrator Tätigkeiten).  </w:t>
            </w:r>
          </w:p>
        </w:tc>
      </w:tr>
      <w:tr w:rsidR="005F0775" w:rsidRPr="000E6578" w14:paraId="73DC3649" w14:textId="77777777" w:rsidTr="00001F4F">
        <w:trPr>
          <w:cantSplit/>
        </w:trPr>
        <w:tc>
          <w:tcPr>
            <w:tcW w:w="1701" w:type="dxa"/>
            <w:shd w:val="clear" w:color="auto" w:fill="D9D9D9" w:themeFill="background1" w:themeFillShade="D9"/>
          </w:tcPr>
          <w:p w14:paraId="02FC7C2B" w14:textId="77777777" w:rsidR="005F0775" w:rsidRPr="000E6578" w:rsidRDefault="005F0775" w:rsidP="00001F4F">
            <w:pPr>
              <w:rPr>
                <w:iCs/>
              </w:rPr>
            </w:pPr>
            <w:r w:rsidRPr="000E6578">
              <w:rPr>
                <w:iCs/>
              </w:rPr>
              <w:t>„On behalf“ Zugriff</w:t>
            </w:r>
          </w:p>
        </w:tc>
        <w:tc>
          <w:tcPr>
            <w:tcW w:w="7371" w:type="dxa"/>
            <w:shd w:val="clear" w:color="auto" w:fill="F2F2F2" w:themeFill="background1" w:themeFillShade="F2"/>
          </w:tcPr>
          <w:p w14:paraId="2B343EBC" w14:textId="77777777" w:rsidR="005F0775" w:rsidRPr="000E6578" w:rsidRDefault="005F0775" w:rsidP="00001F4F">
            <w:pPr>
              <w:rPr>
                <w:iCs/>
              </w:rPr>
            </w:pPr>
            <w:r w:rsidRPr="000E6578">
              <w:rPr>
                <w:iCs/>
              </w:rPr>
              <w:t>Dinge nutzen Ressourcen „on behalf“ ihres Besitzers.</w:t>
            </w:r>
          </w:p>
          <w:p w14:paraId="0E578639" w14:textId="77777777" w:rsidR="005F0775" w:rsidRPr="000E6578" w:rsidRDefault="005F0775" w:rsidP="00001F4F">
            <w:pPr>
              <w:rPr>
                <w:iCs/>
              </w:rPr>
            </w:pPr>
            <w:r w:rsidRPr="000E6578">
              <w:rPr>
                <w:iCs/>
              </w:rPr>
              <w:t>Das Auto sucht sich einen freien Parkplatz oder eine Tankstelle, das Mobiltelefon aktualisiert lokale Daten, der Kühlschrank bestellt Milch.</w:t>
            </w:r>
          </w:p>
          <w:p w14:paraId="4EC4ED9B" w14:textId="77777777" w:rsidR="005F0775" w:rsidRPr="000E6578" w:rsidRDefault="005F0775" w:rsidP="00001F4F">
            <w:pPr>
              <w:rPr>
                <w:iCs/>
              </w:rPr>
            </w:pPr>
            <w:r w:rsidRPr="000E6578">
              <w:rPr>
                <w:iCs/>
              </w:rPr>
              <w:t xml:space="preserve">Dies erfordert die Möglichkeit, dass eine natürliche Person oder eine </w:t>
            </w:r>
            <w:r w:rsidRPr="000E6578">
              <w:rPr>
                <w:iCs/>
              </w:rPr>
              <w:br/>
              <w:t xml:space="preserve">Organisation Attribute ihrer E-Identity temporär oder dauerhaft auf die </w:t>
            </w:r>
            <w:r w:rsidRPr="000E6578">
              <w:rPr>
                <w:iCs/>
              </w:rPr>
              <w:br/>
              <w:t>E-Identities ihrer Dinge übertragen kann.</w:t>
            </w:r>
          </w:p>
        </w:tc>
      </w:tr>
      <w:tr w:rsidR="005F0775" w:rsidRPr="000E6578" w14:paraId="07D54C2D" w14:textId="77777777" w:rsidTr="00001F4F">
        <w:trPr>
          <w:cantSplit/>
        </w:trPr>
        <w:tc>
          <w:tcPr>
            <w:tcW w:w="1701" w:type="dxa"/>
            <w:shd w:val="clear" w:color="auto" w:fill="D9D9D9" w:themeFill="background1" w:themeFillShade="D9"/>
          </w:tcPr>
          <w:p w14:paraId="621B8CB2" w14:textId="77777777" w:rsidR="005F0775" w:rsidRPr="000E6578" w:rsidRDefault="005F0775" w:rsidP="00001F4F">
            <w:pPr>
              <w:rPr>
                <w:iCs/>
              </w:rPr>
            </w:pPr>
            <w:r w:rsidRPr="000E6578">
              <w:rPr>
                <w:iCs/>
              </w:rPr>
              <w:t>Eigene und übertragene Attribute</w:t>
            </w:r>
          </w:p>
        </w:tc>
        <w:tc>
          <w:tcPr>
            <w:tcW w:w="7371" w:type="dxa"/>
            <w:shd w:val="clear" w:color="auto" w:fill="F2F2F2" w:themeFill="background1" w:themeFillShade="F2"/>
          </w:tcPr>
          <w:p w14:paraId="55F1845F" w14:textId="77777777" w:rsidR="005F0775" w:rsidRPr="000E6578" w:rsidRDefault="005F0775" w:rsidP="00001F4F">
            <w:pPr>
              <w:rPr>
                <w:iCs/>
              </w:rPr>
            </w:pPr>
            <w:r w:rsidRPr="000E6578">
              <w:rPr>
                <w:iCs/>
              </w:rPr>
              <w:t>Dinge haben eigene und übertragene Attribute.</w:t>
            </w:r>
          </w:p>
          <w:p w14:paraId="2D700615" w14:textId="77777777" w:rsidR="005F0775" w:rsidRPr="000E6578" w:rsidRDefault="005F0775" w:rsidP="00001F4F">
            <w:pPr>
              <w:rPr>
                <w:iCs/>
              </w:rPr>
            </w:pPr>
            <w:r w:rsidRPr="000E6578">
              <w:rPr>
                <w:iCs/>
              </w:rPr>
              <w:t xml:space="preserve">Eigene Attribute sind statisch inhärent (z.B. Seriennummer, Produktionsdatum) oder dynamisch (z.B. aktueller Standort, aktueller Energieverbrauch, derzeit aktiver Authentisierungsschlüssel). Übertragene Attribute stammen vom Besitzer wie beispielsweise dessen Organisationszugehörigkeit, Postadresse oder Bankverbindung. </w:t>
            </w:r>
          </w:p>
          <w:p w14:paraId="3DA617BD" w14:textId="77777777" w:rsidR="005F0775" w:rsidRPr="000E6578" w:rsidRDefault="005F0775" w:rsidP="00001F4F">
            <w:pPr>
              <w:spacing w:after="0"/>
              <w:rPr>
                <w:rFonts w:cs="Arial"/>
                <w:iCs/>
              </w:rPr>
            </w:pPr>
            <w:r w:rsidRPr="000E6578">
              <w:rPr>
                <w:rFonts w:cs="Arial"/>
                <w:iCs/>
              </w:rPr>
              <w:t>Für die Übertragung von Attributen an Dinge müssen Regeln definiert werden. Beispiele für solche Übertragungsregeln könnten sein:</w:t>
            </w:r>
          </w:p>
          <w:p w14:paraId="27E98BC6" w14:textId="77777777" w:rsidR="005F0775" w:rsidRPr="000E6578" w:rsidRDefault="005F0775" w:rsidP="005F0775">
            <w:pPr>
              <w:pStyle w:val="Listenabsatz"/>
              <w:numPr>
                <w:ilvl w:val="0"/>
                <w:numId w:val="54"/>
              </w:numPr>
              <w:spacing w:after="120"/>
              <w:ind w:left="714" w:hanging="357"/>
              <w:rPr>
                <w:rFonts w:ascii="Arial" w:hAnsi="Arial" w:cs="Arial"/>
                <w:iCs/>
              </w:rPr>
            </w:pPr>
            <w:r w:rsidRPr="000E6578">
              <w:rPr>
                <w:rFonts w:ascii="Arial" w:hAnsi="Arial" w:cs="Arial"/>
                <w:iCs/>
              </w:rPr>
              <w:t xml:space="preserve">Attribute können nur von natürlichen Personen übertragen werden </w:t>
            </w:r>
            <w:r w:rsidRPr="000E6578">
              <w:rPr>
                <w:rFonts w:ascii="Arial" w:hAnsi="Arial" w:cs="Arial"/>
                <w:iCs/>
              </w:rPr>
              <w:br/>
              <w:t>(bei Organisationen: Durch einen hierzu autorisierten Vertreter).</w:t>
            </w:r>
          </w:p>
          <w:p w14:paraId="45A3E3CD" w14:textId="77777777" w:rsidR="005F0775" w:rsidRPr="000E6578" w:rsidRDefault="005F0775" w:rsidP="005F0775">
            <w:pPr>
              <w:pStyle w:val="Listenabsatz"/>
              <w:numPr>
                <w:ilvl w:val="0"/>
                <w:numId w:val="54"/>
              </w:numPr>
              <w:spacing w:after="120"/>
              <w:ind w:left="714" w:hanging="357"/>
              <w:rPr>
                <w:rFonts w:ascii="Arial" w:hAnsi="Arial" w:cs="Arial"/>
                <w:iCs/>
              </w:rPr>
            </w:pPr>
            <w:r w:rsidRPr="000E6578">
              <w:rPr>
                <w:rFonts w:ascii="Arial" w:hAnsi="Arial" w:cs="Arial"/>
                <w:iCs/>
              </w:rPr>
              <w:t>Es ist ersichtlich, dass ein Attribut übertragen wurde und von wem.</w:t>
            </w:r>
          </w:p>
          <w:p w14:paraId="3B670424" w14:textId="77777777" w:rsidR="005F0775" w:rsidRPr="000E6578" w:rsidRDefault="005F0775" w:rsidP="005F0775">
            <w:pPr>
              <w:pStyle w:val="Listenabsatz"/>
              <w:numPr>
                <w:ilvl w:val="0"/>
                <w:numId w:val="54"/>
              </w:numPr>
              <w:spacing w:after="120"/>
              <w:ind w:left="714" w:hanging="357"/>
              <w:rPr>
                <w:rFonts w:ascii="Arial" w:hAnsi="Arial" w:cs="Arial"/>
                <w:iCs/>
              </w:rPr>
            </w:pPr>
            <w:r w:rsidRPr="000E6578">
              <w:rPr>
                <w:rFonts w:ascii="Arial" w:hAnsi="Arial" w:cs="Arial"/>
                <w:iCs/>
              </w:rPr>
              <w:t xml:space="preserve">Übertragene Attribute werden entzogen, sobald sie dem Übertragenden entzogen werden. </w:t>
            </w:r>
          </w:p>
          <w:p w14:paraId="7A16BCA8" w14:textId="77777777" w:rsidR="005F0775" w:rsidRPr="000E6578" w:rsidRDefault="005F0775" w:rsidP="005F0775">
            <w:pPr>
              <w:pStyle w:val="Listenabsatz"/>
              <w:numPr>
                <w:ilvl w:val="0"/>
                <w:numId w:val="54"/>
              </w:numPr>
              <w:spacing w:after="120"/>
              <w:ind w:left="714" w:hanging="357"/>
              <w:rPr>
                <w:rFonts w:ascii="Arial" w:hAnsi="Arial" w:cs="Arial"/>
                <w:iCs/>
              </w:rPr>
            </w:pPr>
            <w:r w:rsidRPr="000E6578">
              <w:rPr>
                <w:rFonts w:ascii="Arial" w:hAnsi="Arial" w:cs="Arial"/>
                <w:iCs/>
              </w:rPr>
              <w:t>Bei der Übertragung eines Attributs wird definiert, ob die Übertragung auch transitiv wirkt (insb. bei zusammengesetzten Dingen relevant).</w:t>
            </w:r>
          </w:p>
          <w:p w14:paraId="5550623B" w14:textId="77777777" w:rsidR="005F0775" w:rsidRPr="000E6578" w:rsidRDefault="005F0775" w:rsidP="00001F4F">
            <w:pPr>
              <w:rPr>
                <w:iCs/>
              </w:rPr>
            </w:pPr>
            <w:r w:rsidRPr="000E6578">
              <w:rPr>
                <w:rFonts w:cs="Arial"/>
                <w:i/>
                <w:iCs/>
              </w:rPr>
              <w:t>Bemerkung</w:t>
            </w:r>
            <w:r w:rsidRPr="000E6578">
              <w:rPr>
                <w:rFonts w:cs="Arial"/>
                <w:iCs/>
              </w:rPr>
              <w:t xml:space="preserve">: Die Übertragung von Attributen kann ggf. auch unabhängig vom IoT genutzt </w:t>
            </w:r>
            <w:r w:rsidRPr="001E207B">
              <w:rPr>
                <w:rFonts w:cs="Arial"/>
                <w:iCs/>
              </w:rPr>
              <w:t>werden, um Stellvertretungen zu verwalten</w:t>
            </w:r>
            <w:r w:rsidRPr="000E6578">
              <w:rPr>
                <w:iCs/>
              </w:rPr>
              <w:t>.</w:t>
            </w:r>
          </w:p>
        </w:tc>
      </w:tr>
      <w:tr w:rsidR="005F0775" w:rsidRPr="000E6578" w14:paraId="15792FB1" w14:textId="77777777" w:rsidTr="00001F4F">
        <w:trPr>
          <w:cantSplit/>
        </w:trPr>
        <w:tc>
          <w:tcPr>
            <w:tcW w:w="1701" w:type="dxa"/>
            <w:shd w:val="clear" w:color="auto" w:fill="D9D9D9" w:themeFill="background1" w:themeFillShade="D9"/>
          </w:tcPr>
          <w:p w14:paraId="1CD80C8D" w14:textId="77777777" w:rsidR="005F0775" w:rsidRPr="000E6578" w:rsidRDefault="005F0775" w:rsidP="00001F4F">
            <w:pPr>
              <w:rPr>
                <w:iCs/>
              </w:rPr>
            </w:pPr>
            <w:r w:rsidRPr="000E6578">
              <w:rPr>
                <w:iCs/>
              </w:rPr>
              <w:t>Besitzer Wechsel</w:t>
            </w:r>
          </w:p>
        </w:tc>
        <w:tc>
          <w:tcPr>
            <w:tcW w:w="7371" w:type="dxa"/>
            <w:shd w:val="clear" w:color="auto" w:fill="F2F2F2" w:themeFill="background1" w:themeFillShade="F2"/>
          </w:tcPr>
          <w:p w14:paraId="27664B86" w14:textId="77777777" w:rsidR="005F0775" w:rsidRPr="000E6578" w:rsidRDefault="005F0775" w:rsidP="00001F4F">
            <w:pPr>
              <w:rPr>
                <w:iCs/>
              </w:rPr>
            </w:pPr>
            <w:r w:rsidRPr="000E6578">
              <w:rPr>
                <w:iCs/>
              </w:rPr>
              <w:t xml:space="preserve">Dinge können den Besitzer wechseln. </w:t>
            </w:r>
          </w:p>
          <w:p w14:paraId="1A6C2667" w14:textId="77777777" w:rsidR="005F0775" w:rsidRPr="000E6578" w:rsidRDefault="005F0775" w:rsidP="00001F4F">
            <w:pPr>
              <w:rPr>
                <w:iCs/>
              </w:rPr>
            </w:pPr>
            <w:r w:rsidRPr="000E6578">
              <w:rPr>
                <w:iCs/>
              </w:rPr>
              <w:t>Langlebige Dinge (z.B. Investitionsgüter) können im Verlauf ihrer Lebensdauer mehrfach den Besitzer wechseln.</w:t>
            </w:r>
          </w:p>
          <w:p w14:paraId="420A0546" w14:textId="77777777" w:rsidR="005F0775" w:rsidRPr="000E6578" w:rsidRDefault="005F0775" w:rsidP="00001F4F">
            <w:pPr>
              <w:rPr>
                <w:iCs/>
              </w:rPr>
            </w:pPr>
            <w:r w:rsidRPr="000E6578">
              <w:rPr>
                <w:iCs/>
              </w:rPr>
              <w:t>Eigene (inhärente und dynamische) Attribute bleiben beim Besitzerwechsel unverändert. Übertragene Attribute müssen gelöscht und vom neuen Besitzer ggf. erneut übertragen werden. Ausserdem ist sicherzustellen, dass zu jedem Zeitpunkt ein Besitzer definiert ist.</w:t>
            </w:r>
          </w:p>
        </w:tc>
      </w:tr>
      <w:tr w:rsidR="005F0775" w:rsidRPr="000E6578" w14:paraId="1B8AC8A0" w14:textId="77777777" w:rsidTr="00001F4F">
        <w:trPr>
          <w:cantSplit/>
        </w:trPr>
        <w:tc>
          <w:tcPr>
            <w:tcW w:w="1701" w:type="dxa"/>
            <w:shd w:val="clear" w:color="auto" w:fill="D9D9D9" w:themeFill="background1" w:themeFillShade="D9"/>
          </w:tcPr>
          <w:p w14:paraId="652743EF" w14:textId="77777777" w:rsidR="005F0775" w:rsidRPr="000E6578" w:rsidRDefault="005F0775" w:rsidP="00001F4F">
            <w:pPr>
              <w:rPr>
                <w:iCs/>
              </w:rPr>
            </w:pPr>
            <w:r w:rsidRPr="000E6578">
              <w:rPr>
                <w:iCs/>
              </w:rPr>
              <w:t>Ersatz</w:t>
            </w:r>
            <w:r w:rsidRPr="000E6578">
              <w:rPr>
                <w:iCs/>
              </w:rPr>
              <w:br/>
              <w:t>von Dingen</w:t>
            </w:r>
          </w:p>
        </w:tc>
        <w:tc>
          <w:tcPr>
            <w:tcW w:w="7371" w:type="dxa"/>
            <w:shd w:val="clear" w:color="auto" w:fill="F2F2F2" w:themeFill="background1" w:themeFillShade="F2"/>
          </w:tcPr>
          <w:p w14:paraId="2E660F3A" w14:textId="77777777" w:rsidR="005F0775" w:rsidRPr="000E6578" w:rsidRDefault="005F0775" w:rsidP="00001F4F">
            <w:pPr>
              <w:rPr>
                <w:iCs/>
              </w:rPr>
            </w:pPr>
            <w:r w:rsidRPr="000E6578">
              <w:rPr>
                <w:iCs/>
              </w:rPr>
              <w:t>Dinge können ersetzt werden.</w:t>
            </w:r>
          </w:p>
          <w:p w14:paraId="1C62F106" w14:textId="77777777" w:rsidR="005F0775" w:rsidRPr="000E6578" w:rsidRDefault="005F0775" w:rsidP="00001F4F">
            <w:pPr>
              <w:rPr>
                <w:iCs/>
              </w:rPr>
            </w:pPr>
            <w:r w:rsidRPr="000E6578">
              <w:rPr>
                <w:iCs/>
              </w:rPr>
              <w:t>Kurzlebige Dinge (z.B. Verbrauchsmaterial) können 1:1 ersetzt werden.</w:t>
            </w:r>
          </w:p>
          <w:p w14:paraId="1AC53B90" w14:textId="77777777" w:rsidR="005F0775" w:rsidRPr="000E6578" w:rsidRDefault="005F0775" w:rsidP="00001F4F">
            <w:pPr>
              <w:rPr>
                <w:iCs/>
              </w:rPr>
            </w:pPr>
            <w:r w:rsidRPr="000E6578">
              <w:rPr>
                <w:iCs/>
              </w:rPr>
              <w:t>Eigene (inhärente und dynamische) Attribute werden beim Ersatz neu definiert. Übertragene Attribute müssen automatisch auf das Ersatz-Ding übertragen werden können.</w:t>
            </w:r>
          </w:p>
        </w:tc>
      </w:tr>
      <w:tr w:rsidR="005F0775" w:rsidRPr="000E6578" w14:paraId="1161B9D3" w14:textId="77777777" w:rsidTr="00001F4F">
        <w:trPr>
          <w:cantSplit/>
        </w:trPr>
        <w:tc>
          <w:tcPr>
            <w:tcW w:w="1701" w:type="dxa"/>
            <w:shd w:val="clear" w:color="auto" w:fill="D9D9D9" w:themeFill="background1" w:themeFillShade="D9"/>
          </w:tcPr>
          <w:p w14:paraId="363F5647" w14:textId="7EA5A62C" w:rsidR="005F0775" w:rsidRPr="000E6578" w:rsidRDefault="005F0775" w:rsidP="00001F4F">
            <w:pPr>
              <w:rPr>
                <w:iCs/>
              </w:rPr>
            </w:pPr>
            <w:r w:rsidRPr="000E6578">
              <w:rPr>
                <w:iCs/>
              </w:rPr>
              <w:t>Zusammen</w:t>
            </w:r>
            <w:r>
              <w:rPr>
                <w:iCs/>
              </w:rPr>
              <w:t>-</w:t>
            </w:r>
            <w:r w:rsidRPr="000E6578">
              <w:rPr>
                <w:iCs/>
              </w:rPr>
              <w:t xml:space="preserve">gesetzte </w:t>
            </w:r>
            <w:r w:rsidRPr="000E6578">
              <w:rPr>
                <w:iCs/>
              </w:rPr>
              <w:br/>
              <w:t>Dinge</w:t>
            </w:r>
          </w:p>
        </w:tc>
        <w:tc>
          <w:tcPr>
            <w:tcW w:w="7371" w:type="dxa"/>
            <w:shd w:val="clear" w:color="auto" w:fill="F2F2F2" w:themeFill="background1" w:themeFillShade="F2"/>
          </w:tcPr>
          <w:p w14:paraId="36DDA574" w14:textId="77777777" w:rsidR="005F0775" w:rsidRPr="000E6578" w:rsidRDefault="005F0775" w:rsidP="00001F4F">
            <w:pPr>
              <w:rPr>
                <w:iCs/>
              </w:rPr>
            </w:pPr>
            <w:r w:rsidRPr="000E6578">
              <w:rPr>
                <w:iCs/>
              </w:rPr>
              <w:t>Dinge können aus Dingen zusammengesetzt sein.</w:t>
            </w:r>
          </w:p>
          <w:p w14:paraId="70212DCD" w14:textId="77777777" w:rsidR="005F0775" w:rsidRPr="000E6578" w:rsidRDefault="005F0775" w:rsidP="00001F4F">
            <w:pPr>
              <w:rPr>
                <w:iCs/>
              </w:rPr>
            </w:pPr>
            <w:r w:rsidRPr="000E6578">
              <w:rPr>
                <w:iCs/>
              </w:rPr>
              <w:t>Komplexe Dinge sind aus Dingen zusammengesetzt, wobei keine Beschränkung in der Verschachtelungstiefe besteht. Ein Ding kann sogar zu mehreren übergeordneten Dingen gehören wie beispielsweise ein intelligenter Stromzähler, der sowohl zu einem Gebäude als auch zum regionalen Verbund des Netzbetreibers gehört.</w:t>
            </w:r>
          </w:p>
          <w:p w14:paraId="43E7096F" w14:textId="77777777" w:rsidR="005F0775" w:rsidRPr="000E6578" w:rsidRDefault="005F0775" w:rsidP="00001F4F">
            <w:pPr>
              <w:rPr>
                <w:iCs/>
              </w:rPr>
            </w:pPr>
            <w:r w:rsidRPr="000E6578">
              <w:rPr>
                <w:iCs/>
              </w:rPr>
              <w:t>Das IAM muss in der Lage sein, auch komplexe Beziehungen von Dingen untereinander abzubilden.</w:t>
            </w:r>
          </w:p>
        </w:tc>
      </w:tr>
    </w:tbl>
    <w:p w14:paraId="6D22869A" w14:textId="77777777" w:rsidR="005F0775" w:rsidRPr="000E6578" w:rsidRDefault="005F0775" w:rsidP="005F0775"/>
    <w:p w14:paraId="6092AF90" w14:textId="77777777" w:rsidR="005F0775" w:rsidRPr="000E6578" w:rsidRDefault="005F0775" w:rsidP="005F0775">
      <w:pPr>
        <w:pStyle w:val="berschrift2"/>
        <w:spacing w:after="120"/>
      </w:pPr>
      <w:bookmarkStart w:id="441" w:name="_Toc487535840"/>
      <w:r w:rsidRPr="000E6578">
        <w:t>Auswirkung auf die IAM Geschäftsservices</w:t>
      </w:r>
      <w:bookmarkEnd w:id="441"/>
    </w:p>
    <w:p w14:paraId="76661D9F" w14:textId="77777777" w:rsidR="005F0775" w:rsidRPr="000E6578" w:rsidRDefault="005F0775" w:rsidP="005F0775">
      <w:pPr>
        <w:pStyle w:val="Textkrper"/>
      </w:pPr>
      <w:r w:rsidRPr="000E6578">
        <w:t>Die speziellen Eigenschaften von Dingen wirken sich auch auf IAM Geschäftsservices aus:</w:t>
      </w:r>
    </w:p>
    <w:tbl>
      <w:tblPr>
        <w:tblW w:w="9072" w:type="dxa"/>
        <w:tblInd w:w="108" w:type="dxa"/>
        <w:tblBorders>
          <w:insideH w:val="single" w:sz="4" w:space="0" w:color="808080" w:themeColor="background1" w:themeShade="80"/>
        </w:tblBorders>
        <w:tblLayout w:type="fixed"/>
        <w:tblLook w:val="04A0" w:firstRow="1" w:lastRow="0" w:firstColumn="1" w:lastColumn="0" w:noHBand="0" w:noVBand="1"/>
      </w:tblPr>
      <w:tblGrid>
        <w:gridCol w:w="1701"/>
        <w:gridCol w:w="7371"/>
      </w:tblGrid>
      <w:tr w:rsidR="005F0775" w:rsidRPr="000E6578" w14:paraId="03838629" w14:textId="77777777" w:rsidTr="000C3A3C">
        <w:trPr>
          <w:cantSplit/>
        </w:trPr>
        <w:tc>
          <w:tcPr>
            <w:tcW w:w="1701" w:type="dxa"/>
            <w:shd w:val="clear" w:color="auto" w:fill="D9D9D9" w:themeFill="background1" w:themeFillShade="D9"/>
          </w:tcPr>
          <w:p w14:paraId="468B55B2" w14:textId="77777777" w:rsidR="005F0775" w:rsidRPr="000E6578" w:rsidRDefault="005F0775" w:rsidP="00001F4F">
            <w:pPr>
              <w:rPr>
                <w:b/>
                <w:iCs/>
              </w:rPr>
            </w:pPr>
            <w:r w:rsidRPr="000E6578">
              <w:rPr>
                <w:b/>
                <w:iCs/>
              </w:rPr>
              <w:t>Aspekt</w:t>
            </w:r>
          </w:p>
        </w:tc>
        <w:tc>
          <w:tcPr>
            <w:tcW w:w="7371" w:type="dxa"/>
            <w:shd w:val="clear" w:color="auto" w:fill="D9D9D9" w:themeFill="background1" w:themeFillShade="D9"/>
          </w:tcPr>
          <w:p w14:paraId="6A636E18" w14:textId="77777777" w:rsidR="005F0775" w:rsidRPr="000E6578" w:rsidRDefault="005F0775" w:rsidP="00001F4F">
            <w:pPr>
              <w:rPr>
                <w:b/>
                <w:iCs/>
              </w:rPr>
            </w:pPr>
            <w:r w:rsidRPr="000E6578">
              <w:rPr>
                <w:b/>
                <w:iCs/>
              </w:rPr>
              <w:t>Grundsatz, Beschreibung und Umsetzung im IAM</w:t>
            </w:r>
          </w:p>
        </w:tc>
      </w:tr>
      <w:tr w:rsidR="005F0775" w:rsidRPr="000E6578" w14:paraId="77EBEB38" w14:textId="77777777" w:rsidTr="000C3A3C">
        <w:trPr>
          <w:cantSplit/>
        </w:trPr>
        <w:tc>
          <w:tcPr>
            <w:tcW w:w="1701" w:type="dxa"/>
            <w:shd w:val="clear" w:color="auto" w:fill="D9D9D9" w:themeFill="background1" w:themeFillShade="D9"/>
          </w:tcPr>
          <w:p w14:paraId="67BE7489" w14:textId="77777777" w:rsidR="005F0775" w:rsidRPr="000E6578" w:rsidRDefault="005F0775" w:rsidP="00001F4F">
            <w:pPr>
              <w:rPr>
                <w:iCs/>
              </w:rPr>
            </w:pPr>
            <w:r w:rsidRPr="000E6578">
              <w:rPr>
                <w:iCs/>
              </w:rPr>
              <w:t>Integrieriertes Authentifizierungsmittel</w:t>
            </w:r>
          </w:p>
        </w:tc>
        <w:tc>
          <w:tcPr>
            <w:tcW w:w="7371" w:type="dxa"/>
            <w:shd w:val="clear" w:color="auto" w:fill="F2F2F2" w:themeFill="background1" w:themeFillShade="F2"/>
          </w:tcPr>
          <w:p w14:paraId="10899AF7" w14:textId="77777777" w:rsidR="005F0775" w:rsidRPr="000E6578" w:rsidRDefault="005F0775" w:rsidP="00001F4F">
            <w:pPr>
              <w:rPr>
                <w:iCs/>
              </w:rPr>
            </w:pPr>
            <w:r w:rsidRPr="000E6578">
              <w:rPr>
                <w:iCs/>
              </w:rPr>
              <w:t>Dinge haben ein integriertes Authentifizierungsmittel.</w:t>
            </w:r>
          </w:p>
          <w:p w14:paraId="0A0ABE7D" w14:textId="77777777" w:rsidR="005F0775" w:rsidRPr="000E6578" w:rsidRDefault="005F0775" w:rsidP="00001F4F">
            <w:pPr>
              <w:rPr>
                <w:iCs/>
              </w:rPr>
            </w:pPr>
            <w:r w:rsidRPr="000E6578">
              <w:rPr>
                <w:iCs/>
              </w:rPr>
              <w:t>Damit ein Ding autonom und ohne manuelle Interaktion einer natürlichen Person aktiv werden kann, müssen alle für die Authentifizierung zur Ausführungszeit erforderlichen Daten in elektronischer Form verfügbar sein. Dies betrifft insbesondere kryptographische Schlüssel mit den dazugehörigen Aktivierungsdaten (z.B. PIN).</w:t>
            </w:r>
          </w:p>
          <w:p w14:paraId="593A8332" w14:textId="40D9C6D2" w:rsidR="005F0775" w:rsidRPr="000E6578" w:rsidRDefault="00A47D25" w:rsidP="00001F4F">
            <w:pPr>
              <w:rPr>
                <w:iCs/>
              </w:rPr>
            </w:pPr>
            <w:r>
              <w:rPr>
                <w:iCs/>
              </w:rPr>
              <w:t xml:space="preserve">Der </w:t>
            </w:r>
            <w:r w:rsidR="005F0775" w:rsidRPr="000E6578">
              <w:rPr>
                <w:iCs/>
              </w:rPr>
              <w:t>Authentication Service zur Authentifizierung von Subjekten muss die spezifischen Eigenschaften von Dingen berücksichtigen.</w:t>
            </w:r>
          </w:p>
          <w:p w14:paraId="34C80170" w14:textId="77777777" w:rsidR="005F0775" w:rsidRPr="000E6578" w:rsidRDefault="005F0775" w:rsidP="00001F4F">
            <w:pPr>
              <w:rPr>
                <w:iCs/>
              </w:rPr>
            </w:pPr>
            <w:r w:rsidRPr="000E6578">
              <w:rPr>
                <w:i/>
                <w:iCs/>
              </w:rPr>
              <w:t>Bemerkung</w:t>
            </w:r>
            <w:r w:rsidRPr="000E6578">
              <w:rPr>
                <w:iCs/>
              </w:rPr>
              <w:t>: Physical unclonable functions (PUF) sind mit biometrischen Verfahren vergleichbar und könnten einen interessanten Lösungsansatz für die Authentifizierung von Dingen aufzeigen.</w:t>
            </w:r>
          </w:p>
        </w:tc>
      </w:tr>
      <w:tr w:rsidR="005F0775" w:rsidRPr="000E6578" w14:paraId="064C259F" w14:textId="77777777" w:rsidTr="000C3A3C">
        <w:trPr>
          <w:cantSplit/>
        </w:trPr>
        <w:tc>
          <w:tcPr>
            <w:tcW w:w="1701" w:type="dxa"/>
            <w:shd w:val="clear" w:color="auto" w:fill="D9D9D9" w:themeFill="background1" w:themeFillShade="D9"/>
          </w:tcPr>
          <w:p w14:paraId="30ABB2C3" w14:textId="77777777" w:rsidR="005F0775" w:rsidRPr="000E6578" w:rsidRDefault="005F0775" w:rsidP="00001F4F">
            <w:pPr>
              <w:rPr>
                <w:iCs/>
              </w:rPr>
            </w:pPr>
            <w:r w:rsidRPr="000E6578">
              <w:rPr>
                <w:iCs/>
              </w:rPr>
              <w:t>Automatische Registrierung inkl. Inventarisierung</w:t>
            </w:r>
          </w:p>
        </w:tc>
        <w:tc>
          <w:tcPr>
            <w:tcW w:w="7371" w:type="dxa"/>
            <w:shd w:val="clear" w:color="auto" w:fill="F2F2F2" w:themeFill="background1" w:themeFillShade="F2"/>
          </w:tcPr>
          <w:p w14:paraId="45F5C093" w14:textId="77777777" w:rsidR="005F0775" w:rsidRPr="000E6578" w:rsidRDefault="005F0775" w:rsidP="00001F4F">
            <w:pPr>
              <w:rPr>
                <w:iCs/>
              </w:rPr>
            </w:pPr>
            <w:r w:rsidRPr="000E6578">
              <w:rPr>
                <w:iCs/>
              </w:rPr>
              <w:t>Dinge können sich automatisch registrieren.</w:t>
            </w:r>
          </w:p>
          <w:p w14:paraId="7FE9AA27" w14:textId="77777777" w:rsidR="005F0775" w:rsidRPr="000E6578" w:rsidRDefault="005F0775" w:rsidP="00001F4F">
            <w:pPr>
              <w:rPr>
                <w:iCs/>
              </w:rPr>
            </w:pPr>
            <w:r w:rsidRPr="000E6578">
              <w:rPr>
                <w:iCs/>
              </w:rPr>
              <w:t>Damit die langfristig zu erwartende sehr grosse Anzahl von Dingen verwaltet werden kann, sind weitgehend automatisierte Verwaltungsprozesse erforderlich. Dies betrifft insbesondere die Registrierung und Inventarisierung von Dingen, wenn sie ins Internet der Dinge neu aufgenommen (oder später wieder aus diesem entfernt) werden.</w:t>
            </w:r>
          </w:p>
          <w:p w14:paraId="4231A9CE" w14:textId="6CC9A93F" w:rsidR="005F0775" w:rsidRPr="000E6578" w:rsidRDefault="005F0775" w:rsidP="00001F4F">
            <w:pPr>
              <w:rPr>
                <w:iCs/>
              </w:rPr>
            </w:pPr>
            <w:r w:rsidRPr="000E6578">
              <w:rPr>
                <w:iCs/>
              </w:rPr>
              <w:t>Der E-Identity Service und der Credential Service müssen die spezifischen Eigenschaften von Dingen berücksichtigen und insbesondere Automatisierung ermöglichen.</w:t>
            </w:r>
          </w:p>
        </w:tc>
      </w:tr>
    </w:tbl>
    <w:p w14:paraId="25350D76" w14:textId="77777777" w:rsidR="005F0775" w:rsidRDefault="005F0775">
      <w:pPr>
        <w:spacing w:after="0" w:line="240" w:lineRule="auto"/>
        <w:rPr>
          <w:b/>
          <w:bCs/>
          <w:sz w:val="32"/>
        </w:rPr>
      </w:pPr>
      <w:r>
        <w:br w:type="page"/>
      </w:r>
    </w:p>
    <w:p w14:paraId="630331EC" w14:textId="73E7F87F" w:rsidR="00BB1961" w:rsidRPr="003F6E31" w:rsidRDefault="00BB1961" w:rsidP="00A0625E">
      <w:pPr>
        <w:pStyle w:val="berschrift1"/>
        <w:ind w:left="425" w:hanging="425"/>
      </w:pPr>
      <w:bookmarkStart w:id="442" w:name="_Toc487535841"/>
      <w:r w:rsidRPr="003F6E31">
        <w:t>Haftungsausschluss/Hinweise auf Rechte Dritter</w:t>
      </w:r>
      <w:bookmarkEnd w:id="437"/>
      <w:bookmarkEnd w:id="442"/>
    </w:p>
    <w:p w14:paraId="0C9F2805" w14:textId="77777777" w:rsidR="00BB1961" w:rsidRPr="003F6E31" w:rsidRDefault="00BB1961" w:rsidP="00BB1961">
      <w:r w:rsidRPr="003F6E31">
        <w:rPr>
          <w:b/>
        </w:rPr>
        <w:t>eCH</w:t>
      </w:r>
      <w:r w:rsidRPr="003F6E31">
        <w:t xml:space="preserve">-Standards, welche der Verein </w:t>
      </w:r>
      <w:r w:rsidRPr="003F6E31">
        <w:rPr>
          <w:b/>
        </w:rPr>
        <w:t>eCH</w:t>
      </w:r>
      <w:r w:rsidRPr="003F6E31">
        <w:t xml:space="preserve"> dem Benutzer zur unentgeltlichen Nutzung zur Verfügung stellt, oder welche </w:t>
      </w:r>
      <w:r w:rsidRPr="003F6E31">
        <w:rPr>
          <w:b/>
        </w:rPr>
        <w:t>eCH</w:t>
      </w:r>
      <w:r w:rsidRPr="003F6E31">
        <w:t xml:space="preserve"> referenziert, haben nur den Status von Empfehlungen. Der Verein </w:t>
      </w:r>
      <w:r w:rsidRPr="003F6E31">
        <w:rPr>
          <w:b/>
        </w:rPr>
        <w:t>eCH</w:t>
      </w:r>
      <w:r w:rsidRPr="003F6E31">
        <w:t xml:space="preserve"> haftet in keinem Fall für Entscheidungen oder Massnahmen, welche der Benutzer auf Grund dieser Dokumente trifft und / oder ergreift. Der Benutzer ist verpflichtet, die Dokumente vor deren Nutzung selbst zu überprüfen und sich gegebenenfalls beraten zu lassen. </w:t>
      </w:r>
      <w:r w:rsidRPr="003F6E31">
        <w:rPr>
          <w:b/>
        </w:rPr>
        <w:t>eCH</w:t>
      </w:r>
      <w:r w:rsidRPr="003F6E31">
        <w:t>-Standards können und sollen die technische, organisatorische oder juristische Beratung im konkreten Einzelfall nicht ersetzen.</w:t>
      </w:r>
    </w:p>
    <w:p w14:paraId="50CEEFE7" w14:textId="77777777" w:rsidR="00BB1961" w:rsidRPr="003F6E31" w:rsidRDefault="00BB1961" w:rsidP="00BB1961">
      <w:r w:rsidRPr="003F6E31">
        <w:t xml:space="preserve">In </w:t>
      </w:r>
      <w:r w:rsidRPr="003F6E31">
        <w:rPr>
          <w:b/>
        </w:rPr>
        <w:t>eCH</w:t>
      </w:r>
      <w:r w:rsidRPr="003F6E31">
        <w:t xml:space="preserve">-Standards referenzierte Dokumente, Verfahren, Methoden, Produkte und Standards sind unter Umständen markenrechtlich, urheberrechtlich oder patentrechtlich geschützt. Es liegt in der ausschliesslichen Verantwortlichkeit des Benutzers, sich die allenfalls erforderlichen Rechte bei den jeweils berechtigten Personen und/oder Organisationen zu beschaffen. </w:t>
      </w:r>
    </w:p>
    <w:p w14:paraId="2DD65194" w14:textId="77777777" w:rsidR="00BB1961" w:rsidRPr="003F6E31" w:rsidRDefault="00BB1961" w:rsidP="00BB1961">
      <w:r w:rsidRPr="003F6E31">
        <w:t xml:space="preserve">Obwohl der Verein </w:t>
      </w:r>
      <w:r w:rsidRPr="003F6E31">
        <w:rPr>
          <w:b/>
        </w:rPr>
        <w:t>eCH</w:t>
      </w:r>
      <w:r w:rsidRPr="003F6E31">
        <w:t xml:space="preserve"> all seine Sorgfalt darauf verwendet, die </w:t>
      </w:r>
      <w:r w:rsidRPr="003F6E31">
        <w:rPr>
          <w:b/>
        </w:rPr>
        <w:t>eCH</w:t>
      </w:r>
      <w:r w:rsidRPr="003F6E31">
        <w:t xml:space="preserve">-Standards sorgfältig auszuarbeiten, kann keine Zusicherung oder Garantie auf Aktualität, Vollständigkeit, Richtigkeit bzw. Fehlerfreiheit der zur Verfügung gestellten Informationen und Dokumente gegeben werden. Der Inhalt von </w:t>
      </w:r>
      <w:r w:rsidRPr="003F6E31">
        <w:rPr>
          <w:b/>
        </w:rPr>
        <w:t>eCH</w:t>
      </w:r>
      <w:r w:rsidRPr="003F6E31">
        <w:t>-Standards kann jederzeit und ohne Ankündigung geändert werden.</w:t>
      </w:r>
    </w:p>
    <w:p w14:paraId="12045A62" w14:textId="77777777" w:rsidR="00BB1961" w:rsidRPr="003F6E31" w:rsidRDefault="00BB1961" w:rsidP="00BB1961">
      <w:r w:rsidRPr="003F6E31">
        <w:t xml:space="preserve">Jede Haftung für Schäden, welche dem Benutzer aus dem Gebrauch der </w:t>
      </w:r>
      <w:r w:rsidRPr="003F6E31">
        <w:rPr>
          <w:b/>
        </w:rPr>
        <w:t>eCH</w:t>
      </w:r>
      <w:r w:rsidRPr="003F6E31">
        <w:t>-Standards entstehen</w:t>
      </w:r>
      <w:r w:rsidR="00E42FCE" w:rsidRPr="003F6E31">
        <w:t>,</w:t>
      </w:r>
      <w:r w:rsidRPr="003F6E31">
        <w:t xml:space="preserve"> ist, soweit gesetzlich zulässig, wegbedungen. </w:t>
      </w:r>
    </w:p>
    <w:p w14:paraId="4C0C1D3E" w14:textId="77777777" w:rsidR="00BB1961" w:rsidRPr="003F6E31" w:rsidRDefault="00BB1961" w:rsidP="00BB1961">
      <w:pPr>
        <w:pStyle w:val="Textkrper"/>
      </w:pPr>
    </w:p>
    <w:p w14:paraId="07CAC3D8" w14:textId="1E920C86" w:rsidR="00BB1961" w:rsidRPr="003F6E31" w:rsidDel="00E1249A" w:rsidRDefault="00BB1961" w:rsidP="00FA22BE">
      <w:pPr>
        <w:pStyle w:val="berschrift1"/>
      </w:pPr>
      <w:bookmarkStart w:id="443" w:name="_Toc366590295"/>
      <w:bookmarkStart w:id="444" w:name="_Toc474486740"/>
      <w:bookmarkStart w:id="445" w:name="_Toc487535842"/>
      <w:r w:rsidRPr="003F6E31" w:rsidDel="00E1249A">
        <w:t>Urheberrechte</w:t>
      </w:r>
      <w:bookmarkEnd w:id="443"/>
      <w:bookmarkEnd w:id="444"/>
      <w:bookmarkEnd w:id="445"/>
    </w:p>
    <w:p w14:paraId="08C7F3AA" w14:textId="73583DEB" w:rsidR="00BB1961" w:rsidRPr="003F6E31" w:rsidDel="00E1249A" w:rsidRDefault="00BB1961" w:rsidP="00BB1961">
      <w:r w:rsidRPr="003F6E31" w:rsidDel="00E1249A">
        <w:t xml:space="preserve">Wer </w:t>
      </w:r>
      <w:r w:rsidRPr="003F6E31" w:rsidDel="00E1249A">
        <w:rPr>
          <w:b/>
        </w:rPr>
        <w:t>eCH</w:t>
      </w:r>
      <w:r w:rsidRPr="003F6E31" w:rsidDel="00E1249A">
        <w:t>-Standards erarbeitet, behält das geistige Eigentum an diesen. Allerdings verpflichtet sich der Erarbeitende</w:t>
      </w:r>
      <w:r w:rsidR="00D6201D" w:rsidDel="00E1249A">
        <w:t>,</w:t>
      </w:r>
      <w:r w:rsidRPr="003F6E31" w:rsidDel="00E1249A">
        <w:t xml:space="preserve"> sein betreffendes geistiges Eigentum oder seine Rechte an geistigem Eigentum anderer, sofern möglich, den jeweiligen Fachgruppen und dem Verein </w:t>
      </w:r>
      <w:r w:rsidRPr="003F6E31" w:rsidDel="00E1249A">
        <w:rPr>
          <w:b/>
        </w:rPr>
        <w:t>eCH</w:t>
      </w:r>
      <w:r w:rsidRPr="003F6E31" w:rsidDel="00E1249A">
        <w:t xml:space="preserve"> kostenlos zur uneingeschränkten Nutzung und Weiterentwicklung im Rahmen des Vereinszweckes zur Verfügung zu stellen.</w:t>
      </w:r>
    </w:p>
    <w:p w14:paraId="79DB6B17" w14:textId="7A1B8482" w:rsidR="00BB1961" w:rsidRPr="003F6E31" w:rsidDel="00E1249A" w:rsidRDefault="00BB1961" w:rsidP="00BB1961">
      <w:r w:rsidRPr="003F6E31" w:rsidDel="00E1249A">
        <w:t xml:space="preserve">Die von den Fachgruppen erarbeiteten Standards können unter Nennung der jeweiligen Urheber von </w:t>
      </w:r>
      <w:r w:rsidRPr="003F6E31" w:rsidDel="00E1249A">
        <w:rPr>
          <w:b/>
        </w:rPr>
        <w:t>eCH</w:t>
      </w:r>
      <w:r w:rsidRPr="003F6E31" w:rsidDel="00E1249A">
        <w:t xml:space="preserve"> unentgeltlich und uneingeschränkt genutzt, weiterverbreitet und weiterentwickelt werden. </w:t>
      </w:r>
    </w:p>
    <w:p w14:paraId="71A8433E" w14:textId="7CD0F9FB" w:rsidR="00BB1961" w:rsidRPr="003F6E31" w:rsidDel="00E1249A" w:rsidRDefault="00BB1961" w:rsidP="00BB1961">
      <w:r w:rsidRPr="003F6E31" w:rsidDel="00E1249A">
        <w:rPr>
          <w:b/>
        </w:rPr>
        <w:t>eCH</w:t>
      </w:r>
      <w:r w:rsidRPr="003F6E31" w:rsidDel="00E1249A">
        <w:t>-Standards sind vollständig dokumentiert und frei von lizenz- und/oder patentrechtlichen Einschränkungen. Die dazugehörige Dokumentation kann unentgeltlich bezogen werden.</w:t>
      </w:r>
    </w:p>
    <w:p w14:paraId="5F28A552" w14:textId="1E7A846F" w:rsidR="00BB1961" w:rsidRPr="003F6E31" w:rsidDel="00E1249A" w:rsidRDefault="00BB1961" w:rsidP="00BB1961">
      <w:r w:rsidRPr="003F6E31" w:rsidDel="00E1249A">
        <w:t xml:space="preserve">Diese Bestimmungen gelten ausschliesslich für die von </w:t>
      </w:r>
      <w:r w:rsidRPr="003F6E31" w:rsidDel="00E1249A">
        <w:rPr>
          <w:b/>
        </w:rPr>
        <w:t>eCH</w:t>
      </w:r>
      <w:r w:rsidRPr="003F6E31" w:rsidDel="00E1249A">
        <w:t xml:space="preserve"> erarbeiteten Standards, nicht jedoch für Standards oder Produkte Dritter, auf welche in den </w:t>
      </w:r>
      <w:r w:rsidRPr="003F6E31" w:rsidDel="00E1249A">
        <w:rPr>
          <w:b/>
        </w:rPr>
        <w:t>eCH</w:t>
      </w:r>
      <w:r w:rsidRPr="003F6E31" w:rsidDel="00E1249A">
        <w:t>-Standards Bezug genommen wird. Die Standards enthalten die entsprechenden Hinweise auf die Rechte Dritter.</w:t>
      </w:r>
    </w:p>
    <w:p w14:paraId="355B281C" w14:textId="2C9B74B5" w:rsidR="00A27F16" w:rsidRPr="003F6E31" w:rsidDel="00E1249A" w:rsidRDefault="00A27F16">
      <w:pPr>
        <w:spacing w:after="0" w:line="240" w:lineRule="auto"/>
        <w:rPr>
          <w:b/>
          <w:bCs/>
          <w:sz w:val="32"/>
        </w:rPr>
      </w:pPr>
      <w:r w:rsidRPr="003F6E31" w:rsidDel="00E1249A">
        <w:br w:type="page"/>
      </w:r>
    </w:p>
    <w:p w14:paraId="5789F4AF" w14:textId="62D90E88" w:rsidR="00A0625E" w:rsidRPr="003F6E31" w:rsidDel="00E1249A" w:rsidRDefault="00A0625E" w:rsidP="00A0625E">
      <w:bookmarkStart w:id="446" w:name="_Toc366590296"/>
    </w:p>
    <w:p w14:paraId="051E948A" w14:textId="3F47646A" w:rsidR="00BB1961" w:rsidRPr="003F6E31" w:rsidRDefault="00BB1961" w:rsidP="00FA22BE">
      <w:pPr>
        <w:pStyle w:val="Anhang"/>
      </w:pPr>
      <w:bookmarkStart w:id="447" w:name="_Toc487535843"/>
      <w:r w:rsidRPr="003F6E31">
        <w:t>– Referenzen &amp; Bibliographie</w:t>
      </w:r>
      <w:bookmarkEnd w:id="446"/>
      <w:bookmarkEnd w:id="447"/>
    </w:p>
    <w:tbl>
      <w:tblPr>
        <w:tblW w:w="0" w:type="auto"/>
        <w:tblLayout w:type="fixed"/>
        <w:tblCellMar>
          <w:left w:w="70" w:type="dxa"/>
          <w:right w:w="70" w:type="dxa"/>
        </w:tblCellMar>
        <w:tblLook w:val="0000" w:firstRow="0" w:lastRow="0" w:firstColumn="0" w:lastColumn="0" w:noHBand="0" w:noVBand="0"/>
      </w:tblPr>
      <w:tblGrid>
        <w:gridCol w:w="1771"/>
        <w:gridCol w:w="7440"/>
      </w:tblGrid>
      <w:tr w:rsidR="00A7080C" w:rsidRPr="007F2815" w14:paraId="0CF7A915" w14:textId="77777777" w:rsidTr="00226DA3">
        <w:tc>
          <w:tcPr>
            <w:tcW w:w="1771" w:type="dxa"/>
          </w:tcPr>
          <w:p w14:paraId="013527DC" w14:textId="77777777" w:rsidR="00A7080C" w:rsidRPr="007F2815" w:rsidRDefault="00A7080C" w:rsidP="006F1E3D">
            <w:r w:rsidRPr="007F2815">
              <w:t>[CAS]</w:t>
            </w:r>
          </w:p>
        </w:tc>
        <w:tc>
          <w:tcPr>
            <w:tcW w:w="7440" w:type="dxa"/>
          </w:tcPr>
          <w:p w14:paraId="6F46DF76" w14:textId="1011DD73" w:rsidR="00A7080C" w:rsidRPr="007F2815" w:rsidRDefault="006F1E3D" w:rsidP="006F1E3D">
            <w:r w:rsidRPr="007F2815">
              <w:rPr>
                <w:lang w:val="fr-CH"/>
              </w:rPr>
              <w:t xml:space="preserve">SECO. Claim Assertion Service Technical Specification. </w:t>
            </w:r>
            <w:r w:rsidRPr="007F2815">
              <w:t>Version 0.98.05, 19.1.2011.</w:t>
            </w:r>
            <w:r w:rsidRPr="007F2815">
              <w:rPr>
                <w:sz w:val="20"/>
              </w:rPr>
              <w:t xml:space="preserve"> </w:t>
            </w:r>
            <w:hyperlink r:id="rId35" w:history="1">
              <w:r w:rsidRPr="007F2815">
                <w:rPr>
                  <w:rStyle w:val="Hyperlink"/>
                  <w:rFonts w:ascii="Arial" w:hAnsi="Arial"/>
                  <w:color w:val="auto"/>
                  <w:u w:val="none"/>
                </w:rPr>
                <w:t>http://www.suissecas.org/media/CAS_Specification_0.98.05.pdf</w:t>
              </w:r>
            </w:hyperlink>
          </w:p>
        </w:tc>
      </w:tr>
      <w:tr w:rsidR="00A7080C" w:rsidRPr="00D84B7D" w14:paraId="6FD44AAC" w14:textId="77777777" w:rsidTr="00226DA3">
        <w:tc>
          <w:tcPr>
            <w:tcW w:w="1771" w:type="dxa"/>
          </w:tcPr>
          <w:p w14:paraId="141E4959" w14:textId="77777777" w:rsidR="00A7080C" w:rsidRPr="007F2815" w:rsidRDefault="00A7080C" w:rsidP="006F1E3D">
            <w:r w:rsidRPr="007F2815">
              <w:t>[ISBRefM]</w:t>
            </w:r>
          </w:p>
        </w:tc>
        <w:tc>
          <w:tcPr>
            <w:tcW w:w="7440" w:type="dxa"/>
          </w:tcPr>
          <w:p w14:paraId="68F09014" w14:textId="186945E5" w:rsidR="00A7080C" w:rsidRPr="00D84B7D" w:rsidRDefault="006F1E3D" w:rsidP="006F1E3D">
            <w:pPr>
              <w:rPr>
                <w:lang w:val="en-GB"/>
              </w:rPr>
            </w:pPr>
            <w:r w:rsidRPr="007F2815">
              <w:rPr>
                <w:lang w:val="en-GB"/>
              </w:rPr>
              <w:t xml:space="preserve">eCH Fachgruppe IAM. Identity &amp; Access Management IAM – Referenzmodell IAM. White Paper. </w:t>
            </w:r>
            <w:r w:rsidRPr="00D84B7D">
              <w:rPr>
                <w:lang w:val="en-GB"/>
              </w:rPr>
              <w:t xml:space="preserve">Version 1.1d, 16.3.2011. </w:t>
            </w:r>
            <w:hyperlink r:id="rId36" w:history="1">
              <w:r w:rsidR="00A7080C" w:rsidRPr="00D84B7D">
                <w:rPr>
                  <w:rStyle w:val="Hyperlink"/>
                  <w:rFonts w:ascii="Arial" w:hAnsi="Arial"/>
                  <w:color w:val="auto"/>
                  <w:u w:val="none"/>
                  <w:lang w:val="en-GB"/>
                </w:rPr>
                <w:t>http://www.isb.admin.ch/themen/architektur/00183/01368/01371/index.html?lang=de&amp;download=NHzLpZeg7t,lnp6I0NTU042l2Z6ln1acy4Zn4Z2qZpnO2Yuq2Z6gpJCEeHt5g2ym162epYbg2c_JjKbNoKSn6A--&amp;t=.pdf</w:t>
              </w:r>
            </w:hyperlink>
            <w:r w:rsidR="00A7080C" w:rsidRPr="00D84B7D">
              <w:rPr>
                <w:sz w:val="20"/>
                <w:lang w:val="en-GB"/>
              </w:rPr>
              <w:t xml:space="preserve"> </w:t>
            </w:r>
          </w:p>
        </w:tc>
      </w:tr>
      <w:tr w:rsidR="00A7080C" w:rsidRPr="00D84B7D" w14:paraId="30423BB6" w14:textId="77777777" w:rsidTr="00226DA3">
        <w:tc>
          <w:tcPr>
            <w:tcW w:w="1771" w:type="dxa"/>
          </w:tcPr>
          <w:p w14:paraId="3E41888B" w14:textId="77777777" w:rsidR="00A7080C" w:rsidRPr="007F2815" w:rsidRDefault="00A7080C" w:rsidP="006F1E3D">
            <w:pPr>
              <w:rPr>
                <w:lang w:val="en-GB"/>
              </w:rPr>
            </w:pPr>
            <w:r w:rsidRPr="007F2815">
              <w:rPr>
                <w:lang w:val="en-GB"/>
              </w:rPr>
              <w:t>[OASIS]</w:t>
            </w:r>
          </w:p>
        </w:tc>
        <w:tc>
          <w:tcPr>
            <w:tcW w:w="7440" w:type="dxa"/>
          </w:tcPr>
          <w:p w14:paraId="7320113D" w14:textId="19AB0FC0" w:rsidR="00A7080C" w:rsidRPr="007F2815" w:rsidRDefault="00224B01" w:rsidP="006F1E3D">
            <w:pPr>
              <w:rPr>
                <w:lang w:val="en-GB"/>
              </w:rPr>
            </w:pPr>
            <w:hyperlink r:id="rId37" w:history="1">
              <w:r w:rsidR="00A7080C" w:rsidRPr="007F2815">
                <w:rPr>
                  <w:rStyle w:val="Hyperlink"/>
                  <w:rFonts w:ascii="Arial" w:hAnsi="Arial"/>
                  <w:color w:val="auto"/>
                  <w:sz w:val="22"/>
                  <w:u w:val="none"/>
                  <w:lang w:val="en-GB"/>
                </w:rPr>
                <w:t>http://docs.oasis-open.org</w:t>
              </w:r>
            </w:hyperlink>
            <w:r w:rsidR="00A7080C" w:rsidRPr="007F2815">
              <w:rPr>
                <w:lang w:val="en-GB"/>
              </w:rPr>
              <w:t xml:space="preserve"> </w:t>
            </w:r>
          </w:p>
        </w:tc>
      </w:tr>
      <w:tr w:rsidR="00A7080C" w:rsidRPr="00510A8C" w14:paraId="2616C3C0" w14:textId="77777777" w:rsidTr="00226DA3">
        <w:tc>
          <w:tcPr>
            <w:tcW w:w="1771" w:type="dxa"/>
          </w:tcPr>
          <w:p w14:paraId="77F973FB" w14:textId="77777777" w:rsidR="00A7080C" w:rsidRPr="007F2815" w:rsidRDefault="00A7080C" w:rsidP="006F1E3D">
            <w:pPr>
              <w:rPr>
                <w:lang w:val="en-GB"/>
              </w:rPr>
            </w:pPr>
            <w:r w:rsidRPr="007F2815">
              <w:rPr>
                <w:lang w:val="en-GB"/>
              </w:rPr>
              <w:t>[SAML 2.0 TechOverview]</w:t>
            </w:r>
          </w:p>
        </w:tc>
        <w:tc>
          <w:tcPr>
            <w:tcW w:w="7440" w:type="dxa"/>
          </w:tcPr>
          <w:p w14:paraId="37E34D3C" w14:textId="5287FD02" w:rsidR="00A7080C" w:rsidRPr="000C3A3C" w:rsidRDefault="006F1E3D" w:rsidP="006F1E3D">
            <w:pPr>
              <w:rPr>
                <w:lang w:val="en-US"/>
              </w:rPr>
            </w:pPr>
            <w:r w:rsidRPr="007F2815">
              <w:rPr>
                <w:lang w:val="en-GB"/>
              </w:rPr>
              <w:t xml:space="preserve">OASIS. Security Assertion Markup Language (SAML) V2.0 Technical Overview. Committee Draft 02, 25.3.2008. </w:t>
            </w:r>
            <w:hyperlink r:id="rId38" w:history="1">
              <w:r w:rsidR="00A7080C" w:rsidRPr="000C3A3C">
                <w:rPr>
                  <w:rStyle w:val="Hyperlink"/>
                  <w:rFonts w:ascii="Arial" w:hAnsi="Arial"/>
                  <w:color w:val="auto"/>
                  <w:u w:val="none"/>
                  <w:lang w:val="en-US"/>
                </w:rPr>
                <w:t>http://www.oasis-open.org/committees/download.php/27819/sstcsaml-tech-overview-2.0-cd-02.pdf</w:t>
              </w:r>
            </w:hyperlink>
            <w:r w:rsidR="00A7080C" w:rsidRPr="000C3A3C">
              <w:rPr>
                <w:sz w:val="20"/>
                <w:lang w:val="en-US"/>
              </w:rPr>
              <w:t xml:space="preserve"> </w:t>
            </w:r>
          </w:p>
        </w:tc>
      </w:tr>
      <w:tr w:rsidR="00A7080C" w:rsidRPr="00D84B7D" w14:paraId="4AB1C3E8" w14:textId="77777777" w:rsidTr="00226DA3">
        <w:tc>
          <w:tcPr>
            <w:tcW w:w="1771" w:type="dxa"/>
          </w:tcPr>
          <w:p w14:paraId="52606521" w14:textId="77777777" w:rsidR="00A7080C" w:rsidRPr="007F2815" w:rsidRDefault="00A7080C" w:rsidP="006F1E3D">
            <w:pPr>
              <w:rPr>
                <w:lang w:val="en-GB"/>
              </w:rPr>
            </w:pPr>
            <w:r w:rsidRPr="007F2815">
              <w:rPr>
                <w:lang w:val="en-GB"/>
              </w:rPr>
              <w:t>[SAML Glossar]</w:t>
            </w:r>
          </w:p>
        </w:tc>
        <w:tc>
          <w:tcPr>
            <w:tcW w:w="7440" w:type="dxa"/>
          </w:tcPr>
          <w:p w14:paraId="57148EA9" w14:textId="460221C6" w:rsidR="00A7080C" w:rsidRPr="000C3A3C" w:rsidRDefault="00CB5B80" w:rsidP="006F1E3D">
            <w:pPr>
              <w:rPr>
                <w:lang w:val="en-GB"/>
              </w:rPr>
            </w:pPr>
            <w:r w:rsidRPr="007F2815">
              <w:rPr>
                <w:lang w:val="en-GB"/>
              </w:rPr>
              <w:t xml:space="preserve">OASIS. Glossary for the OASIS Security Assertion Markup Language (SAML) V2.0. 15.3.2005. </w:t>
            </w:r>
            <w:hyperlink r:id="rId39" w:history="1">
              <w:r w:rsidR="00A7080C" w:rsidRPr="000C3A3C">
                <w:rPr>
                  <w:rStyle w:val="Hyperlink"/>
                  <w:rFonts w:ascii="Arial" w:hAnsi="Arial"/>
                  <w:color w:val="auto"/>
                  <w:sz w:val="22"/>
                  <w:u w:val="none"/>
                  <w:lang w:val="en-GB"/>
                </w:rPr>
                <w:t>https://www.oasis-open.org/committees/download.php/21111/saml-glossary-2.0-os.html</w:t>
              </w:r>
            </w:hyperlink>
          </w:p>
        </w:tc>
      </w:tr>
      <w:tr w:rsidR="00DB35A6" w:rsidRPr="007F2815" w14:paraId="044FBD9A" w14:textId="77777777" w:rsidTr="00226DA3">
        <w:tc>
          <w:tcPr>
            <w:tcW w:w="1771" w:type="dxa"/>
          </w:tcPr>
          <w:p w14:paraId="20B5854F" w14:textId="77777777" w:rsidR="00DB35A6" w:rsidRPr="007F2815" w:rsidRDefault="00DB35A6" w:rsidP="006F1E3D">
            <w:pPr>
              <w:rPr>
                <w:lang w:val="en-GB"/>
              </w:rPr>
            </w:pPr>
            <w:r w:rsidRPr="007F2815">
              <w:rPr>
                <w:lang w:val="en-GB"/>
              </w:rPr>
              <w:t>[SOWISCH]</w:t>
            </w:r>
          </w:p>
        </w:tc>
        <w:tc>
          <w:tcPr>
            <w:tcW w:w="7440" w:type="dxa"/>
          </w:tcPr>
          <w:p w14:paraId="6EC7DBFF" w14:textId="77777777" w:rsidR="00DB35A6" w:rsidRPr="007F2815" w:rsidRDefault="00DB35A6" w:rsidP="00DB35A6">
            <w:r w:rsidRPr="007F2815">
              <w:t>Protokoll Expertenworkshop “Sicherheitsopportunitäten für den Wirtschaftsstandort Schweiz” vom 8.11.2012 (zu Strategie Informationsgesellschaft)</w:t>
            </w:r>
          </w:p>
        </w:tc>
      </w:tr>
      <w:tr w:rsidR="00A7080C" w:rsidRPr="007F2815" w14:paraId="65FD0463" w14:textId="77777777" w:rsidTr="00226DA3">
        <w:tc>
          <w:tcPr>
            <w:tcW w:w="1771" w:type="dxa"/>
          </w:tcPr>
          <w:p w14:paraId="02296915" w14:textId="77777777" w:rsidR="00A7080C" w:rsidRPr="007F2815" w:rsidRDefault="00A7080C" w:rsidP="006F1E3D">
            <w:r w:rsidRPr="007F2815">
              <w:t>[Stabi3]</w:t>
            </w:r>
          </w:p>
        </w:tc>
        <w:tc>
          <w:tcPr>
            <w:tcW w:w="7440" w:type="dxa"/>
          </w:tcPr>
          <w:p w14:paraId="09B0FD95" w14:textId="5AD67FEC" w:rsidR="00A7080C" w:rsidRPr="007F2815" w:rsidRDefault="00CB5B80" w:rsidP="006F1E3D">
            <w:r w:rsidRPr="007F2815">
              <w:t xml:space="preserve">eCH Fachgruppe IAM, E-Government Vorhaben B2.06. Stabi3eGov B2.06 IAM Lösungsarchitektur. Bericht. 4.1.2011. </w:t>
            </w:r>
            <w:hyperlink r:id="rId40" w:history="1">
              <w:r w:rsidR="00A7080C" w:rsidRPr="007F2815">
                <w:rPr>
                  <w:rStyle w:val="Hyperlink"/>
                  <w:rFonts w:ascii="Arial" w:hAnsi="Arial"/>
                  <w:color w:val="auto"/>
                  <w:u w:val="none"/>
                </w:rPr>
                <w:t>http://www.ech.ch/alfresco/guestDownload/attach/workspace/SpacesStore/f91f7628-2050-4889-bd69-f2b27b580e67/E-Gov%20B2.06_IAM-Loesungsarchitektur_V120_04.01.2011_d.pdf</w:t>
              </w:r>
            </w:hyperlink>
            <w:r w:rsidR="00A7080C" w:rsidRPr="007F2815">
              <w:rPr>
                <w:sz w:val="20"/>
              </w:rPr>
              <w:t xml:space="preserve"> </w:t>
            </w:r>
          </w:p>
        </w:tc>
      </w:tr>
      <w:tr w:rsidR="00A7080C" w:rsidRPr="007F2815" w14:paraId="1B31D768" w14:textId="77777777" w:rsidTr="00226DA3">
        <w:tc>
          <w:tcPr>
            <w:tcW w:w="1771" w:type="dxa"/>
          </w:tcPr>
          <w:p w14:paraId="369E30D5" w14:textId="77777777" w:rsidR="00A7080C" w:rsidRPr="007F2815" w:rsidRDefault="00A7080C" w:rsidP="006F1E3D">
            <w:r w:rsidRPr="007F2815">
              <w:t>[TOGAF]</w:t>
            </w:r>
          </w:p>
        </w:tc>
        <w:tc>
          <w:tcPr>
            <w:tcW w:w="7440" w:type="dxa"/>
          </w:tcPr>
          <w:p w14:paraId="6DC434FE" w14:textId="71F65626" w:rsidR="00A7080C" w:rsidRPr="007F2815" w:rsidRDefault="000C3A3C" w:rsidP="006F1E3D">
            <w:hyperlink r:id="rId41" w:history="1">
              <w:r w:rsidR="00A7080C" w:rsidRPr="007F2815">
                <w:rPr>
                  <w:rStyle w:val="Hyperlink"/>
                  <w:rFonts w:ascii="Arial" w:hAnsi="Arial"/>
                  <w:color w:val="auto"/>
                  <w:sz w:val="22"/>
                  <w:u w:val="none"/>
                </w:rPr>
                <w:t>http://www.opengroup.org/togaf/</w:t>
              </w:r>
            </w:hyperlink>
          </w:p>
        </w:tc>
      </w:tr>
      <w:tr w:rsidR="00A7080C" w:rsidRPr="007F2815" w14:paraId="0C512D34" w14:textId="77777777" w:rsidTr="00226DA3">
        <w:tc>
          <w:tcPr>
            <w:tcW w:w="1771" w:type="dxa"/>
          </w:tcPr>
          <w:p w14:paraId="6221703E" w14:textId="77777777" w:rsidR="00A7080C" w:rsidRPr="007F2815" w:rsidRDefault="00A7080C" w:rsidP="006F1E3D">
            <w:r w:rsidRPr="007F2815">
              <w:t>[UML]</w:t>
            </w:r>
          </w:p>
        </w:tc>
        <w:tc>
          <w:tcPr>
            <w:tcW w:w="7440" w:type="dxa"/>
          </w:tcPr>
          <w:p w14:paraId="37DBF4F5" w14:textId="1253F2B5" w:rsidR="00A7080C" w:rsidRPr="007F2815" w:rsidRDefault="000C3A3C" w:rsidP="006F1E3D">
            <w:hyperlink r:id="rId42" w:history="1">
              <w:r w:rsidR="00A7080C" w:rsidRPr="007F2815">
                <w:rPr>
                  <w:rStyle w:val="Hyperlink"/>
                  <w:rFonts w:ascii="Arial" w:hAnsi="Arial"/>
                  <w:color w:val="auto"/>
                  <w:sz w:val="22"/>
                  <w:u w:val="none"/>
                </w:rPr>
                <w:t>http://www.uml.org/</w:t>
              </w:r>
            </w:hyperlink>
          </w:p>
        </w:tc>
      </w:tr>
    </w:tbl>
    <w:p w14:paraId="213FE156" w14:textId="77777777" w:rsidR="0057283B" w:rsidRDefault="0057283B" w:rsidP="00B722BA"/>
    <w:p w14:paraId="2AB4519F" w14:textId="77777777" w:rsidR="0057283B" w:rsidRDefault="0057283B">
      <w:pPr>
        <w:spacing w:after="0" w:line="240" w:lineRule="auto"/>
      </w:pPr>
      <w:r>
        <w:br w:type="page"/>
      </w:r>
    </w:p>
    <w:p w14:paraId="62AC0F23" w14:textId="77777777" w:rsidR="00B722BA" w:rsidRPr="003F6E31" w:rsidRDefault="00B722BA" w:rsidP="00B722BA"/>
    <w:p w14:paraId="7DCD8B67" w14:textId="373A5A18" w:rsidR="00BB1961" w:rsidRPr="003F6E31" w:rsidRDefault="00EA0711" w:rsidP="00FA22BE">
      <w:pPr>
        <w:pStyle w:val="Anhang"/>
      </w:pPr>
      <w:bookmarkStart w:id="448" w:name="_Toc366590297"/>
      <w:bookmarkStart w:id="449" w:name="_Toc487535844"/>
      <w:r w:rsidRPr="003F6E31">
        <w:t>– Mitarbeit &amp; Ü</w:t>
      </w:r>
      <w:r w:rsidR="00BB1961" w:rsidRPr="003F6E31">
        <w:t>berprüfung</w:t>
      </w:r>
      <w:bookmarkEnd w:id="448"/>
      <w:bookmarkEnd w:id="449"/>
    </w:p>
    <w:tbl>
      <w:tblPr>
        <w:tblW w:w="9089" w:type="dxa"/>
        <w:tblInd w:w="53" w:type="dxa"/>
        <w:tblCellMar>
          <w:left w:w="70" w:type="dxa"/>
          <w:right w:w="70" w:type="dxa"/>
        </w:tblCellMar>
        <w:tblLook w:val="0000" w:firstRow="0" w:lastRow="0" w:firstColumn="0" w:lastColumn="0" w:noHBand="0" w:noVBand="0"/>
      </w:tblPr>
      <w:tblGrid>
        <w:gridCol w:w="2994"/>
        <w:gridCol w:w="6095"/>
      </w:tblGrid>
      <w:tr w:rsidR="0030157B" w:rsidRPr="003F6E31" w14:paraId="0A3DEDB9" w14:textId="77777777" w:rsidTr="00226DA3">
        <w:trPr>
          <w:trHeight w:val="255"/>
        </w:trPr>
        <w:tc>
          <w:tcPr>
            <w:tcW w:w="2994" w:type="dxa"/>
            <w:tcBorders>
              <w:top w:val="nil"/>
              <w:left w:val="nil"/>
              <w:bottom w:val="nil"/>
              <w:right w:val="nil"/>
            </w:tcBorders>
            <w:vAlign w:val="center"/>
          </w:tcPr>
          <w:p w14:paraId="30BE2DC7" w14:textId="77777777" w:rsidR="0030157B" w:rsidRPr="003F6E31" w:rsidRDefault="0030157B" w:rsidP="0030157B">
            <w:r>
              <w:t>Hassenstein Gerhard</w:t>
            </w:r>
          </w:p>
        </w:tc>
        <w:tc>
          <w:tcPr>
            <w:tcW w:w="6095" w:type="dxa"/>
            <w:tcBorders>
              <w:top w:val="nil"/>
              <w:left w:val="nil"/>
              <w:bottom w:val="nil"/>
              <w:right w:val="nil"/>
            </w:tcBorders>
            <w:vAlign w:val="center"/>
          </w:tcPr>
          <w:p w14:paraId="0AEEE7C3" w14:textId="5892E419" w:rsidR="0030157B" w:rsidRPr="003F6E31" w:rsidRDefault="0030157B" w:rsidP="0030157B">
            <w:r w:rsidRPr="003F6E31">
              <w:t>Berner Fachhochschule</w:t>
            </w:r>
            <w:r w:rsidR="00A366A9">
              <w:t>, TI</w:t>
            </w:r>
          </w:p>
        </w:tc>
      </w:tr>
      <w:tr w:rsidR="0030157B" w:rsidRPr="003F6E31" w14:paraId="15260D15" w14:textId="77777777" w:rsidTr="00226DA3">
        <w:trPr>
          <w:trHeight w:val="255"/>
        </w:trPr>
        <w:tc>
          <w:tcPr>
            <w:tcW w:w="2994" w:type="dxa"/>
            <w:tcBorders>
              <w:top w:val="nil"/>
              <w:left w:val="nil"/>
              <w:bottom w:val="nil"/>
              <w:right w:val="nil"/>
            </w:tcBorders>
            <w:vAlign w:val="center"/>
          </w:tcPr>
          <w:p w14:paraId="46EE3A28" w14:textId="119BFF64" w:rsidR="0030157B" w:rsidRPr="003F6E31" w:rsidRDefault="00A366A9" w:rsidP="0030157B">
            <w:r>
              <w:t>Thomas Kessler</w:t>
            </w:r>
          </w:p>
        </w:tc>
        <w:tc>
          <w:tcPr>
            <w:tcW w:w="6095" w:type="dxa"/>
            <w:tcBorders>
              <w:top w:val="nil"/>
              <w:left w:val="nil"/>
              <w:bottom w:val="nil"/>
              <w:right w:val="nil"/>
            </w:tcBorders>
            <w:vAlign w:val="center"/>
          </w:tcPr>
          <w:p w14:paraId="3C39EC2B" w14:textId="28A149D0" w:rsidR="0030157B" w:rsidRPr="003F6E31" w:rsidRDefault="00A81506" w:rsidP="0030157B">
            <w:r>
              <w:t>Tem</w:t>
            </w:r>
            <w:r w:rsidR="00A366A9">
              <w:t>et</w:t>
            </w:r>
          </w:p>
        </w:tc>
      </w:tr>
      <w:tr w:rsidR="00A366A9" w:rsidRPr="003F6E31" w14:paraId="145ADAE6" w14:textId="77777777" w:rsidTr="00226DA3">
        <w:trPr>
          <w:trHeight w:val="255"/>
        </w:trPr>
        <w:tc>
          <w:tcPr>
            <w:tcW w:w="2994" w:type="dxa"/>
            <w:tcBorders>
              <w:top w:val="nil"/>
              <w:left w:val="nil"/>
              <w:bottom w:val="nil"/>
              <w:right w:val="nil"/>
            </w:tcBorders>
            <w:vAlign w:val="center"/>
          </w:tcPr>
          <w:p w14:paraId="7893353B" w14:textId="4E998A07" w:rsidR="00A366A9" w:rsidRDefault="00A366A9" w:rsidP="0030157B">
            <w:r>
              <w:t>Kunz Marc</w:t>
            </w:r>
          </w:p>
        </w:tc>
        <w:tc>
          <w:tcPr>
            <w:tcW w:w="6095" w:type="dxa"/>
            <w:tcBorders>
              <w:top w:val="nil"/>
              <w:left w:val="nil"/>
              <w:bottom w:val="nil"/>
              <w:right w:val="nil"/>
            </w:tcBorders>
            <w:vAlign w:val="center"/>
          </w:tcPr>
          <w:p w14:paraId="426E1650" w14:textId="735103BC" w:rsidR="00A366A9" w:rsidRDefault="00A366A9" w:rsidP="0030157B">
            <w:r w:rsidRPr="003F6E31">
              <w:t>Berner Fachhochschule</w:t>
            </w:r>
            <w:r>
              <w:t>, TI</w:t>
            </w:r>
          </w:p>
        </w:tc>
      </w:tr>
      <w:tr w:rsidR="00A366A9" w:rsidRPr="003F6E31" w14:paraId="1B5D101D" w14:textId="77777777" w:rsidTr="00226DA3">
        <w:trPr>
          <w:trHeight w:val="255"/>
        </w:trPr>
        <w:tc>
          <w:tcPr>
            <w:tcW w:w="2994" w:type="dxa"/>
            <w:tcBorders>
              <w:top w:val="nil"/>
              <w:left w:val="nil"/>
              <w:bottom w:val="nil"/>
              <w:right w:val="nil"/>
            </w:tcBorders>
            <w:vAlign w:val="center"/>
          </w:tcPr>
          <w:p w14:paraId="6FD0A1D6" w14:textId="0609314C" w:rsidR="00A366A9" w:rsidRPr="003F6E31" w:rsidRDefault="00A366A9" w:rsidP="0030157B">
            <w:r w:rsidRPr="003F6E31">
              <w:t>Laube</w:t>
            </w:r>
            <w:r>
              <w:t>-Rosenpflanzer</w:t>
            </w:r>
            <w:r w:rsidRPr="003F6E31">
              <w:t xml:space="preserve"> Annett</w:t>
            </w:r>
          </w:p>
        </w:tc>
        <w:tc>
          <w:tcPr>
            <w:tcW w:w="6095" w:type="dxa"/>
            <w:tcBorders>
              <w:top w:val="nil"/>
              <w:left w:val="nil"/>
              <w:bottom w:val="nil"/>
              <w:right w:val="nil"/>
            </w:tcBorders>
            <w:vAlign w:val="center"/>
          </w:tcPr>
          <w:p w14:paraId="31DD8C53" w14:textId="29B4D69A" w:rsidR="00A366A9" w:rsidRPr="003F6E31" w:rsidRDefault="00A366A9" w:rsidP="0030157B">
            <w:r w:rsidRPr="003F6E31">
              <w:t>Berner Fachhochschule</w:t>
            </w:r>
          </w:p>
        </w:tc>
      </w:tr>
      <w:tr w:rsidR="00A366A9" w:rsidRPr="003F6E31" w14:paraId="27761749" w14:textId="77777777" w:rsidTr="00226DA3">
        <w:trPr>
          <w:trHeight w:val="255"/>
        </w:trPr>
        <w:tc>
          <w:tcPr>
            <w:tcW w:w="2994" w:type="dxa"/>
            <w:tcBorders>
              <w:top w:val="nil"/>
              <w:left w:val="nil"/>
              <w:bottom w:val="nil"/>
              <w:right w:val="nil"/>
            </w:tcBorders>
            <w:noWrap/>
            <w:vAlign w:val="bottom"/>
          </w:tcPr>
          <w:p w14:paraId="66722F6F" w14:textId="77777777" w:rsidR="00A366A9" w:rsidRPr="003F6E31" w:rsidRDefault="00A366A9" w:rsidP="0030157B">
            <w:r w:rsidRPr="003F6E31">
              <w:t>Spichiger Andreas</w:t>
            </w:r>
          </w:p>
        </w:tc>
        <w:tc>
          <w:tcPr>
            <w:tcW w:w="6095" w:type="dxa"/>
            <w:tcBorders>
              <w:top w:val="nil"/>
              <w:left w:val="nil"/>
              <w:bottom w:val="nil"/>
              <w:right w:val="nil"/>
            </w:tcBorders>
          </w:tcPr>
          <w:p w14:paraId="4592AFFB" w14:textId="77777777" w:rsidR="00A366A9" w:rsidRPr="003F6E31" w:rsidRDefault="00A366A9" w:rsidP="0030157B">
            <w:r w:rsidRPr="003F6E31">
              <w:t>Berner Fachhochschule</w:t>
            </w:r>
          </w:p>
        </w:tc>
      </w:tr>
      <w:tr w:rsidR="00A366A9" w:rsidRPr="003F6E31" w14:paraId="0B8E5E94" w14:textId="77777777" w:rsidTr="00226DA3">
        <w:trPr>
          <w:trHeight w:val="255"/>
        </w:trPr>
        <w:tc>
          <w:tcPr>
            <w:tcW w:w="2994" w:type="dxa"/>
            <w:tcBorders>
              <w:top w:val="nil"/>
              <w:left w:val="nil"/>
              <w:bottom w:val="nil"/>
              <w:right w:val="nil"/>
            </w:tcBorders>
            <w:noWrap/>
            <w:vAlign w:val="bottom"/>
          </w:tcPr>
          <w:p w14:paraId="3EB58FA6" w14:textId="77777777" w:rsidR="00A366A9" w:rsidRDefault="00A366A9" w:rsidP="0030157B"/>
        </w:tc>
        <w:tc>
          <w:tcPr>
            <w:tcW w:w="6095" w:type="dxa"/>
            <w:tcBorders>
              <w:top w:val="nil"/>
              <w:left w:val="nil"/>
              <w:bottom w:val="nil"/>
              <w:right w:val="nil"/>
            </w:tcBorders>
          </w:tcPr>
          <w:p w14:paraId="5654BAC8" w14:textId="77777777" w:rsidR="00A366A9" w:rsidRPr="003F6E31" w:rsidRDefault="00A366A9" w:rsidP="0030157B">
            <w:r>
              <w:t>eCH Fachgruppe IAM</w:t>
            </w:r>
          </w:p>
        </w:tc>
      </w:tr>
    </w:tbl>
    <w:p w14:paraId="6FCF1806" w14:textId="77777777" w:rsidR="00BB1961" w:rsidRPr="003F6E31" w:rsidRDefault="00BB1961" w:rsidP="00BB1961"/>
    <w:p w14:paraId="76D98A39" w14:textId="77777777" w:rsidR="00A27F16" w:rsidRPr="003F6E31" w:rsidRDefault="00A27F16">
      <w:pPr>
        <w:spacing w:after="0" w:line="240" w:lineRule="auto"/>
        <w:rPr>
          <w:b/>
          <w:bCs/>
          <w:sz w:val="32"/>
        </w:rPr>
      </w:pPr>
      <w:r w:rsidRPr="003F6E31">
        <w:br w:type="page"/>
      </w:r>
    </w:p>
    <w:p w14:paraId="3E20F076" w14:textId="77777777" w:rsidR="00A0625E" w:rsidRPr="003F6E31" w:rsidRDefault="00A0625E" w:rsidP="00A0625E">
      <w:bookmarkStart w:id="450" w:name="_Toc366590298"/>
    </w:p>
    <w:p w14:paraId="1298AA37" w14:textId="199988F2" w:rsidR="00BB1961" w:rsidRPr="003F6E31" w:rsidRDefault="00BB1961" w:rsidP="00FA22BE">
      <w:pPr>
        <w:pStyle w:val="Anhang"/>
      </w:pPr>
      <w:bookmarkStart w:id="451" w:name="_Toc487535845"/>
      <w:r w:rsidRPr="003F6E31">
        <w:t>– Abkürzungen</w:t>
      </w:r>
      <w:bookmarkEnd w:id="450"/>
      <w:bookmarkEnd w:id="451"/>
      <w:r w:rsidRPr="003F6E31">
        <w:t xml:space="preserve"> </w:t>
      </w:r>
    </w:p>
    <w:tbl>
      <w:tblPr>
        <w:tblW w:w="0" w:type="auto"/>
        <w:tblLayout w:type="fixed"/>
        <w:tblCellMar>
          <w:left w:w="70" w:type="dxa"/>
          <w:right w:w="70" w:type="dxa"/>
        </w:tblCellMar>
        <w:tblLook w:val="0000" w:firstRow="0" w:lastRow="0" w:firstColumn="0" w:lastColumn="0" w:noHBand="0" w:noVBand="0"/>
      </w:tblPr>
      <w:tblGrid>
        <w:gridCol w:w="1346"/>
        <w:gridCol w:w="7865"/>
      </w:tblGrid>
      <w:tr w:rsidR="00E147D4" w:rsidRPr="003F6E31" w14:paraId="61D4C6BE" w14:textId="77777777" w:rsidTr="00226DA3">
        <w:tc>
          <w:tcPr>
            <w:tcW w:w="1346" w:type="dxa"/>
            <w:vAlign w:val="center"/>
          </w:tcPr>
          <w:p w14:paraId="05C6BD0D" w14:textId="77777777" w:rsidR="00E147D4" w:rsidRPr="003F6E31" w:rsidRDefault="00E147D4" w:rsidP="00AA2A09">
            <w:pPr>
              <w:pStyle w:val="Textkrper"/>
              <w:rPr>
                <w:rFonts w:cs="Arial"/>
                <w:szCs w:val="22"/>
              </w:rPr>
            </w:pPr>
            <w:r w:rsidRPr="003F6E31">
              <w:rPr>
                <w:rFonts w:cs="Arial"/>
                <w:szCs w:val="22"/>
              </w:rPr>
              <w:t>AA</w:t>
            </w:r>
          </w:p>
        </w:tc>
        <w:tc>
          <w:tcPr>
            <w:tcW w:w="7865" w:type="dxa"/>
            <w:vAlign w:val="center"/>
          </w:tcPr>
          <w:p w14:paraId="344F50A0" w14:textId="77777777" w:rsidR="00E147D4" w:rsidRPr="003F6E31" w:rsidRDefault="00E147D4" w:rsidP="007E5391">
            <w:pPr>
              <w:rPr>
                <w:rFonts w:cs="Arial"/>
                <w:szCs w:val="22"/>
              </w:rPr>
            </w:pPr>
            <w:r w:rsidRPr="003F6E31">
              <w:rPr>
                <w:rFonts w:cs="Arial"/>
                <w:szCs w:val="22"/>
              </w:rPr>
              <w:t>Attribute Authority</w:t>
            </w:r>
          </w:p>
        </w:tc>
      </w:tr>
      <w:tr w:rsidR="00E147D4" w:rsidRPr="003F6E31" w14:paraId="03C17859" w14:textId="77777777" w:rsidTr="00226DA3">
        <w:tc>
          <w:tcPr>
            <w:tcW w:w="1346" w:type="dxa"/>
            <w:vAlign w:val="center"/>
          </w:tcPr>
          <w:p w14:paraId="3AD93ED7" w14:textId="77777777" w:rsidR="00E147D4" w:rsidRPr="003F6E31" w:rsidRDefault="00E147D4" w:rsidP="00AA2A09">
            <w:pPr>
              <w:pStyle w:val="Textkrper"/>
              <w:rPr>
                <w:rFonts w:cs="Arial"/>
                <w:szCs w:val="22"/>
              </w:rPr>
            </w:pPr>
            <w:r w:rsidRPr="003F6E31">
              <w:rPr>
                <w:rFonts w:cs="Arial"/>
                <w:szCs w:val="22"/>
              </w:rPr>
              <w:t>CAS</w:t>
            </w:r>
          </w:p>
        </w:tc>
        <w:tc>
          <w:tcPr>
            <w:tcW w:w="7865" w:type="dxa"/>
            <w:vAlign w:val="center"/>
          </w:tcPr>
          <w:p w14:paraId="3B4C9373" w14:textId="77777777" w:rsidR="00E147D4" w:rsidRPr="003F6E31" w:rsidRDefault="00E147D4" w:rsidP="007E5391">
            <w:pPr>
              <w:rPr>
                <w:rFonts w:cs="Arial"/>
                <w:color w:val="000000"/>
                <w:szCs w:val="22"/>
              </w:rPr>
            </w:pPr>
            <w:r w:rsidRPr="003F6E31">
              <w:rPr>
                <w:rFonts w:cs="Arial"/>
                <w:szCs w:val="22"/>
              </w:rPr>
              <w:t>Attribute Assertion Service</w:t>
            </w:r>
          </w:p>
        </w:tc>
      </w:tr>
      <w:tr w:rsidR="00E147D4" w:rsidRPr="003F6E31" w14:paraId="748C3F20" w14:textId="77777777" w:rsidTr="00226DA3">
        <w:tc>
          <w:tcPr>
            <w:tcW w:w="1346" w:type="dxa"/>
            <w:vAlign w:val="center"/>
          </w:tcPr>
          <w:p w14:paraId="3032B271" w14:textId="77777777" w:rsidR="00E147D4" w:rsidRPr="003F6E31" w:rsidRDefault="00E147D4" w:rsidP="007E5391">
            <w:pPr>
              <w:rPr>
                <w:rFonts w:cs="Arial"/>
                <w:szCs w:val="22"/>
              </w:rPr>
            </w:pPr>
            <w:r w:rsidRPr="003F6E31">
              <w:rPr>
                <w:rFonts w:cs="Arial"/>
                <w:szCs w:val="22"/>
              </w:rPr>
              <w:t>CP</w:t>
            </w:r>
          </w:p>
        </w:tc>
        <w:tc>
          <w:tcPr>
            <w:tcW w:w="7865" w:type="dxa"/>
            <w:vAlign w:val="center"/>
          </w:tcPr>
          <w:p w14:paraId="23F4772A" w14:textId="77777777" w:rsidR="00E147D4" w:rsidRPr="003F6E31" w:rsidRDefault="00E147D4" w:rsidP="007E5391">
            <w:pPr>
              <w:rPr>
                <w:rFonts w:cs="Arial"/>
                <w:szCs w:val="22"/>
              </w:rPr>
            </w:pPr>
            <w:r w:rsidRPr="003F6E31">
              <w:rPr>
                <w:rFonts w:cs="Arial"/>
                <w:szCs w:val="22"/>
              </w:rPr>
              <w:t>Credential Provider</w:t>
            </w:r>
          </w:p>
        </w:tc>
      </w:tr>
      <w:tr w:rsidR="00E147D4" w:rsidRPr="003F6E31" w14:paraId="7D758A9C" w14:textId="77777777" w:rsidTr="00226DA3">
        <w:tc>
          <w:tcPr>
            <w:tcW w:w="1346" w:type="dxa"/>
            <w:vAlign w:val="center"/>
          </w:tcPr>
          <w:p w14:paraId="435EA9A8" w14:textId="77777777" w:rsidR="00E147D4" w:rsidRPr="003F6E31" w:rsidRDefault="00E147D4" w:rsidP="007E5391">
            <w:pPr>
              <w:rPr>
                <w:rFonts w:cs="Arial"/>
                <w:szCs w:val="22"/>
              </w:rPr>
            </w:pPr>
            <w:r w:rsidRPr="003F6E31">
              <w:rPr>
                <w:rFonts w:cs="Arial"/>
                <w:szCs w:val="22"/>
              </w:rPr>
              <w:t>IAM</w:t>
            </w:r>
          </w:p>
        </w:tc>
        <w:tc>
          <w:tcPr>
            <w:tcW w:w="7865" w:type="dxa"/>
            <w:vAlign w:val="center"/>
          </w:tcPr>
          <w:p w14:paraId="219F75C3" w14:textId="77777777" w:rsidR="00E147D4" w:rsidRPr="003F6E31" w:rsidRDefault="00E147D4" w:rsidP="007E5391">
            <w:pPr>
              <w:rPr>
                <w:rFonts w:cs="Arial"/>
                <w:szCs w:val="22"/>
              </w:rPr>
            </w:pPr>
            <w:r w:rsidRPr="003F6E31">
              <w:rPr>
                <w:rFonts w:cs="Arial"/>
                <w:szCs w:val="22"/>
              </w:rPr>
              <w:t>Identity und Access Management</w:t>
            </w:r>
          </w:p>
        </w:tc>
      </w:tr>
      <w:tr w:rsidR="00E147D4" w:rsidRPr="003F6E31" w14:paraId="76340555" w14:textId="77777777" w:rsidTr="00226DA3">
        <w:tc>
          <w:tcPr>
            <w:tcW w:w="1346" w:type="dxa"/>
            <w:vAlign w:val="center"/>
          </w:tcPr>
          <w:p w14:paraId="21537B89" w14:textId="77777777" w:rsidR="00E147D4" w:rsidRPr="003F6E31" w:rsidRDefault="00E147D4" w:rsidP="007E5391">
            <w:pPr>
              <w:rPr>
                <w:rFonts w:cs="Arial"/>
                <w:szCs w:val="22"/>
              </w:rPr>
            </w:pPr>
            <w:r w:rsidRPr="003F6E31">
              <w:rPr>
                <w:rFonts w:cs="Arial"/>
                <w:szCs w:val="22"/>
              </w:rPr>
              <w:t>IdP</w:t>
            </w:r>
          </w:p>
        </w:tc>
        <w:tc>
          <w:tcPr>
            <w:tcW w:w="7865" w:type="dxa"/>
            <w:vAlign w:val="center"/>
          </w:tcPr>
          <w:p w14:paraId="1AB6E9CC" w14:textId="77777777" w:rsidR="00E147D4" w:rsidRPr="003F6E31" w:rsidRDefault="00E147D4" w:rsidP="007E5391">
            <w:pPr>
              <w:rPr>
                <w:rFonts w:cs="Arial"/>
                <w:szCs w:val="22"/>
              </w:rPr>
            </w:pPr>
            <w:r w:rsidRPr="003F6E31">
              <w:rPr>
                <w:rFonts w:cs="Arial"/>
                <w:szCs w:val="22"/>
              </w:rPr>
              <w:t>Identity Provider</w:t>
            </w:r>
          </w:p>
        </w:tc>
      </w:tr>
      <w:tr w:rsidR="00E147D4" w:rsidRPr="00510A8C" w14:paraId="2F86B8CA" w14:textId="77777777" w:rsidTr="00226DA3">
        <w:tc>
          <w:tcPr>
            <w:tcW w:w="1346" w:type="dxa"/>
            <w:vAlign w:val="center"/>
          </w:tcPr>
          <w:p w14:paraId="44BD7FFF" w14:textId="77777777" w:rsidR="00E147D4" w:rsidRPr="003F6E31" w:rsidRDefault="00E147D4" w:rsidP="007E5391">
            <w:pPr>
              <w:rPr>
                <w:rFonts w:cs="Arial"/>
                <w:szCs w:val="22"/>
              </w:rPr>
            </w:pPr>
            <w:r w:rsidRPr="003F6E31">
              <w:rPr>
                <w:rFonts w:cs="Arial"/>
                <w:szCs w:val="22"/>
              </w:rPr>
              <w:t>OASIS</w:t>
            </w:r>
          </w:p>
        </w:tc>
        <w:tc>
          <w:tcPr>
            <w:tcW w:w="7865" w:type="dxa"/>
            <w:vAlign w:val="center"/>
          </w:tcPr>
          <w:p w14:paraId="34E425B1" w14:textId="77777777" w:rsidR="00E147D4" w:rsidRPr="00F04E7E" w:rsidRDefault="00E147D4" w:rsidP="007E5391">
            <w:pPr>
              <w:rPr>
                <w:rFonts w:cs="Arial"/>
                <w:szCs w:val="22"/>
                <w:lang w:val="en-GB"/>
              </w:rPr>
            </w:pPr>
            <w:r w:rsidRPr="00F04E7E">
              <w:rPr>
                <w:rFonts w:cs="Arial"/>
                <w:szCs w:val="22"/>
                <w:lang w:val="en-GB"/>
              </w:rPr>
              <w:t>Advancing open standards for the information society</w:t>
            </w:r>
          </w:p>
        </w:tc>
      </w:tr>
      <w:tr w:rsidR="00E147D4" w:rsidRPr="003F6E31" w14:paraId="77FD9F67" w14:textId="77777777" w:rsidTr="00226DA3">
        <w:tc>
          <w:tcPr>
            <w:tcW w:w="1346" w:type="dxa"/>
            <w:vAlign w:val="center"/>
          </w:tcPr>
          <w:p w14:paraId="5E6BEDC8" w14:textId="77777777" w:rsidR="00E147D4" w:rsidRPr="003F6E31" w:rsidRDefault="00E147D4" w:rsidP="00AA2A09">
            <w:pPr>
              <w:pStyle w:val="Textkrper"/>
              <w:rPr>
                <w:rFonts w:cs="Arial"/>
                <w:szCs w:val="22"/>
              </w:rPr>
            </w:pPr>
            <w:r w:rsidRPr="003F6E31">
              <w:rPr>
                <w:rFonts w:cs="Arial"/>
                <w:szCs w:val="22"/>
              </w:rPr>
              <w:t>RP</w:t>
            </w:r>
          </w:p>
        </w:tc>
        <w:tc>
          <w:tcPr>
            <w:tcW w:w="7865" w:type="dxa"/>
            <w:vAlign w:val="center"/>
          </w:tcPr>
          <w:p w14:paraId="6D8DE7AC" w14:textId="77777777" w:rsidR="00E147D4" w:rsidRPr="003F6E31" w:rsidRDefault="00E147D4" w:rsidP="007E5391">
            <w:pPr>
              <w:rPr>
                <w:rFonts w:cs="Arial"/>
                <w:color w:val="000000"/>
                <w:szCs w:val="22"/>
              </w:rPr>
            </w:pPr>
            <w:r w:rsidRPr="003F6E31">
              <w:rPr>
                <w:rFonts w:cs="Arial"/>
                <w:color w:val="000000"/>
                <w:szCs w:val="22"/>
              </w:rPr>
              <w:t>Relying Party</w:t>
            </w:r>
          </w:p>
        </w:tc>
      </w:tr>
      <w:tr w:rsidR="00E147D4" w:rsidRPr="003F6E31" w14:paraId="5E900C53" w14:textId="77777777" w:rsidTr="00226DA3">
        <w:tc>
          <w:tcPr>
            <w:tcW w:w="1346" w:type="dxa"/>
            <w:vAlign w:val="center"/>
          </w:tcPr>
          <w:p w14:paraId="57D91E3D" w14:textId="77777777" w:rsidR="00E147D4" w:rsidRPr="003F6E31" w:rsidRDefault="00E147D4" w:rsidP="007E5391">
            <w:pPr>
              <w:rPr>
                <w:rFonts w:cs="Arial"/>
                <w:szCs w:val="22"/>
              </w:rPr>
            </w:pPr>
            <w:r w:rsidRPr="003F6E31">
              <w:rPr>
                <w:rFonts w:cs="Arial"/>
                <w:szCs w:val="22"/>
              </w:rPr>
              <w:t>SAML</w:t>
            </w:r>
          </w:p>
        </w:tc>
        <w:tc>
          <w:tcPr>
            <w:tcW w:w="7865" w:type="dxa"/>
            <w:vAlign w:val="center"/>
          </w:tcPr>
          <w:p w14:paraId="3F69F2AF" w14:textId="77777777" w:rsidR="00E147D4" w:rsidRPr="003F6E31" w:rsidRDefault="00E147D4" w:rsidP="007E5391">
            <w:pPr>
              <w:rPr>
                <w:rFonts w:cs="Arial"/>
                <w:szCs w:val="22"/>
              </w:rPr>
            </w:pPr>
            <w:r w:rsidRPr="003F6E31">
              <w:rPr>
                <w:rFonts w:cs="Arial"/>
                <w:szCs w:val="22"/>
              </w:rPr>
              <w:t>Security Assertion Markup Language</w:t>
            </w:r>
          </w:p>
        </w:tc>
      </w:tr>
      <w:tr w:rsidR="00E147D4" w:rsidRPr="003F6E31" w14:paraId="13A85706" w14:textId="77777777" w:rsidTr="00226DA3">
        <w:tc>
          <w:tcPr>
            <w:tcW w:w="1346" w:type="dxa"/>
            <w:vAlign w:val="center"/>
          </w:tcPr>
          <w:p w14:paraId="5735A371" w14:textId="77777777" w:rsidR="00E147D4" w:rsidRPr="003F6E31" w:rsidRDefault="00E147D4" w:rsidP="00AA2A09">
            <w:pPr>
              <w:pStyle w:val="Textkrper"/>
              <w:rPr>
                <w:rFonts w:cs="Arial"/>
                <w:szCs w:val="22"/>
              </w:rPr>
            </w:pPr>
            <w:r w:rsidRPr="003F6E31">
              <w:rPr>
                <w:rFonts w:cs="Arial"/>
                <w:szCs w:val="22"/>
              </w:rPr>
              <w:t>SLA</w:t>
            </w:r>
          </w:p>
        </w:tc>
        <w:tc>
          <w:tcPr>
            <w:tcW w:w="7865" w:type="dxa"/>
            <w:vAlign w:val="center"/>
          </w:tcPr>
          <w:p w14:paraId="3FCC1758" w14:textId="77777777" w:rsidR="00E147D4" w:rsidRPr="003F6E31" w:rsidRDefault="00E147D4" w:rsidP="007D0AA5">
            <w:pPr>
              <w:rPr>
                <w:rFonts w:cs="Arial"/>
                <w:szCs w:val="22"/>
              </w:rPr>
            </w:pPr>
            <w:r w:rsidRPr="003F6E31">
              <w:rPr>
                <w:rFonts w:cs="Arial"/>
                <w:color w:val="000000"/>
                <w:szCs w:val="22"/>
              </w:rPr>
              <w:t>Service Level Agreement</w:t>
            </w:r>
            <w:r w:rsidRPr="003F6E31">
              <w:rPr>
                <w:rFonts w:cs="Arial"/>
                <w:szCs w:val="22"/>
              </w:rPr>
              <w:t xml:space="preserve"> </w:t>
            </w:r>
          </w:p>
        </w:tc>
      </w:tr>
      <w:tr w:rsidR="00065028" w:rsidRPr="003F6E31" w14:paraId="32FC4656" w14:textId="77777777" w:rsidTr="00226DA3">
        <w:tc>
          <w:tcPr>
            <w:tcW w:w="1346" w:type="dxa"/>
            <w:vAlign w:val="center"/>
          </w:tcPr>
          <w:p w14:paraId="3C1F42AB" w14:textId="77777777" w:rsidR="00065028" w:rsidRPr="003F6E31" w:rsidRDefault="00065028" w:rsidP="007E5391">
            <w:pPr>
              <w:rPr>
                <w:rFonts w:cs="Arial"/>
                <w:szCs w:val="22"/>
              </w:rPr>
            </w:pPr>
            <w:r>
              <w:rPr>
                <w:rFonts w:cs="Arial"/>
                <w:szCs w:val="22"/>
              </w:rPr>
              <w:t>SSO</w:t>
            </w:r>
          </w:p>
        </w:tc>
        <w:tc>
          <w:tcPr>
            <w:tcW w:w="7865" w:type="dxa"/>
            <w:vAlign w:val="center"/>
          </w:tcPr>
          <w:p w14:paraId="164D6A86" w14:textId="77777777" w:rsidR="00065028" w:rsidRPr="003F6E31" w:rsidRDefault="001C7374" w:rsidP="007E5391">
            <w:pPr>
              <w:rPr>
                <w:rFonts w:cs="Arial"/>
                <w:szCs w:val="22"/>
              </w:rPr>
            </w:pPr>
            <w:r>
              <w:rPr>
                <w:rFonts w:cs="Arial"/>
                <w:szCs w:val="22"/>
              </w:rPr>
              <w:t xml:space="preserve">Single </w:t>
            </w:r>
            <w:r w:rsidR="00065028">
              <w:rPr>
                <w:rFonts w:cs="Arial"/>
                <w:szCs w:val="22"/>
              </w:rPr>
              <w:t>Sign</w:t>
            </w:r>
            <w:r>
              <w:rPr>
                <w:rFonts w:cs="Arial"/>
                <w:szCs w:val="22"/>
              </w:rPr>
              <w:t>-</w:t>
            </w:r>
            <w:r w:rsidR="00065028">
              <w:rPr>
                <w:rFonts w:cs="Arial"/>
                <w:szCs w:val="22"/>
              </w:rPr>
              <w:t>On</w:t>
            </w:r>
          </w:p>
        </w:tc>
      </w:tr>
      <w:tr w:rsidR="00E147D4" w:rsidRPr="003F6E31" w14:paraId="45CDF40A" w14:textId="77777777" w:rsidTr="00226DA3">
        <w:tc>
          <w:tcPr>
            <w:tcW w:w="1346" w:type="dxa"/>
            <w:vAlign w:val="center"/>
          </w:tcPr>
          <w:p w14:paraId="132318CD" w14:textId="77777777" w:rsidR="00E147D4" w:rsidRPr="003F6E31" w:rsidRDefault="00E147D4" w:rsidP="007E5391">
            <w:pPr>
              <w:rPr>
                <w:rFonts w:cs="Arial"/>
                <w:szCs w:val="22"/>
              </w:rPr>
            </w:pPr>
            <w:r w:rsidRPr="003F6E31">
              <w:rPr>
                <w:rFonts w:cs="Arial"/>
                <w:szCs w:val="22"/>
              </w:rPr>
              <w:t>Stabi3</w:t>
            </w:r>
          </w:p>
        </w:tc>
        <w:tc>
          <w:tcPr>
            <w:tcW w:w="7865" w:type="dxa"/>
            <w:vAlign w:val="center"/>
          </w:tcPr>
          <w:p w14:paraId="447B35DB" w14:textId="77777777" w:rsidR="00E147D4" w:rsidRPr="003F6E31" w:rsidRDefault="00E147D4" w:rsidP="007E5391">
            <w:pPr>
              <w:rPr>
                <w:rFonts w:cs="Arial"/>
                <w:szCs w:val="22"/>
              </w:rPr>
            </w:pPr>
            <w:r w:rsidRPr="003F6E31">
              <w:rPr>
                <w:rFonts w:cs="Arial"/>
                <w:szCs w:val="22"/>
              </w:rPr>
              <w:t>Stabilisierungspaket</w:t>
            </w:r>
          </w:p>
        </w:tc>
      </w:tr>
      <w:tr w:rsidR="00E147D4" w:rsidRPr="00510A8C" w14:paraId="045C7E47" w14:textId="77777777" w:rsidTr="00226DA3">
        <w:tc>
          <w:tcPr>
            <w:tcW w:w="1346" w:type="dxa"/>
            <w:vAlign w:val="center"/>
          </w:tcPr>
          <w:p w14:paraId="0918098A" w14:textId="77777777" w:rsidR="00E147D4" w:rsidRPr="003F6E31" w:rsidRDefault="00E147D4" w:rsidP="00AA2A09">
            <w:pPr>
              <w:pStyle w:val="Textkrper"/>
              <w:rPr>
                <w:rFonts w:cs="Arial"/>
                <w:szCs w:val="22"/>
              </w:rPr>
            </w:pPr>
            <w:r w:rsidRPr="003F6E31">
              <w:rPr>
                <w:rFonts w:cs="Arial"/>
                <w:szCs w:val="22"/>
              </w:rPr>
              <w:t>TOGAF</w:t>
            </w:r>
          </w:p>
        </w:tc>
        <w:tc>
          <w:tcPr>
            <w:tcW w:w="7865" w:type="dxa"/>
            <w:vAlign w:val="center"/>
          </w:tcPr>
          <w:p w14:paraId="7A32A7CE" w14:textId="77777777" w:rsidR="00E147D4" w:rsidRPr="00F04E7E" w:rsidRDefault="00E147D4" w:rsidP="007E5391">
            <w:pPr>
              <w:rPr>
                <w:rFonts w:cs="Arial"/>
                <w:szCs w:val="22"/>
                <w:lang w:val="en-GB"/>
              </w:rPr>
            </w:pPr>
            <w:r w:rsidRPr="00F04E7E">
              <w:rPr>
                <w:rFonts w:cs="Arial"/>
                <w:szCs w:val="22"/>
                <w:lang w:val="en-GB"/>
              </w:rPr>
              <w:t>The Open Group Architecture Framework</w:t>
            </w:r>
          </w:p>
        </w:tc>
      </w:tr>
      <w:tr w:rsidR="00E147D4" w:rsidRPr="003F6E31" w14:paraId="4CD161E4" w14:textId="77777777" w:rsidTr="00226DA3">
        <w:tc>
          <w:tcPr>
            <w:tcW w:w="1346" w:type="dxa"/>
            <w:vAlign w:val="center"/>
          </w:tcPr>
          <w:p w14:paraId="6B6527C2" w14:textId="77777777" w:rsidR="00E147D4" w:rsidRPr="003F6E31" w:rsidRDefault="00E147D4" w:rsidP="007E5391">
            <w:pPr>
              <w:rPr>
                <w:rFonts w:cs="Arial"/>
                <w:szCs w:val="22"/>
              </w:rPr>
            </w:pPr>
            <w:r w:rsidRPr="003F6E31">
              <w:rPr>
                <w:rFonts w:cs="Arial"/>
                <w:szCs w:val="22"/>
              </w:rPr>
              <w:t>UML</w:t>
            </w:r>
          </w:p>
        </w:tc>
        <w:tc>
          <w:tcPr>
            <w:tcW w:w="7865" w:type="dxa"/>
            <w:vAlign w:val="center"/>
          </w:tcPr>
          <w:p w14:paraId="22B31FA2" w14:textId="77777777" w:rsidR="00E147D4" w:rsidRPr="003F6E31" w:rsidRDefault="00E147D4" w:rsidP="007E5391">
            <w:pPr>
              <w:rPr>
                <w:rFonts w:cs="Arial"/>
                <w:szCs w:val="22"/>
              </w:rPr>
            </w:pPr>
            <w:r w:rsidRPr="003F6E31">
              <w:rPr>
                <w:rFonts w:cs="Arial"/>
                <w:szCs w:val="22"/>
              </w:rPr>
              <w:t>Unified Modelling Language</w:t>
            </w:r>
            <w:r w:rsidR="00D6201D">
              <w:rPr>
                <w:rFonts w:cs="Arial"/>
                <w:szCs w:val="22"/>
              </w:rPr>
              <w:t xml:space="preserve"> [UML]</w:t>
            </w:r>
          </w:p>
        </w:tc>
      </w:tr>
      <w:tr w:rsidR="005D2B1D" w:rsidRPr="003F6E31" w14:paraId="13E1F132" w14:textId="77777777" w:rsidTr="00226DA3">
        <w:tc>
          <w:tcPr>
            <w:tcW w:w="1346" w:type="dxa"/>
            <w:vAlign w:val="center"/>
          </w:tcPr>
          <w:p w14:paraId="17A55214" w14:textId="77777777" w:rsidR="005D2B1D" w:rsidRPr="003F6E31" w:rsidRDefault="005D2B1D" w:rsidP="007E5391">
            <w:pPr>
              <w:rPr>
                <w:rFonts w:cs="Arial"/>
                <w:szCs w:val="22"/>
              </w:rPr>
            </w:pPr>
            <w:r>
              <w:rPr>
                <w:rFonts w:cs="Arial"/>
                <w:szCs w:val="22"/>
              </w:rPr>
              <w:t>URI</w:t>
            </w:r>
          </w:p>
        </w:tc>
        <w:tc>
          <w:tcPr>
            <w:tcW w:w="7865" w:type="dxa"/>
            <w:vAlign w:val="center"/>
          </w:tcPr>
          <w:p w14:paraId="3C4A9279" w14:textId="77777777" w:rsidR="005D2B1D" w:rsidRPr="003F6E31" w:rsidRDefault="000324BC" w:rsidP="007E5391">
            <w:pPr>
              <w:rPr>
                <w:rFonts w:cs="Arial"/>
                <w:szCs w:val="22"/>
              </w:rPr>
            </w:pPr>
            <w:r>
              <w:rPr>
                <w:rFonts w:cs="Arial"/>
                <w:szCs w:val="22"/>
              </w:rPr>
              <w:t>Uniform Resource Identifier</w:t>
            </w:r>
          </w:p>
        </w:tc>
      </w:tr>
      <w:tr w:rsidR="00B306AA" w:rsidRPr="003F6E31" w14:paraId="1A4890D4" w14:textId="77777777" w:rsidTr="00226DA3">
        <w:tc>
          <w:tcPr>
            <w:tcW w:w="1346" w:type="dxa"/>
            <w:vAlign w:val="center"/>
          </w:tcPr>
          <w:p w14:paraId="5DEEB858" w14:textId="77777777" w:rsidR="00B306AA" w:rsidRPr="003F6E31" w:rsidRDefault="00B306AA" w:rsidP="007E5391">
            <w:pPr>
              <w:rPr>
                <w:rFonts w:cs="Arial"/>
                <w:szCs w:val="22"/>
              </w:rPr>
            </w:pPr>
            <w:r>
              <w:rPr>
                <w:rFonts w:cs="Arial"/>
                <w:szCs w:val="22"/>
              </w:rPr>
              <w:t>URL</w:t>
            </w:r>
          </w:p>
        </w:tc>
        <w:tc>
          <w:tcPr>
            <w:tcW w:w="7865" w:type="dxa"/>
            <w:vAlign w:val="center"/>
          </w:tcPr>
          <w:p w14:paraId="2A22F61D" w14:textId="77777777" w:rsidR="00B306AA" w:rsidRPr="003F6E31" w:rsidRDefault="000324BC" w:rsidP="007E5391">
            <w:pPr>
              <w:rPr>
                <w:rFonts w:cs="Arial"/>
                <w:szCs w:val="22"/>
              </w:rPr>
            </w:pPr>
            <w:r>
              <w:rPr>
                <w:rFonts w:cs="Arial"/>
                <w:szCs w:val="22"/>
              </w:rPr>
              <w:t>Uniform Resource Locator</w:t>
            </w:r>
          </w:p>
        </w:tc>
      </w:tr>
    </w:tbl>
    <w:p w14:paraId="6CE8C3C5" w14:textId="77777777" w:rsidR="002006C7" w:rsidRPr="003F6E31" w:rsidRDefault="002006C7" w:rsidP="00BB1961"/>
    <w:p w14:paraId="38AB4398" w14:textId="77777777" w:rsidR="00A27F16" w:rsidRPr="003F6E31" w:rsidRDefault="00A27F16">
      <w:pPr>
        <w:spacing w:after="0" w:line="240" w:lineRule="auto"/>
        <w:rPr>
          <w:b/>
          <w:bCs/>
          <w:sz w:val="32"/>
        </w:rPr>
      </w:pPr>
      <w:r w:rsidRPr="003F6E31">
        <w:br w:type="page"/>
      </w:r>
    </w:p>
    <w:p w14:paraId="10B5ACDF" w14:textId="77777777" w:rsidR="00A0625E" w:rsidRPr="003F6E31" w:rsidRDefault="00A0625E" w:rsidP="00A0625E">
      <w:bookmarkStart w:id="452" w:name="_Toc366590299"/>
    </w:p>
    <w:p w14:paraId="1D4CEEC5" w14:textId="3BBE6226" w:rsidR="00BB1961" w:rsidRPr="003F6E31" w:rsidRDefault="00663C01" w:rsidP="00FA22BE">
      <w:pPr>
        <w:pStyle w:val="Anhang"/>
      </w:pPr>
      <w:bookmarkStart w:id="453" w:name="_Toc487535846"/>
      <w:r w:rsidRPr="003F6E31">
        <w:t>–</w:t>
      </w:r>
      <w:r w:rsidR="00BB1961" w:rsidRPr="003F6E31">
        <w:t xml:space="preserve"> Glossar</w:t>
      </w:r>
      <w:bookmarkEnd w:id="452"/>
      <w:bookmarkEnd w:id="453"/>
    </w:p>
    <w:p w14:paraId="2B70B929" w14:textId="7A2D880D" w:rsidR="008861C9" w:rsidRPr="003F6E31" w:rsidRDefault="008861C9" w:rsidP="008861C9">
      <w:pPr>
        <w:pStyle w:val="Textkrper"/>
      </w:pPr>
      <w:r w:rsidRPr="003F6E31">
        <w:t xml:space="preserve">Im Kontext dieses </w:t>
      </w:r>
      <w:r w:rsidR="001F15DF">
        <w:t xml:space="preserve">Standards </w:t>
      </w:r>
      <w:r w:rsidRPr="003F6E31">
        <w:t>bedeuten:</w:t>
      </w:r>
    </w:p>
    <w:tbl>
      <w:tblPr>
        <w:tblW w:w="9322" w:type="dxa"/>
        <w:tblLayout w:type="fixed"/>
        <w:tblLook w:val="04A0" w:firstRow="1" w:lastRow="0" w:firstColumn="1" w:lastColumn="0" w:noHBand="0" w:noVBand="1"/>
      </w:tblPr>
      <w:tblGrid>
        <w:gridCol w:w="2235"/>
        <w:gridCol w:w="7052"/>
        <w:gridCol w:w="35"/>
      </w:tblGrid>
      <w:tr w:rsidR="00913916" w:rsidRPr="0095293D" w14:paraId="144EF3CD" w14:textId="77777777" w:rsidTr="00F12CE3">
        <w:trPr>
          <w:cantSplit/>
        </w:trPr>
        <w:tc>
          <w:tcPr>
            <w:tcW w:w="2235" w:type="dxa"/>
          </w:tcPr>
          <w:p w14:paraId="16C2201F" w14:textId="3AE26E13" w:rsidR="00913916" w:rsidRPr="003F6E31" w:rsidRDefault="00913916" w:rsidP="00454623">
            <w:pPr>
              <w:pStyle w:val="Textkrper"/>
              <w:rPr>
                <w:rFonts w:cs="Arial"/>
                <w:iCs/>
                <w:szCs w:val="22"/>
              </w:rPr>
            </w:pPr>
            <w:r>
              <w:rPr>
                <w:rFonts w:cs="Arial"/>
                <w:iCs/>
                <w:szCs w:val="22"/>
              </w:rPr>
              <w:t>ABAC</w:t>
            </w:r>
          </w:p>
        </w:tc>
        <w:tc>
          <w:tcPr>
            <w:tcW w:w="7087" w:type="dxa"/>
            <w:gridSpan w:val="2"/>
          </w:tcPr>
          <w:p w14:paraId="3056FDAF" w14:textId="5AF3681A" w:rsidR="00913916" w:rsidRPr="0095293D" w:rsidRDefault="00913916" w:rsidP="00913916">
            <w:pPr>
              <w:ind w:left="34"/>
              <w:rPr>
                <w:rFonts w:cs="Arial"/>
                <w:iCs/>
                <w:szCs w:val="22"/>
              </w:rPr>
            </w:pPr>
            <w:r w:rsidRPr="0095293D">
              <w:rPr>
                <w:rFonts w:cs="Arial"/>
                <w:iCs/>
                <w:szCs w:val="22"/>
              </w:rPr>
              <w:t>Attribute Based Access Control</w:t>
            </w:r>
            <w:r w:rsidR="0095293D" w:rsidRPr="0095293D">
              <w:rPr>
                <w:rFonts w:cs="Arial"/>
                <w:iCs/>
                <w:szCs w:val="22"/>
              </w:rPr>
              <w:br/>
              <w:t xml:space="preserve">Bei der attibutbasierten </w:t>
            </w:r>
            <w:r w:rsidR="0095293D" w:rsidRPr="00A430E5">
              <w:rPr>
                <w:rFonts w:cs="Arial"/>
                <w:i/>
                <w:iCs/>
                <w:szCs w:val="22"/>
              </w:rPr>
              <w:t>Zugriffskontrolle</w:t>
            </w:r>
            <w:r w:rsidR="0095293D" w:rsidRPr="0095293D">
              <w:rPr>
                <w:rFonts w:cs="Arial"/>
                <w:iCs/>
                <w:szCs w:val="22"/>
              </w:rPr>
              <w:t xml:space="preserve"> wird den Benutzern auf Grund ihrer </w:t>
            </w:r>
            <w:r w:rsidR="0095293D" w:rsidRPr="00C9019D">
              <w:rPr>
                <w:rFonts w:cs="Arial"/>
                <w:i/>
                <w:iCs/>
                <w:szCs w:val="22"/>
              </w:rPr>
              <w:t>Attribute</w:t>
            </w:r>
            <w:r w:rsidR="0095293D" w:rsidRPr="0095293D">
              <w:rPr>
                <w:rFonts w:cs="Arial"/>
                <w:iCs/>
                <w:szCs w:val="22"/>
              </w:rPr>
              <w:t xml:space="preserve"> dynamisch Zugang/</w:t>
            </w:r>
            <w:r w:rsidR="0095293D" w:rsidRPr="00A430E5">
              <w:rPr>
                <w:rFonts w:cs="Arial"/>
                <w:i/>
                <w:iCs/>
                <w:szCs w:val="22"/>
              </w:rPr>
              <w:t>Zugriff</w:t>
            </w:r>
            <w:r w:rsidR="0095293D" w:rsidRPr="0095293D">
              <w:rPr>
                <w:rFonts w:cs="Arial"/>
                <w:iCs/>
                <w:szCs w:val="22"/>
              </w:rPr>
              <w:t xml:space="preserve"> zu den </w:t>
            </w:r>
            <w:r w:rsidR="0095293D" w:rsidRPr="00A430E5">
              <w:rPr>
                <w:rFonts w:cs="Arial"/>
                <w:i/>
                <w:iCs/>
                <w:szCs w:val="22"/>
              </w:rPr>
              <w:t>Ressourcen</w:t>
            </w:r>
            <w:r w:rsidR="0095293D" w:rsidRPr="0095293D">
              <w:rPr>
                <w:rFonts w:cs="Arial"/>
                <w:iCs/>
                <w:szCs w:val="22"/>
              </w:rPr>
              <w:t xml:space="preserve"> gewährt.</w:t>
            </w:r>
            <w:r w:rsidR="005D7994" w:rsidRPr="0095293D">
              <w:rPr>
                <w:rFonts w:cs="Arial"/>
                <w:iCs/>
                <w:szCs w:val="22"/>
              </w:rPr>
              <w:br/>
              <w:t xml:space="preserve">vgl. </w:t>
            </w:r>
            <w:r w:rsidR="005D7994" w:rsidRPr="00A430E5">
              <w:rPr>
                <w:rFonts w:cs="Arial"/>
                <w:i/>
                <w:iCs/>
                <w:szCs w:val="22"/>
              </w:rPr>
              <w:t>RBAC</w:t>
            </w:r>
          </w:p>
        </w:tc>
      </w:tr>
      <w:tr w:rsidR="00D82A0F" w:rsidRPr="003F6E31" w14:paraId="3F708A30" w14:textId="77777777" w:rsidTr="00F12CE3">
        <w:trPr>
          <w:gridAfter w:val="1"/>
          <w:wAfter w:w="35" w:type="dxa"/>
          <w:cantSplit/>
        </w:trPr>
        <w:tc>
          <w:tcPr>
            <w:tcW w:w="2235" w:type="dxa"/>
          </w:tcPr>
          <w:p w14:paraId="1E7C1936" w14:textId="77777777" w:rsidR="00D82A0F" w:rsidRPr="003F6E31" w:rsidRDefault="00D82A0F" w:rsidP="00454623">
            <w:pPr>
              <w:pStyle w:val="Textkrper"/>
              <w:rPr>
                <w:rFonts w:cs="Arial"/>
                <w:iCs/>
                <w:szCs w:val="22"/>
              </w:rPr>
            </w:pPr>
            <w:r w:rsidRPr="003F6E31">
              <w:rPr>
                <w:rFonts w:cs="Arial"/>
                <w:iCs/>
                <w:szCs w:val="22"/>
              </w:rPr>
              <w:t>Access</w:t>
            </w:r>
          </w:p>
        </w:tc>
        <w:tc>
          <w:tcPr>
            <w:tcW w:w="7052" w:type="dxa"/>
          </w:tcPr>
          <w:p w14:paraId="19DFF2C1" w14:textId="77777777" w:rsidR="00D82A0F" w:rsidRPr="003F6E31" w:rsidRDefault="00D82A0F" w:rsidP="00454623">
            <w:pPr>
              <w:ind w:left="34"/>
              <w:rPr>
                <w:rFonts w:cs="Arial"/>
                <w:iCs/>
                <w:szCs w:val="22"/>
              </w:rPr>
            </w:pPr>
            <w:r w:rsidRPr="003F6E31">
              <w:rPr>
                <w:rFonts w:cs="Arial"/>
                <w:iCs/>
                <w:szCs w:val="22"/>
              </w:rPr>
              <w:t>Siehe</w:t>
            </w:r>
            <w:r w:rsidRPr="003F6E31">
              <w:rPr>
                <w:rFonts w:cs="Arial"/>
                <w:i/>
                <w:iCs/>
                <w:szCs w:val="22"/>
              </w:rPr>
              <w:t xml:space="preserve"> Zugriff</w:t>
            </w:r>
          </w:p>
        </w:tc>
      </w:tr>
      <w:tr w:rsidR="00D82A0F" w:rsidRPr="003F6E31" w14:paraId="14B5652D" w14:textId="77777777" w:rsidTr="00F12CE3">
        <w:trPr>
          <w:gridAfter w:val="1"/>
          <w:wAfter w:w="35" w:type="dxa"/>
          <w:cantSplit/>
        </w:trPr>
        <w:tc>
          <w:tcPr>
            <w:tcW w:w="2235" w:type="dxa"/>
          </w:tcPr>
          <w:p w14:paraId="5B72367E" w14:textId="77777777" w:rsidR="00D82A0F" w:rsidRPr="003F6E31" w:rsidRDefault="00D82A0F" w:rsidP="00454623">
            <w:pPr>
              <w:pStyle w:val="Textkrper"/>
              <w:rPr>
                <w:rFonts w:cs="Arial"/>
                <w:szCs w:val="22"/>
              </w:rPr>
            </w:pPr>
            <w:r w:rsidRPr="003F6E31">
              <w:rPr>
                <w:rFonts w:cs="Arial"/>
                <w:szCs w:val="22"/>
              </w:rPr>
              <w:t>Access Control</w:t>
            </w:r>
          </w:p>
        </w:tc>
        <w:tc>
          <w:tcPr>
            <w:tcW w:w="7052" w:type="dxa"/>
          </w:tcPr>
          <w:p w14:paraId="47A15E8F" w14:textId="77777777" w:rsidR="00D82A0F" w:rsidRPr="003F6E31" w:rsidRDefault="00D82A0F" w:rsidP="00454623">
            <w:pPr>
              <w:pStyle w:val="Textkrper"/>
              <w:rPr>
                <w:rFonts w:cs="Arial"/>
                <w:szCs w:val="22"/>
              </w:rPr>
            </w:pPr>
            <w:r w:rsidRPr="003F6E31">
              <w:rPr>
                <w:rFonts w:cs="Arial"/>
                <w:szCs w:val="22"/>
              </w:rPr>
              <w:t xml:space="preserve">Siehe </w:t>
            </w:r>
            <w:r w:rsidRPr="003F6E31">
              <w:rPr>
                <w:rFonts w:cs="Arial"/>
                <w:i/>
                <w:szCs w:val="22"/>
              </w:rPr>
              <w:t>Zugriffskontrolle</w:t>
            </w:r>
          </w:p>
        </w:tc>
      </w:tr>
      <w:tr w:rsidR="00D82A0F" w:rsidRPr="003F6E31" w14:paraId="75B42939" w14:textId="77777777" w:rsidTr="00F12CE3">
        <w:trPr>
          <w:gridAfter w:val="1"/>
          <w:wAfter w:w="35" w:type="dxa"/>
          <w:cantSplit/>
        </w:trPr>
        <w:tc>
          <w:tcPr>
            <w:tcW w:w="2235" w:type="dxa"/>
          </w:tcPr>
          <w:p w14:paraId="0DF71EEE" w14:textId="77777777" w:rsidR="00D82A0F" w:rsidRPr="003F6E31" w:rsidRDefault="00D82A0F" w:rsidP="00454623">
            <w:pPr>
              <w:pStyle w:val="Textkrper"/>
              <w:rPr>
                <w:rFonts w:cs="Arial"/>
                <w:iCs/>
                <w:szCs w:val="22"/>
              </w:rPr>
            </w:pPr>
            <w:r w:rsidRPr="003F6E31">
              <w:rPr>
                <w:rFonts w:cs="Arial"/>
                <w:iCs/>
                <w:szCs w:val="22"/>
              </w:rPr>
              <w:t>Access Service</w:t>
            </w:r>
          </w:p>
        </w:tc>
        <w:tc>
          <w:tcPr>
            <w:tcW w:w="7052" w:type="dxa"/>
          </w:tcPr>
          <w:p w14:paraId="5C6A510C" w14:textId="30CD2FB9" w:rsidR="00D82A0F" w:rsidRPr="003F6E31" w:rsidRDefault="00046B12" w:rsidP="00560872">
            <w:pPr>
              <w:ind w:left="34"/>
              <w:rPr>
                <w:rFonts w:cs="Arial"/>
                <w:iCs/>
                <w:szCs w:val="22"/>
              </w:rPr>
            </w:pPr>
            <w:r>
              <w:rPr>
                <w:rFonts w:cs="Arial"/>
                <w:iCs/>
                <w:szCs w:val="22"/>
              </w:rPr>
              <w:t>siehe</w:t>
            </w:r>
            <w:r w:rsidR="00D82A0F" w:rsidRPr="003F6E31">
              <w:rPr>
                <w:rFonts w:cs="Arial"/>
                <w:iCs/>
                <w:szCs w:val="22"/>
              </w:rPr>
              <w:t xml:space="preserve"> </w:t>
            </w:r>
            <w:r w:rsidR="00D82A0F" w:rsidRPr="00B9485E">
              <w:rPr>
                <w:rFonts w:cs="Arial"/>
                <w:i/>
                <w:iCs/>
                <w:szCs w:val="22"/>
              </w:rPr>
              <w:t xml:space="preserve">Zugang </w:t>
            </w:r>
            <w:r w:rsidR="00D82A0F" w:rsidRPr="00560872">
              <w:rPr>
                <w:rFonts w:cs="Arial"/>
                <w:iCs/>
                <w:szCs w:val="22"/>
              </w:rPr>
              <w:t>Service</w:t>
            </w:r>
          </w:p>
        </w:tc>
      </w:tr>
      <w:tr w:rsidR="00D82A0F" w:rsidRPr="003F6E31" w14:paraId="525E8F35" w14:textId="77777777" w:rsidTr="00F12CE3">
        <w:trPr>
          <w:gridAfter w:val="1"/>
          <w:wAfter w:w="35" w:type="dxa"/>
          <w:cantSplit/>
        </w:trPr>
        <w:tc>
          <w:tcPr>
            <w:tcW w:w="2235" w:type="dxa"/>
          </w:tcPr>
          <w:p w14:paraId="1B9E772E" w14:textId="77777777" w:rsidR="00D82A0F" w:rsidRPr="003F6E31" w:rsidRDefault="00D82A0F" w:rsidP="00454623">
            <w:pPr>
              <w:pStyle w:val="Textkrper"/>
              <w:rPr>
                <w:rFonts w:cs="Arial"/>
                <w:szCs w:val="22"/>
              </w:rPr>
            </w:pPr>
            <w:r w:rsidRPr="003F6E31">
              <w:rPr>
                <w:rFonts w:cs="Arial"/>
                <w:iCs/>
                <w:szCs w:val="22"/>
              </w:rPr>
              <w:t xml:space="preserve">Access Service </w:t>
            </w:r>
            <w:r w:rsidR="007F2815">
              <w:rPr>
                <w:rFonts w:cs="Arial"/>
                <w:iCs/>
                <w:szCs w:val="22"/>
              </w:rPr>
              <w:br/>
            </w:r>
            <w:r w:rsidRPr="003F6E31">
              <w:rPr>
                <w:rFonts w:cs="Arial"/>
                <w:iCs/>
                <w:szCs w:val="22"/>
              </w:rPr>
              <w:t>Provider</w:t>
            </w:r>
          </w:p>
        </w:tc>
        <w:tc>
          <w:tcPr>
            <w:tcW w:w="7052" w:type="dxa"/>
          </w:tcPr>
          <w:p w14:paraId="294EE2C6" w14:textId="4AACA7B2" w:rsidR="00D82A0F" w:rsidRPr="003F6E31" w:rsidRDefault="00D82A0F" w:rsidP="00A61027">
            <w:pPr>
              <w:ind w:left="34"/>
              <w:rPr>
                <w:rFonts w:cs="Arial"/>
                <w:b/>
                <w:szCs w:val="22"/>
              </w:rPr>
            </w:pPr>
            <w:r w:rsidRPr="003F6E31">
              <w:rPr>
                <w:rFonts w:cs="Arial"/>
                <w:i/>
                <w:iCs/>
                <w:szCs w:val="22"/>
              </w:rPr>
              <w:t>Entität</w:t>
            </w:r>
            <w:r w:rsidRPr="003F6E31">
              <w:rPr>
                <w:rFonts w:cs="Arial"/>
                <w:iCs/>
                <w:szCs w:val="22"/>
              </w:rPr>
              <w:t xml:space="preserve">, welche den gesamten Vorgang der </w:t>
            </w:r>
            <w:r w:rsidRPr="00C9019D">
              <w:rPr>
                <w:rFonts w:cs="Arial"/>
                <w:i/>
                <w:iCs/>
                <w:szCs w:val="22"/>
              </w:rPr>
              <w:t>Authentisierung</w:t>
            </w:r>
            <w:r w:rsidRPr="003F6E31">
              <w:rPr>
                <w:rFonts w:cs="Arial"/>
                <w:iCs/>
                <w:szCs w:val="22"/>
              </w:rPr>
              <w:t xml:space="preserve"> und </w:t>
            </w:r>
            <w:r w:rsidRPr="00C9019D">
              <w:rPr>
                <w:rFonts w:cs="Arial"/>
                <w:i/>
                <w:iCs/>
                <w:szCs w:val="22"/>
              </w:rPr>
              <w:t>Autorisierung</w:t>
            </w:r>
            <w:r w:rsidRPr="003F6E31">
              <w:rPr>
                <w:rFonts w:cs="Arial"/>
                <w:iCs/>
                <w:szCs w:val="22"/>
              </w:rPr>
              <w:t xml:space="preserve"> durchführt und die endgültige Entscheidung über den </w:t>
            </w:r>
            <w:r w:rsidRPr="00C9019D">
              <w:rPr>
                <w:rFonts w:cs="Arial"/>
                <w:i/>
                <w:iCs/>
                <w:szCs w:val="22"/>
              </w:rPr>
              <w:t>Zugriff</w:t>
            </w:r>
            <w:r w:rsidRPr="003F6E31">
              <w:rPr>
                <w:rFonts w:cs="Arial"/>
                <w:iCs/>
                <w:szCs w:val="22"/>
              </w:rPr>
              <w:t xml:space="preserve"> auf Basis der zur Verfügung gestellten </w:t>
            </w:r>
            <w:r w:rsidRPr="00C9019D">
              <w:rPr>
                <w:rFonts w:cs="Arial"/>
                <w:i/>
                <w:iCs/>
                <w:szCs w:val="22"/>
              </w:rPr>
              <w:t>Cred</w:t>
            </w:r>
            <w:r w:rsidR="0057283B" w:rsidRPr="00C9019D">
              <w:rPr>
                <w:rFonts w:cs="Arial"/>
                <w:i/>
                <w:iCs/>
                <w:szCs w:val="22"/>
              </w:rPr>
              <w:t>entials</w:t>
            </w:r>
            <w:r w:rsidR="0057283B">
              <w:rPr>
                <w:rFonts w:cs="Arial"/>
                <w:iCs/>
                <w:szCs w:val="22"/>
              </w:rPr>
              <w:t xml:space="preserve"> usw. trifft.</w:t>
            </w:r>
            <w:r w:rsidR="0057283B">
              <w:rPr>
                <w:rFonts w:cs="Arial"/>
                <w:iCs/>
                <w:szCs w:val="22"/>
              </w:rPr>
              <w:br/>
              <w:t xml:space="preserve">Der </w:t>
            </w:r>
            <w:r w:rsidR="0057283B" w:rsidRPr="00521B8C">
              <w:rPr>
                <w:i/>
              </w:rPr>
              <w:t>Access Service</w:t>
            </w:r>
            <w:r w:rsidR="00A61027">
              <w:rPr>
                <w:rFonts w:cs="Arial"/>
                <w:iCs/>
                <w:szCs w:val="22"/>
              </w:rPr>
              <w:t>-</w:t>
            </w:r>
            <w:r w:rsidRPr="003F6E31">
              <w:rPr>
                <w:rFonts w:cs="Arial"/>
                <w:iCs/>
                <w:szCs w:val="22"/>
              </w:rPr>
              <w:t>Provider stellt auch jene Daten zur Verfügung, die für Accounting, Billing und nutzungsbasierte Lizensierung benötigt werden.</w:t>
            </w:r>
          </w:p>
        </w:tc>
      </w:tr>
      <w:tr w:rsidR="007B7F4F" w:rsidRPr="003F6E31" w14:paraId="715605A2" w14:textId="77777777" w:rsidTr="00F12CE3">
        <w:trPr>
          <w:gridAfter w:val="1"/>
          <w:wAfter w:w="35" w:type="dxa"/>
          <w:cantSplit/>
        </w:trPr>
        <w:tc>
          <w:tcPr>
            <w:tcW w:w="2235" w:type="dxa"/>
          </w:tcPr>
          <w:p w14:paraId="10A8D6D3" w14:textId="77777777" w:rsidR="007B7F4F" w:rsidRPr="003F6E31" w:rsidRDefault="007B7F4F" w:rsidP="00454623">
            <w:pPr>
              <w:pStyle w:val="Textkrper"/>
              <w:rPr>
                <w:rFonts w:cs="Arial"/>
                <w:iCs/>
                <w:szCs w:val="22"/>
              </w:rPr>
            </w:pPr>
            <w:r>
              <w:rPr>
                <w:rFonts w:cs="Arial"/>
                <w:iCs/>
                <w:szCs w:val="22"/>
              </w:rPr>
              <w:t>Akteur</w:t>
            </w:r>
          </w:p>
        </w:tc>
        <w:tc>
          <w:tcPr>
            <w:tcW w:w="7052" w:type="dxa"/>
          </w:tcPr>
          <w:p w14:paraId="384605B7" w14:textId="77777777" w:rsidR="007B7F4F" w:rsidRPr="007B7F4F" w:rsidRDefault="007B7F4F" w:rsidP="007F2815">
            <w:pPr>
              <w:ind w:left="34"/>
              <w:rPr>
                <w:rFonts w:cs="Arial"/>
                <w:iCs/>
                <w:szCs w:val="22"/>
              </w:rPr>
            </w:pPr>
            <w:r w:rsidRPr="007B7F4F">
              <w:rPr>
                <w:rFonts w:cs="Arial"/>
                <w:iCs/>
                <w:szCs w:val="22"/>
              </w:rPr>
              <w:t xml:space="preserve">Ein </w:t>
            </w:r>
            <w:r w:rsidRPr="00C9019D">
              <w:rPr>
                <w:rFonts w:cs="Arial"/>
                <w:i/>
                <w:iCs/>
                <w:szCs w:val="22"/>
              </w:rPr>
              <w:t>Akteur</w:t>
            </w:r>
            <w:r w:rsidRPr="007B7F4F">
              <w:rPr>
                <w:rFonts w:cs="Arial"/>
                <w:iCs/>
                <w:szCs w:val="22"/>
              </w:rPr>
              <w:t xml:space="preserve"> abstrahiert von realen Benutzern eines </w:t>
            </w:r>
            <w:r w:rsidR="004949F7">
              <w:rPr>
                <w:rFonts w:cs="Arial"/>
                <w:iCs/>
                <w:szCs w:val="22"/>
              </w:rPr>
              <w:t>Informationss</w:t>
            </w:r>
            <w:r w:rsidRPr="007B7F4F">
              <w:rPr>
                <w:rFonts w:cs="Arial"/>
                <w:iCs/>
                <w:szCs w:val="22"/>
              </w:rPr>
              <w:t>ystems</w:t>
            </w:r>
            <w:r w:rsidR="004949F7">
              <w:rPr>
                <w:rFonts w:cs="Arial"/>
                <w:iCs/>
                <w:szCs w:val="22"/>
              </w:rPr>
              <w:t>. Er steht</w:t>
            </w:r>
            <w:r w:rsidRPr="007B7F4F">
              <w:rPr>
                <w:rFonts w:cs="Arial"/>
                <w:iCs/>
                <w:szCs w:val="22"/>
              </w:rPr>
              <w:t xml:space="preserve"> für eine Rolle, die </w:t>
            </w:r>
            <w:r w:rsidR="004949F7">
              <w:rPr>
                <w:rFonts w:cs="Arial"/>
                <w:iCs/>
                <w:szCs w:val="22"/>
              </w:rPr>
              <w:t xml:space="preserve">ein realer </w:t>
            </w:r>
            <w:r w:rsidRPr="007B7F4F">
              <w:rPr>
                <w:rFonts w:cs="Arial"/>
                <w:iCs/>
                <w:szCs w:val="22"/>
              </w:rPr>
              <w:t xml:space="preserve">Benutzer im Rahmen eines Geschäfts </w:t>
            </w:r>
            <w:r w:rsidR="004949F7">
              <w:rPr>
                <w:rFonts w:cs="Arial"/>
                <w:iCs/>
                <w:szCs w:val="22"/>
              </w:rPr>
              <w:t xml:space="preserve">gegenüber dem Informationssystem </w:t>
            </w:r>
            <w:r w:rsidRPr="007B7F4F">
              <w:rPr>
                <w:rFonts w:cs="Arial"/>
                <w:iCs/>
                <w:szCs w:val="22"/>
              </w:rPr>
              <w:t>einn</w:t>
            </w:r>
            <w:r w:rsidR="004949F7">
              <w:rPr>
                <w:rFonts w:cs="Arial"/>
                <w:iCs/>
                <w:szCs w:val="22"/>
              </w:rPr>
              <w:t>i</w:t>
            </w:r>
            <w:r w:rsidRPr="007B7F4F">
              <w:rPr>
                <w:rFonts w:cs="Arial"/>
                <w:iCs/>
                <w:szCs w:val="22"/>
              </w:rPr>
              <w:t>mm</w:t>
            </w:r>
            <w:r w:rsidR="004949F7">
              <w:rPr>
                <w:rFonts w:cs="Arial"/>
                <w:iCs/>
                <w:szCs w:val="22"/>
              </w:rPr>
              <w:t>t</w:t>
            </w:r>
            <w:r w:rsidRPr="007B7F4F">
              <w:rPr>
                <w:rFonts w:cs="Arial"/>
                <w:iCs/>
                <w:szCs w:val="22"/>
              </w:rPr>
              <w:t>.</w:t>
            </w:r>
          </w:p>
        </w:tc>
      </w:tr>
      <w:tr w:rsidR="00D82A0F" w:rsidRPr="00D84B7D" w14:paraId="55559017" w14:textId="77777777" w:rsidTr="00F12CE3">
        <w:trPr>
          <w:gridAfter w:val="1"/>
          <w:wAfter w:w="35" w:type="dxa"/>
          <w:cantSplit/>
        </w:trPr>
        <w:tc>
          <w:tcPr>
            <w:tcW w:w="2235" w:type="dxa"/>
          </w:tcPr>
          <w:p w14:paraId="0C2314FC" w14:textId="77777777" w:rsidR="00D82A0F" w:rsidRPr="003F6E31" w:rsidRDefault="00D82A0F" w:rsidP="00454623">
            <w:pPr>
              <w:pStyle w:val="Textkrper"/>
              <w:rPr>
                <w:rFonts w:cs="Arial"/>
                <w:iCs/>
                <w:szCs w:val="22"/>
              </w:rPr>
            </w:pPr>
            <w:r w:rsidRPr="003F6E31">
              <w:rPr>
                <w:rFonts w:cs="Arial"/>
                <w:iCs/>
                <w:szCs w:val="22"/>
              </w:rPr>
              <w:t>Assertion</w:t>
            </w:r>
          </w:p>
        </w:tc>
        <w:tc>
          <w:tcPr>
            <w:tcW w:w="7052" w:type="dxa"/>
          </w:tcPr>
          <w:p w14:paraId="38E8C836" w14:textId="77777777" w:rsidR="00D82A0F" w:rsidRPr="00B01361" w:rsidRDefault="00D82A0F" w:rsidP="00454623">
            <w:pPr>
              <w:pStyle w:val="Textkrper"/>
              <w:rPr>
                <w:rFonts w:cs="Arial"/>
                <w:szCs w:val="22"/>
                <w:lang w:val="fr-CH"/>
              </w:rPr>
            </w:pPr>
            <w:r w:rsidRPr="00B01361">
              <w:rPr>
                <w:rFonts w:cs="Arial"/>
                <w:szCs w:val="22"/>
                <w:lang w:val="fr-CH"/>
              </w:rPr>
              <w:t xml:space="preserve">Siehe </w:t>
            </w:r>
            <w:r w:rsidR="00201A1D" w:rsidRPr="00B01361">
              <w:rPr>
                <w:rFonts w:cs="Arial"/>
                <w:i/>
                <w:szCs w:val="22"/>
                <w:lang w:val="fr-CH"/>
              </w:rPr>
              <w:t>Authentication Assertion</w:t>
            </w:r>
            <w:r w:rsidR="00201A1D" w:rsidRPr="00B01361">
              <w:rPr>
                <w:rFonts w:cs="Arial"/>
                <w:szCs w:val="22"/>
                <w:lang w:val="fr-CH"/>
              </w:rPr>
              <w:t xml:space="preserve"> oder </w:t>
            </w:r>
            <w:r w:rsidRPr="00B01361">
              <w:rPr>
                <w:rFonts w:cs="Arial"/>
                <w:i/>
                <w:szCs w:val="22"/>
                <w:lang w:val="fr-CH"/>
              </w:rPr>
              <w:t>Attribute Assertion</w:t>
            </w:r>
          </w:p>
        </w:tc>
      </w:tr>
      <w:tr w:rsidR="00D82A0F" w:rsidRPr="003F6E31" w14:paraId="3BE8798A" w14:textId="77777777" w:rsidTr="00F12CE3">
        <w:trPr>
          <w:gridAfter w:val="1"/>
          <w:wAfter w:w="35" w:type="dxa"/>
          <w:cantSplit/>
        </w:trPr>
        <w:tc>
          <w:tcPr>
            <w:tcW w:w="2235" w:type="dxa"/>
          </w:tcPr>
          <w:p w14:paraId="4E859F57" w14:textId="77777777" w:rsidR="00D82A0F" w:rsidRPr="003F6E31" w:rsidRDefault="00D82A0F" w:rsidP="002D520D">
            <w:pPr>
              <w:pStyle w:val="Textkrper"/>
              <w:rPr>
                <w:rFonts w:cs="Arial"/>
                <w:szCs w:val="22"/>
              </w:rPr>
            </w:pPr>
            <w:r w:rsidRPr="003F6E31">
              <w:rPr>
                <w:rFonts w:cs="Arial"/>
                <w:szCs w:val="22"/>
              </w:rPr>
              <w:t>Attribut</w:t>
            </w:r>
            <w:r w:rsidR="00A20A6F">
              <w:rPr>
                <w:rFonts w:cs="Arial"/>
                <w:szCs w:val="22"/>
              </w:rPr>
              <w:t xml:space="preserve"> </w:t>
            </w:r>
            <w:r w:rsidR="004C57FC" w:rsidRPr="003F6E31">
              <w:rPr>
                <w:rFonts w:cs="Arial"/>
                <w:szCs w:val="22"/>
              </w:rPr>
              <w:t>/</w:t>
            </w:r>
            <w:r w:rsidR="002D520D">
              <w:rPr>
                <w:rFonts w:cs="Arial"/>
                <w:szCs w:val="22"/>
              </w:rPr>
              <w:br/>
            </w:r>
            <w:r w:rsidR="004C57FC" w:rsidRPr="003F6E31">
              <w:rPr>
                <w:rFonts w:cs="Arial"/>
                <w:szCs w:val="22"/>
              </w:rPr>
              <w:t>Attribute</w:t>
            </w:r>
          </w:p>
        </w:tc>
        <w:tc>
          <w:tcPr>
            <w:tcW w:w="7052" w:type="dxa"/>
          </w:tcPr>
          <w:p w14:paraId="0F095AA6" w14:textId="77777777" w:rsidR="00277FED" w:rsidRDefault="00F326AD" w:rsidP="007F2815">
            <w:pPr>
              <w:rPr>
                <w:color w:val="000000"/>
              </w:rPr>
            </w:pPr>
            <w:r w:rsidRPr="00686348">
              <w:rPr>
                <w:color w:val="000000"/>
              </w:rPr>
              <w:t xml:space="preserve">Semantisches Abbild einer einem </w:t>
            </w:r>
            <w:r w:rsidRPr="00C9019D">
              <w:rPr>
                <w:i/>
                <w:color w:val="000000"/>
              </w:rPr>
              <w:t>Subjekt</w:t>
            </w:r>
            <w:r w:rsidRPr="00686348">
              <w:rPr>
                <w:color w:val="000000"/>
              </w:rPr>
              <w:t xml:space="preserve"> zugeordneten </w:t>
            </w:r>
            <w:r w:rsidRPr="00C9019D">
              <w:rPr>
                <w:i/>
                <w:color w:val="000000"/>
              </w:rPr>
              <w:t>Eigenschaft</w:t>
            </w:r>
            <w:r w:rsidRPr="00686348">
              <w:rPr>
                <w:color w:val="000000"/>
              </w:rPr>
              <w:t xml:space="preserve">, die das </w:t>
            </w:r>
            <w:r w:rsidRPr="00C9019D">
              <w:rPr>
                <w:i/>
                <w:color w:val="000000"/>
              </w:rPr>
              <w:t>Subjekt</w:t>
            </w:r>
            <w:r w:rsidRPr="00686348">
              <w:rPr>
                <w:color w:val="000000"/>
              </w:rPr>
              <w:t xml:space="preserve"> näher beschreibt. Der </w:t>
            </w:r>
            <w:r w:rsidRPr="00C9019D">
              <w:rPr>
                <w:i/>
                <w:color w:val="000000"/>
              </w:rPr>
              <w:t>Identifikator</w:t>
            </w:r>
            <w:r w:rsidRPr="00686348">
              <w:rPr>
                <w:color w:val="000000"/>
              </w:rPr>
              <w:t xml:space="preserve"> </w:t>
            </w:r>
            <w:r w:rsidR="00793C2B">
              <w:rPr>
                <w:color w:val="000000"/>
              </w:rPr>
              <w:t xml:space="preserve">und die </w:t>
            </w:r>
            <w:r w:rsidR="00793C2B" w:rsidRPr="00C9019D">
              <w:rPr>
                <w:i/>
                <w:color w:val="000000"/>
              </w:rPr>
              <w:t>Credentials</w:t>
            </w:r>
            <w:r w:rsidR="00793C2B">
              <w:rPr>
                <w:color w:val="000000"/>
              </w:rPr>
              <w:t xml:space="preserve"> sind</w:t>
            </w:r>
            <w:r w:rsidR="00793C2B" w:rsidRPr="00686348">
              <w:rPr>
                <w:color w:val="000000"/>
              </w:rPr>
              <w:t xml:space="preserve"> </w:t>
            </w:r>
            <w:r w:rsidRPr="00686348">
              <w:rPr>
                <w:color w:val="000000"/>
              </w:rPr>
              <w:t xml:space="preserve">ebenfalls </w:t>
            </w:r>
            <w:r w:rsidRPr="00C9019D">
              <w:rPr>
                <w:i/>
                <w:color w:val="000000"/>
              </w:rPr>
              <w:t>Attribut</w:t>
            </w:r>
            <w:r w:rsidR="00793C2B" w:rsidRPr="00C9019D">
              <w:rPr>
                <w:i/>
                <w:color w:val="000000"/>
              </w:rPr>
              <w:t>e</w:t>
            </w:r>
            <w:r w:rsidRPr="00686348">
              <w:rPr>
                <w:color w:val="000000"/>
              </w:rPr>
              <w:t>.</w:t>
            </w:r>
          </w:p>
          <w:p w14:paraId="43D2FDAC" w14:textId="77777777" w:rsidR="00D82A0F" w:rsidRDefault="00D82A0F" w:rsidP="007F2815">
            <w:pPr>
              <w:rPr>
                <w:rFonts w:cs="Arial"/>
                <w:szCs w:val="22"/>
              </w:rPr>
            </w:pPr>
            <w:r w:rsidRPr="003F6E31">
              <w:rPr>
                <w:rFonts w:cs="Arial"/>
                <w:szCs w:val="22"/>
              </w:rPr>
              <w:t>Ein Attribut setzt sich zusammen aus den Meta-Attributen Attributname (z.B. „Schuhgrösse“), Attributtyp (z.B. „Integer“) und Attributwert (z.B. „39“).</w:t>
            </w:r>
          </w:p>
          <w:p w14:paraId="773EB667" w14:textId="0CF0A14D" w:rsidR="00277FED" w:rsidRPr="003F6E31" w:rsidRDefault="00277FED" w:rsidP="00277FED">
            <w:pPr>
              <w:rPr>
                <w:rFonts w:cs="Arial"/>
                <w:szCs w:val="22"/>
              </w:rPr>
            </w:pPr>
            <w:r>
              <w:rPr>
                <w:iCs/>
              </w:rPr>
              <w:t>I</w:t>
            </w:r>
            <w:r w:rsidRPr="00991629">
              <w:rPr>
                <w:iCs/>
              </w:rPr>
              <w:t xml:space="preserve">m Stellvertretungsfall </w:t>
            </w:r>
            <w:r>
              <w:rPr>
                <w:iCs/>
              </w:rPr>
              <w:t>besitzt di</w:t>
            </w:r>
            <w:r w:rsidRPr="00991629">
              <w:rPr>
                <w:iCs/>
              </w:rPr>
              <w:t xml:space="preserve">e </w:t>
            </w:r>
            <w:r w:rsidR="001D7A52">
              <w:rPr>
                <w:i/>
                <w:iCs/>
              </w:rPr>
              <w:t>E-Identity</w:t>
            </w:r>
            <w:r w:rsidRPr="00991629">
              <w:rPr>
                <w:iCs/>
              </w:rPr>
              <w:t xml:space="preserve"> des Stellvertreters für eine gewisse Zeit eine Menge von </w:t>
            </w:r>
            <w:r w:rsidRPr="00C9019D">
              <w:rPr>
                <w:i/>
                <w:iCs/>
              </w:rPr>
              <w:t>Attribute</w:t>
            </w:r>
            <w:r w:rsidRPr="00991629">
              <w:rPr>
                <w:iCs/>
              </w:rPr>
              <w:t xml:space="preserve"> der </w:t>
            </w:r>
            <w:r w:rsidR="001D7A52">
              <w:rPr>
                <w:i/>
                <w:iCs/>
              </w:rPr>
              <w:t>E-Identity</w:t>
            </w:r>
            <w:r w:rsidRPr="00991629">
              <w:rPr>
                <w:iCs/>
              </w:rPr>
              <w:t xml:space="preserve"> des vertretenen </w:t>
            </w:r>
            <w:r w:rsidRPr="00C9019D">
              <w:rPr>
                <w:i/>
                <w:iCs/>
              </w:rPr>
              <w:t>Subjekts</w:t>
            </w:r>
            <w:r w:rsidRPr="00991629">
              <w:rPr>
                <w:iCs/>
              </w:rPr>
              <w:t>.</w:t>
            </w:r>
          </w:p>
        </w:tc>
      </w:tr>
      <w:tr w:rsidR="00783FCB" w:rsidRPr="003F6E31" w14:paraId="58CBAB41" w14:textId="77777777" w:rsidTr="00F12CE3">
        <w:trPr>
          <w:gridAfter w:val="1"/>
          <w:wAfter w:w="35" w:type="dxa"/>
          <w:cantSplit/>
        </w:trPr>
        <w:tc>
          <w:tcPr>
            <w:tcW w:w="2235" w:type="dxa"/>
          </w:tcPr>
          <w:p w14:paraId="608B812B" w14:textId="77777777" w:rsidR="00783FCB" w:rsidRPr="003F6E31" w:rsidRDefault="00783FCB" w:rsidP="00454623">
            <w:pPr>
              <w:pStyle w:val="Textkrper"/>
              <w:rPr>
                <w:rFonts w:cs="Arial"/>
                <w:szCs w:val="22"/>
              </w:rPr>
            </w:pPr>
            <w:r w:rsidRPr="003F6E31">
              <w:rPr>
                <w:rFonts w:cs="Arial"/>
                <w:szCs w:val="22"/>
              </w:rPr>
              <w:t>Attribut-Autorität (AA)</w:t>
            </w:r>
          </w:p>
        </w:tc>
        <w:tc>
          <w:tcPr>
            <w:tcW w:w="7052" w:type="dxa"/>
          </w:tcPr>
          <w:p w14:paraId="62E726E3" w14:textId="77777777" w:rsidR="00783FCB" w:rsidRPr="003F6E31" w:rsidRDefault="00783FCB" w:rsidP="00454889">
            <w:pPr>
              <w:pStyle w:val="Textkrper"/>
              <w:rPr>
                <w:rFonts w:cs="Arial"/>
                <w:szCs w:val="22"/>
              </w:rPr>
            </w:pPr>
            <w:r w:rsidRPr="003F6E31">
              <w:rPr>
                <w:rFonts w:cs="Arial"/>
                <w:szCs w:val="22"/>
              </w:rPr>
              <w:t xml:space="preserve">Eine </w:t>
            </w:r>
            <w:r w:rsidRPr="00C9019D">
              <w:rPr>
                <w:rFonts w:cs="Arial"/>
                <w:i/>
                <w:szCs w:val="22"/>
              </w:rPr>
              <w:t>Attribut-Autorität</w:t>
            </w:r>
            <w:r w:rsidRPr="003F6E31">
              <w:rPr>
                <w:rFonts w:cs="Arial"/>
                <w:szCs w:val="22"/>
              </w:rPr>
              <w:t xml:space="preserve"> ist ein </w:t>
            </w:r>
            <w:r w:rsidRPr="003F6E31">
              <w:rPr>
                <w:rFonts w:cs="Arial"/>
                <w:i/>
                <w:szCs w:val="22"/>
              </w:rPr>
              <w:t xml:space="preserve">Register </w:t>
            </w:r>
            <w:r w:rsidRPr="003F6E31">
              <w:rPr>
                <w:rFonts w:cs="Arial"/>
                <w:szCs w:val="22"/>
              </w:rPr>
              <w:t xml:space="preserve">oder sonstiges </w:t>
            </w:r>
            <w:r w:rsidRPr="003F6E31">
              <w:rPr>
                <w:rFonts w:cs="Arial"/>
                <w:i/>
                <w:szCs w:val="22"/>
              </w:rPr>
              <w:t>Verzeichnis</w:t>
            </w:r>
            <w:r w:rsidRPr="003F6E31">
              <w:rPr>
                <w:rFonts w:cs="Arial"/>
                <w:szCs w:val="22"/>
              </w:rPr>
              <w:t xml:space="preserve"> mit einem </w:t>
            </w:r>
            <w:r w:rsidRPr="003F6E31">
              <w:rPr>
                <w:rFonts w:cs="Arial"/>
                <w:i/>
                <w:szCs w:val="22"/>
              </w:rPr>
              <w:t>Attribute Service</w:t>
            </w:r>
            <w:r w:rsidRPr="003F6E31">
              <w:rPr>
                <w:rFonts w:cs="Arial"/>
                <w:szCs w:val="22"/>
              </w:rPr>
              <w:t xml:space="preserve"> zur Pflege von </w:t>
            </w:r>
            <w:r w:rsidRPr="00C9019D">
              <w:rPr>
                <w:rFonts w:cs="Arial"/>
                <w:i/>
                <w:szCs w:val="22"/>
              </w:rPr>
              <w:t>Attributen</w:t>
            </w:r>
            <w:r w:rsidRPr="003F6E31">
              <w:rPr>
                <w:rFonts w:cs="Arial"/>
                <w:szCs w:val="22"/>
              </w:rPr>
              <w:t xml:space="preserve"> und einem </w:t>
            </w:r>
            <w:r w:rsidRPr="003F6E31">
              <w:rPr>
                <w:rFonts w:cs="Arial"/>
                <w:i/>
                <w:szCs w:val="22"/>
              </w:rPr>
              <w:t>Attribute Assertion Service</w:t>
            </w:r>
            <w:r w:rsidRPr="003F6E31">
              <w:rPr>
                <w:rFonts w:cs="Arial"/>
                <w:szCs w:val="22"/>
              </w:rPr>
              <w:t xml:space="preserve"> zur Ausstellung von </w:t>
            </w:r>
            <w:r w:rsidRPr="003F6E31">
              <w:rPr>
                <w:rFonts w:cs="Arial"/>
                <w:i/>
                <w:szCs w:val="22"/>
              </w:rPr>
              <w:t>Attribute Assertions</w:t>
            </w:r>
            <w:r w:rsidRPr="003F6E31">
              <w:rPr>
                <w:rFonts w:cs="Arial"/>
                <w:szCs w:val="22"/>
              </w:rPr>
              <w:t>.</w:t>
            </w:r>
          </w:p>
        </w:tc>
      </w:tr>
      <w:tr w:rsidR="00783FCB" w:rsidRPr="003F6E31" w14:paraId="2EE22649" w14:textId="77777777" w:rsidTr="00F12CE3">
        <w:trPr>
          <w:gridAfter w:val="1"/>
          <w:wAfter w:w="35" w:type="dxa"/>
          <w:cantSplit/>
        </w:trPr>
        <w:tc>
          <w:tcPr>
            <w:tcW w:w="2235" w:type="dxa"/>
          </w:tcPr>
          <w:p w14:paraId="1875BFD2" w14:textId="77777777" w:rsidR="00783FCB" w:rsidRPr="003F6E31" w:rsidRDefault="00AD5173" w:rsidP="00454623">
            <w:pPr>
              <w:pStyle w:val="Textkrper"/>
              <w:rPr>
                <w:rFonts w:cs="Arial"/>
                <w:szCs w:val="22"/>
              </w:rPr>
            </w:pPr>
            <w:r>
              <w:rPr>
                <w:rFonts w:cs="Arial"/>
                <w:szCs w:val="22"/>
              </w:rPr>
              <w:t>Attributbestätigung</w:t>
            </w:r>
          </w:p>
        </w:tc>
        <w:tc>
          <w:tcPr>
            <w:tcW w:w="7052" w:type="dxa"/>
          </w:tcPr>
          <w:p w14:paraId="784CA1A5" w14:textId="77777777" w:rsidR="00783FCB" w:rsidRPr="003F6E31" w:rsidRDefault="00783FCB" w:rsidP="00454623">
            <w:pPr>
              <w:pStyle w:val="Textkrper"/>
              <w:rPr>
                <w:rFonts w:cs="Arial"/>
                <w:szCs w:val="22"/>
              </w:rPr>
            </w:pPr>
            <w:r>
              <w:rPr>
                <w:rFonts w:cs="Arial"/>
                <w:szCs w:val="22"/>
              </w:rPr>
              <w:t xml:space="preserve">Siehe </w:t>
            </w:r>
            <w:r w:rsidRPr="000D3346">
              <w:rPr>
                <w:rFonts w:cs="Arial"/>
                <w:i/>
                <w:szCs w:val="22"/>
              </w:rPr>
              <w:t>Attr</w:t>
            </w:r>
            <w:r>
              <w:rPr>
                <w:rFonts w:cs="Arial"/>
                <w:i/>
                <w:szCs w:val="22"/>
              </w:rPr>
              <w:t>i</w:t>
            </w:r>
            <w:r w:rsidRPr="000D3346">
              <w:rPr>
                <w:rFonts w:cs="Arial"/>
                <w:i/>
                <w:szCs w:val="22"/>
              </w:rPr>
              <w:t>bute Assertion.</w:t>
            </w:r>
          </w:p>
        </w:tc>
      </w:tr>
      <w:tr w:rsidR="00D82A0F" w:rsidRPr="003F6E31" w14:paraId="21A68D7C" w14:textId="77777777" w:rsidTr="00F12CE3">
        <w:trPr>
          <w:gridAfter w:val="1"/>
          <w:wAfter w:w="35" w:type="dxa"/>
          <w:cantSplit/>
        </w:trPr>
        <w:tc>
          <w:tcPr>
            <w:tcW w:w="2235" w:type="dxa"/>
          </w:tcPr>
          <w:p w14:paraId="34E3955D" w14:textId="77777777" w:rsidR="00D82A0F" w:rsidRPr="003F6E31" w:rsidRDefault="00D82A0F" w:rsidP="00454623">
            <w:pPr>
              <w:pStyle w:val="Textkrper"/>
              <w:rPr>
                <w:rFonts w:cs="Arial"/>
                <w:szCs w:val="22"/>
              </w:rPr>
            </w:pPr>
            <w:r w:rsidRPr="003F6E31">
              <w:rPr>
                <w:rFonts w:cs="Arial"/>
                <w:szCs w:val="22"/>
              </w:rPr>
              <w:t>Attribute Assertion</w:t>
            </w:r>
          </w:p>
        </w:tc>
        <w:tc>
          <w:tcPr>
            <w:tcW w:w="7052" w:type="dxa"/>
          </w:tcPr>
          <w:p w14:paraId="19E5D845" w14:textId="0343D5B2" w:rsidR="00D82A0F" w:rsidRPr="003F6E31" w:rsidRDefault="00D82A0F" w:rsidP="00C9019D">
            <w:pPr>
              <w:pStyle w:val="Textkrper"/>
              <w:rPr>
                <w:rFonts w:cs="Arial"/>
                <w:szCs w:val="22"/>
              </w:rPr>
            </w:pPr>
            <w:r w:rsidRPr="003F6E31">
              <w:rPr>
                <w:rFonts w:cs="Arial"/>
                <w:szCs w:val="22"/>
              </w:rPr>
              <w:t xml:space="preserve">Bestätigung eines </w:t>
            </w:r>
            <w:r w:rsidRPr="003F6E31">
              <w:rPr>
                <w:rFonts w:cs="Arial"/>
                <w:i/>
                <w:szCs w:val="22"/>
              </w:rPr>
              <w:t>Attributs</w:t>
            </w:r>
            <w:r w:rsidRPr="003F6E31">
              <w:rPr>
                <w:rFonts w:cs="Arial"/>
                <w:szCs w:val="22"/>
              </w:rPr>
              <w:t xml:space="preserve"> durch eine </w:t>
            </w:r>
            <w:r w:rsidRPr="003F6E31">
              <w:rPr>
                <w:rFonts w:cs="Arial"/>
                <w:i/>
                <w:szCs w:val="22"/>
              </w:rPr>
              <w:t>Attribute Authority</w:t>
            </w:r>
            <w:r w:rsidRPr="003F6E31">
              <w:rPr>
                <w:rFonts w:cs="Arial"/>
                <w:szCs w:val="22"/>
              </w:rPr>
              <w:t>. Entspricht einer SAML 2.0 Attribute Assertion [SAML 2.0 TechOverview].</w:t>
            </w:r>
          </w:p>
        </w:tc>
      </w:tr>
      <w:tr w:rsidR="00D82A0F" w:rsidRPr="003F6E31" w14:paraId="12811DEC" w14:textId="77777777" w:rsidTr="00F12CE3">
        <w:trPr>
          <w:gridAfter w:val="1"/>
          <w:wAfter w:w="35" w:type="dxa"/>
          <w:cantSplit/>
        </w:trPr>
        <w:tc>
          <w:tcPr>
            <w:tcW w:w="2235" w:type="dxa"/>
          </w:tcPr>
          <w:p w14:paraId="0D8E8D4A" w14:textId="77777777" w:rsidR="00D82A0F" w:rsidRPr="003F6E31" w:rsidRDefault="00D82A0F" w:rsidP="00454623">
            <w:pPr>
              <w:pStyle w:val="Textkrper"/>
              <w:rPr>
                <w:rFonts w:cs="Arial"/>
                <w:szCs w:val="22"/>
              </w:rPr>
            </w:pPr>
            <w:r w:rsidRPr="003F6E31">
              <w:rPr>
                <w:rFonts w:cs="Arial"/>
                <w:szCs w:val="22"/>
              </w:rPr>
              <w:t>Attribute Assertion Service</w:t>
            </w:r>
          </w:p>
        </w:tc>
        <w:tc>
          <w:tcPr>
            <w:tcW w:w="7052" w:type="dxa"/>
          </w:tcPr>
          <w:p w14:paraId="30CF0F0C" w14:textId="77777777" w:rsidR="00D82A0F" w:rsidRPr="003F6E31" w:rsidRDefault="00D82A0F" w:rsidP="00454623">
            <w:pPr>
              <w:pStyle w:val="Textkrper"/>
              <w:rPr>
                <w:rFonts w:cs="Arial"/>
                <w:szCs w:val="22"/>
              </w:rPr>
            </w:pPr>
            <w:r w:rsidRPr="003F6E31">
              <w:rPr>
                <w:rFonts w:cs="Arial"/>
                <w:szCs w:val="22"/>
              </w:rPr>
              <w:t xml:space="preserve">Siehe </w:t>
            </w:r>
            <w:r w:rsidRPr="003F6E31">
              <w:rPr>
                <w:rFonts w:cs="Arial"/>
                <w:i/>
                <w:szCs w:val="22"/>
              </w:rPr>
              <w:t>Attribute Authority</w:t>
            </w:r>
            <w:r w:rsidRPr="003F6E31">
              <w:rPr>
                <w:rFonts w:cs="Arial"/>
                <w:szCs w:val="22"/>
              </w:rPr>
              <w:t>.</w:t>
            </w:r>
          </w:p>
        </w:tc>
      </w:tr>
      <w:tr w:rsidR="00D82A0F" w:rsidRPr="003F6E31" w14:paraId="07334E60" w14:textId="77777777" w:rsidTr="00F12CE3">
        <w:trPr>
          <w:gridAfter w:val="1"/>
          <w:wAfter w:w="35" w:type="dxa"/>
          <w:cantSplit/>
        </w:trPr>
        <w:tc>
          <w:tcPr>
            <w:tcW w:w="2235" w:type="dxa"/>
          </w:tcPr>
          <w:p w14:paraId="7E65A30C" w14:textId="77777777" w:rsidR="00D82A0F" w:rsidRPr="003F6E31" w:rsidRDefault="00D82A0F" w:rsidP="00454623">
            <w:pPr>
              <w:pStyle w:val="Textkrper"/>
              <w:rPr>
                <w:rFonts w:cs="Arial"/>
                <w:szCs w:val="22"/>
              </w:rPr>
            </w:pPr>
            <w:r w:rsidRPr="003F6E31">
              <w:rPr>
                <w:rFonts w:cs="Arial"/>
                <w:szCs w:val="22"/>
              </w:rPr>
              <w:t>Attribute Authority</w:t>
            </w:r>
          </w:p>
        </w:tc>
        <w:tc>
          <w:tcPr>
            <w:tcW w:w="7052" w:type="dxa"/>
          </w:tcPr>
          <w:p w14:paraId="1C2D0C08" w14:textId="77777777" w:rsidR="000E2C45" w:rsidRPr="003F6E31" w:rsidRDefault="00D82A0F" w:rsidP="00454623">
            <w:pPr>
              <w:autoSpaceDE w:val="0"/>
              <w:autoSpaceDN w:val="0"/>
              <w:adjustRightInd w:val="0"/>
              <w:rPr>
                <w:rFonts w:cs="Arial"/>
                <w:szCs w:val="22"/>
              </w:rPr>
            </w:pPr>
            <w:r w:rsidRPr="003F6E31">
              <w:rPr>
                <w:rFonts w:cs="Arial"/>
                <w:szCs w:val="22"/>
              </w:rPr>
              <w:t xml:space="preserve">Eine technische </w:t>
            </w:r>
            <w:r w:rsidRPr="003F6E31">
              <w:rPr>
                <w:rFonts w:cs="Arial"/>
                <w:i/>
                <w:szCs w:val="22"/>
              </w:rPr>
              <w:t xml:space="preserve">Entität </w:t>
            </w:r>
            <w:r w:rsidRPr="003F6E31">
              <w:rPr>
                <w:rFonts w:cs="Arial"/>
                <w:szCs w:val="22"/>
              </w:rPr>
              <w:t xml:space="preserve">(Service), die </w:t>
            </w:r>
            <w:r w:rsidRPr="003F6E31">
              <w:rPr>
                <w:rFonts w:cs="Arial"/>
                <w:i/>
                <w:szCs w:val="22"/>
              </w:rPr>
              <w:t>Attribute</w:t>
            </w:r>
            <w:r w:rsidRPr="003F6E31">
              <w:rPr>
                <w:rFonts w:cs="Arial"/>
                <w:szCs w:val="22"/>
              </w:rPr>
              <w:t xml:space="preserve"> </w:t>
            </w:r>
            <w:r w:rsidRPr="003F6E31">
              <w:rPr>
                <w:rFonts w:cs="Arial"/>
                <w:i/>
                <w:szCs w:val="22"/>
              </w:rPr>
              <w:t>Assertions</w:t>
            </w:r>
            <w:r w:rsidRPr="003F6E31">
              <w:rPr>
                <w:rFonts w:cs="Arial"/>
                <w:szCs w:val="22"/>
              </w:rPr>
              <w:t xml:space="preserve"> über eine definierte Schnittstelle ausstellt. [SAMLGlossar].</w:t>
            </w:r>
            <w:r w:rsidR="000E2C45">
              <w:rPr>
                <w:rFonts w:cs="Arial"/>
                <w:szCs w:val="22"/>
              </w:rPr>
              <w:br/>
              <w:t xml:space="preserve">Synonym: </w:t>
            </w:r>
            <w:r w:rsidR="000E2C45" w:rsidRPr="000E2C45">
              <w:rPr>
                <w:rFonts w:cs="Arial"/>
                <w:szCs w:val="22"/>
              </w:rPr>
              <w:t>Attribute Assertion Service</w:t>
            </w:r>
          </w:p>
        </w:tc>
      </w:tr>
      <w:tr w:rsidR="00D56DC8" w:rsidRPr="003F6E31" w14:paraId="648237F4" w14:textId="77777777" w:rsidTr="00F12CE3">
        <w:trPr>
          <w:gridAfter w:val="1"/>
          <w:wAfter w:w="35" w:type="dxa"/>
          <w:cantSplit/>
        </w:trPr>
        <w:tc>
          <w:tcPr>
            <w:tcW w:w="2235" w:type="dxa"/>
          </w:tcPr>
          <w:p w14:paraId="56526695" w14:textId="77777777" w:rsidR="00D56DC8" w:rsidRPr="003F6E31" w:rsidRDefault="00D56DC8" w:rsidP="00454623">
            <w:pPr>
              <w:pStyle w:val="Textkrper"/>
              <w:rPr>
                <w:rFonts w:cs="Arial"/>
                <w:szCs w:val="22"/>
              </w:rPr>
            </w:pPr>
            <w:r w:rsidRPr="003F6E31">
              <w:rPr>
                <w:rFonts w:cs="Arial"/>
                <w:szCs w:val="22"/>
              </w:rPr>
              <w:t xml:space="preserve">Attribute </w:t>
            </w:r>
            <w:r w:rsidR="007F2815">
              <w:rPr>
                <w:rFonts w:cs="Arial"/>
                <w:szCs w:val="22"/>
              </w:rPr>
              <w:br/>
            </w:r>
            <w:r w:rsidRPr="003F6E31">
              <w:rPr>
                <w:rFonts w:cs="Arial"/>
                <w:szCs w:val="22"/>
              </w:rPr>
              <w:t>Management</w:t>
            </w:r>
          </w:p>
        </w:tc>
        <w:tc>
          <w:tcPr>
            <w:tcW w:w="7052" w:type="dxa"/>
          </w:tcPr>
          <w:p w14:paraId="32363454" w14:textId="77777777" w:rsidR="00D56DC8" w:rsidRPr="003F6E31" w:rsidRDefault="00D56DC8" w:rsidP="00454623">
            <w:pPr>
              <w:autoSpaceDE w:val="0"/>
              <w:autoSpaceDN w:val="0"/>
              <w:adjustRightInd w:val="0"/>
              <w:rPr>
                <w:rFonts w:cs="Arial"/>
                <w:szCs w:val="22"/>
              </w:rPr>
            </w:pPr>
            <w:r w:rsidRPr="003F6E31">
              <w:rPr>
                <w:rFonts w:cs="Arial"/>
                <w:szCs w:val="22"/>
              </w:rPr>
              <w:t xml:space="preserve">Prozesse zur Definition, Verwaltung und Nutzung von </w:t>
            </w:r>
            <w:r w:rsidRPr="003F6E31">
              <w:rPr>
                <w:rFonts w:cs="Arial"/>
                <w:i/>
                <w:szCs w:val="22"/>
              </w:rPr>
              <w:t>Attributen</w:t>
            </w:r>
            <w:r w:rsidRPr="003F6E31">
              <w:rPr>
                <w:rFonts w:cs="Arial"/>
                <w:szCs w:val="22"/>
              </w:rPr>
              <w:t xml:space="preserve">. </w:t>
            </w:r>
          </w:p>
        </w:tc>
      </w:tr>
      <w:tr w:rsidR="00D82A0F" w:rsidRPr="003F6E31" w14:paraId="07A63CAF" w14:textId="77777777" w:rsidTr="00F12CE3">
        <w:trPr>
          <w:gridAfter w:val="1"/>
          <w:wAfter w:w="35" w:type="dxa"/>
          <w:cantSplit/>
        </w:trPr>
        <w:tc>
          <w:tcPr>
            <w:tcW w:w="2235" w:type="dxa"/>
          </w:tcPr>
          <w:p w14:paraId="72A989BE" w14:textId="77777777" w:rsidR="00D82A0F" w:rsidRPr="003F6E31" w:rsidRDefault="00D82A0F" w:rsidP="00454623">
            <w:pPr>
              <w:pStyle w:val="Textkrper"/>
              <w:rPr>
                <w:rFonts w:cs="Arial"/>
                <w:szCs w:val="22"/>
              </w:rPr>
            </w:pPr>
            <w:r w:rsidRPr="003F6E31">
              <w:rPr>
                <w:rFonts w:cs="Arial"/>
                <w:szCs w:val="22"/>
              </w:rPr>
              <w:t>Attribute Service</w:t>
            </w:r>
          </w:p>
        </w:tc>
        <w:tc>
          <w:tcPr>
            <w:tcW w:w="7052" w:type="dxa"/>
          </w:tcPr>
          <w:p w14:paraId="6D1632C2" w14:textId="77777777" w:rsidR="00D82A0F" w:rsidRPr="003F6E31" w:rsidRDefault="00B947C7" w:rsidP="007F2815">
            <w:pPr>
              <w:pStyle w:val="Textkrper"/>
              <w:rPr>
                <w:rFonts w:cs="Arial"/>
                <w:szCs w:val="22"/>
              </w:rPr>
            </w:pPr>
            <w:r w:rsidRPr="003F6E31">
              <w:rPr>
                <w:rFonts w:cs="Arial"/>
                <w:szCs w:val="22"/>
              </w:rPr>
              <w:t xml:space="preserve">Der </w:t>
            </w:r>
            <w:r w:rsidRPr="00C9019D">
              <w:rPr>
                <w:rFonts w:cs="Arial"/>
                <w:i/>
                <w:szCs w:val="22"/>
              </w:rPr>
              <w:t>Attribute</w:t>
            </w:r>
            <w:r w:rsidRPr="003F6E31">
              <w:rPr>
                <w:rFonts w:cs="Arial"/>
                <w:szCs w:val="22"/>
              </w:rPr>
              <w:t xml:space="preserve"> Service pflegt zeitaktuell ein oder mehrere </w:t>
            </w:r>
            <w:r w:rsidR="00004662" w:rsidRPr="00C9019D">
              <w:rPr>
                <w:rFonts w:cs="Arial"/>
                <w:i/>
                <w:szCs w:val="22"/>
              </w:rPr>
              <w:t>Attribute</w:t>
            </w:r>
            <w:r w:rsidR="00004662" w:rsidRPr="003F6E31">
              <w:rPr>
                <w:rFonts w:cs="Arial"/>
                <w:szCs w:val="22"/>
              </w:rPr>
              <w:t xml:space="preserve"> </w:t>
            </w:r>
            <w:r w:rsidRPr="003F6E31">
              <w:rPr>
                <w:rFonts w:cs="Arial"/>
                <w:szCs w:val="22"/>
              </w:rPr>
              <w:t xml:space="preserve">für definierte </w:t>
            </w:r>
            <w:r w:rsidRPr="00C9019D">
              <w:rPr>
                <w:rFonts w:cs="Arial"/>
                <w:i/>
                <w:szCs w:val="22"/>
              </w:rPr>
              <w:t>Subjekte</w:t>
            </w:r>
            <w:r w:rsidRPr="003F6E31">
              <w:rPr>
                <w:rFonts w:cs="Arial"/>
                <w:szCs w:val="22"/>
              </w:rPr>
              <w:t>.</w:t>
            </w:r>
            <w:r w:rsidR="007F2815">
              <w:rPr>
                <w:rFonts w:cs="Arial"/>
                <w:szCs w:val="22"/>
              </w:rPr>
              <w:br/>
            </w:r>
            <w:r w:rsidR="00B40D55">
              <w:rPr>
                <w:rFonts w:cs="Arial"/>
                <w:szCs w:val="22"/>
              </w:rPr>
              <w:t>S</w:t>
            </w:r>
            <w:r w:rsidR="00D82A0F" w:rsidRPr="003F6E31">
              <w:rPr>
                <w:rFonts w:cs="Arial"/>
                <w:szCs w:val="22"/>
              </w:rPr>
              <w:t xml:space="preserve">iehe auch </w:t>
            </w:r>
            <w:r w:rsidR="00D82A0F" w:rsidRPr="003F6E31">
              <w:rPr>
                <w:rFonts w:cs="Arial"/>
                <w:i/>
                <w:szCs w:val="22"/>
              </w:rPr>
              <w:t>Attribute Management</w:t>
            </w:r>
            <w:r w:rsidR="005B5E05">
              <w:rPr>
                <w:rFonts w:cs="Arial"/>
                <w:szCs w:val="22"/>
              </w:rPr>
              <w:t>.</w:t>
            </w:r>
          </w:p>
        </w:tc>
      </w:tr>
      <w:tr w:rsidR="00A20A6F" w:rsidRPr="003F6E31" w14:paraId="01822AF6" w14:textId="77777777" w:rsidTr="00F12CE3">
        <w:trPr>
          <w:gridAfter w:val="1"/>
          <w:wAfter w:w="35" w:type="dxa"/>
          <w:cantSplit/>
        </w:trPr>
        <w:tc>
          <w:tcPr>
            <w:tcW w:w="2235" w:type="dxa"/>
          </w:tcPr>
          <w:p w14:paraId="0F72B0F6" w14:textId="77777777" w:rsidR="00A20A6F" w:rsidRPr="003F6E31" w:rsidRDefault="00A20A6F" w:rsidP="00454623">
            <w:pPr>
              <w:pStyle w:val="Textkrper"/>
              <w:rPr>
                <w:rFonts w:cs="Arial"/>
                <w:szCs w:val="22"/>
              </w:rPr>
            </w:pPr>
            <w:r w:rsidRPr="003F6E31">
              <w:rPr>
                <w:rFonts w:cs="Arial"/>
                <w:szCs w:val="22"/>
              </w:rPr>
              <w:t>Auditing</w:t>
            </w:r>
          </w:p>
        </w:tc>
        <w:tc>
          <w:tcPr>
            <w:tcW w:w="7052" w:type="dxa"/>
          </w:tcPr>
          <w:p w14:paraId="3DFB875D" w14:textId="77777777" w:rsidR="00A20A6F" w:rsidRPr="003F6E31" w:rsidRDefault="00A20A6F" w:rsidP="00454623">
            <w:pPr>
              <w:pStyle w:val="Textkrper"/>
              <w:tabs>
                <w:tab w:val="left" w:pos="2977"/>
                <w:tab w:val="left" w:pos="3261"/>
              </w:tabs>
              <w:ind w:left="2977" w:hanging="2977"/>
              <w:rPr>
                <w:rFonts w:cs="Arial"/>
                <w:szCs w:val="22"/>
              </w:rPr>
            </w:pPr>
            <w:r w:rsidRPr="003F6E31">
              <w:rPr>
                <w:rFonts w:cs="Arial"/>
                <w:szCs w:val="22"/>
              </w:rPr>
              <w:t xml:space="preserve">a) Überprüfung der </w:t>
            </w:r>
            <w:r w:rsidRPr="003F6E31">
              <w:rPr>
                <w:rFonts w:cs="Arial"/>
                <w:i/>
                <w:szCs w:val="22"/>
              </w:rPr>
              <w:t>Policy</w:t>
            </w:r>
            <w:r w:rsidRPr="003F6E31">
              <w:rPr>
                <w:rFonts w:cs="Arial"/>
                <w:szCs w:val="22"/>
              </w:rPr>
              <w:t>-Konformität</w:t>
            </w:r>
          </w:p>
          <w:p w14:paraId="7584C4E3" w14:textId="77777777" w:rsidR="00A20A6F" w:rsidRPr="003F6E31" w:rsidRDefault="00A20A6F" w:rsidP="00454623">
            <w:pPr>
              <w:pStyle w:val="Textkrper"/>
              <w:rPr>
                <w:rFonts w:cs="Arial"/>
                <w:szCs w:val="22"/>
              </w:rPr>
            </w:pPr>
            <w:r w:rsidRPr="003F6E31">
              <w:rPr>
                <w:rFonts w:cs="Arial"/>
                <w:szCs w:val="22"/>
              </w:rPr>
              <w:t xml:space="preserve">b) Aufzeichnung aller Aktionen und Entscheide zur Gewährleistung der Nachvollziehbarkeit </w:t>
            </w:r>
          </w:p>
        </w:tc>
      </w:tr>
      <w:tr w:rsidR="00A20A6F" w:rsidRPr="003F6E31" w14:paraId="7761A55F" w14:textId="77777777" w:rsidTr="00F12CE3">
        <w:trPr>
          <w:gridAfter w:val="1"/>
          <w:wAfter w:w="35" w:type="dxa"/>
          <w:cantSplit/>
        </w:trPr>
        <w:tc>
          <w:tcPr>
            <w:tcW w:w="2235" w:type="dxa"/>
          </w:tcPr>
          <w:p w14:paraId="79B6C175" w14:textId="77777777" w:rsidR="00A20A6F" w:rsidRPr="003F6E31" w:rsidRDefault="00A20A6F" w:rsidP="00454623">
            <w:pPr>
              <w:pStyle w:val="Textkrper"/>
              <w:rPr>
                <w:rFonts w:cs="Arial"/>
                <w:szCs w:val="22"/>
              </w:rPr>
            </w:pPr>
            <w:r w:rsidRPr="003F6E31">
              <w:rPr>
                <w:rFonts w:cs="Arial"/>
                <w:szCs w:val="22"/>
              </w:rPr>
              <w:t xml:space="preserve">Authentication </w:t>
            </w:r>
            <w:r w:rsidR="007F2815">
              <w:rPr>
                <w:rFonts w:cs="Arial"/>
                <w:szCs w:val="22"/>
              </w:rPr>
              <w:br/>
            </w:r>
            <w:r w:rsidRPr="003F6E31">
              <w:rPr>
                <w:rFonts w:cs="Arial"/>
                <w:szCs w:val="22"/>
              </w:rPr>
              <w:t>Assertion</w:t>
            </w:r>
          </w:p>
        </w:tc>
        <w:tc>
          <w:tcPr>
            <w:tcW w:w="7052" w:type="dxa"/>
          </w:tcPr>
          <w:p w14:paraId="73289824" w14:textId="77777777" w:rsidR="00A20A6F" w:rsidRPr="003F6E31" w:rsidRDefault="00A20A6F" w:rsidP="00454623">
            <w:pPr>
              <w:autoSpaceDE w:val="0"/>
              <w:autoSpaceDN w:val="0"/>
              <w:adjustRightInd w:val="0"/>
              <w:rPr>
                <w:rFonts w:cs="Arial"/>
                <w:szCs w:val="22"/>
              </w:rPr>
            </w:pPr>
            <w:r w:rsidRPr="003F6E31">
              <w:rPr>
                <w:rFonts w:cs="Arial"/>
                <w:szCs w:val="22"/>
              </w:rPr>
              <w:t xml:space="preserve">Eine Bestätigung der erfolgreichen </w:t>
            </w:r>
            <w:r w:rsidRPr="00C9019D">
              <w:rPr>
                <w:rFonts w:cs="Arial"/>
                <w:i/>
                <w:szCs w:val="22"/>
              </w:rPr>
              <w:t>Authentifikation</w:t>
            </w:r>
            <w:r w:rsidRPr="003F6E31">
              <w:rPr>
                <w:rFonts w:cs="Arial"/>
                <w:szCs w:val="22"/>
              </w:rPr>
              <w:t xml:space="preserve"> eines </w:t>
            </w:r>
            <w:r w:rsidRPr="00C9019D">
              <w:rPr>
                <w:rFonts w:cs="Arial"/>
                <w:i/>
                <w:szCs w:val="22"/>
              </w:rPr>
              <w:t>Subjektes</w:t>
            </w:r>
            <w:r w:rsidRPr="003F6E31">
              <w:rPr>
                <w:rFonts w:cs="Arial"/>
                <w:szCs w:val="22"/>
              </w:rPr>
              <w:t>. [SAML Glossar]</w:t>
            </w:r>
          </w:p>
        </w:tc>
      </w:tr>
      <w:tr w:rsidR="00A20A6F" w:rsidRPr="003F6E31" w14:paraId="42C8ADBE" w14:textId="77777777" w:rsidTr="00F12CE3">
        <w:trPr>
          <w:gridAfter w:val="1"/>
          <w:wAfter w:w="35" w:type="dxa"/>
          <w:cantSplit/>
        </w:trPr>
        <w:tc>
          <w:tcPr>
            <w:tcW w:w="2235" w:type="dxa"/>
          </w:tcPr>
          <w:p w14:paraId="781216EF" w14:textId="77777777" w:rsidR="00A20A6F" w:rsidRPr="003F6E31" w:rsidRDefault="00A20A6F" w:rsidP="00454623">
            <w:pPr>
              <w:pStyle w:val="Textkrper"/>
              <w:rPr>
                <w:rFonts w:cs="Arial"/>
                <w:szCs w:val="22"/>
              </w:rPr>
            </w:pPr>
            <w:r w:rsidRPr="003F6E31">
              <w:rPr>
                <w:rFonts w:cs="Arial"/>
                <w:szCs w:val="22"/>
              </w:rPr>
              <w:t xml:space="preserve">Authentication </w:t>
            </w:r>
            <w:r w:rsidR="007F2815">
              <w:rPr>
                <w:rFonts w:cs="Arial"/>
                <w:szCs w:val="22"/>
              </w:rPr>
              <w:br/>
            </w:r>
            <w:r w:rsidRPr="003F6E31">
              <w:rPr>
                <w:rFonts w:cs="Arial"/>
                <w:szCs w:val="22"/>
              </w:rPr>
              <w:t xml:space="preserve">Authority </w:t>
            </w:r>
          </w:p>
        </w:tc>
        <w:tc>
          <w:tcPr>
            <w:tcW w:w="7052" w:type="dxa"/>
          </w:tcPr>
          <w:p w14:paraId="6906BE8A" w14:textId="77777777" w:rsidR="00A20A6F" w:rsidRPr="003F6E31" w:rsidRDefault="00A20A6F" w:rsidP="00454623">
            <w:pPr>
              <w:autoSpaceDE w:val="0"/>
              <w:autoSpaceDN w:val="0"/>
              <w:adjustRightInd w:val="0"/>
              <w:rPr>
                <w:rFonts w:cs="Arial"/>
                <w:szCs w:val="22"/>
              </w:rPr>
            </w:pPr>
            <w:r w:rsidRPr="003F6E31">
              <w:rPr>
                <w:rFonts w:cs="Arial"/>
                <w:szCs w:val="22"/>
              </w:rPr>
              <w:t xml:space="preserve">Eine technische </w:t>
            </w:r>
            <w:r w:rsidRPr="003F6E31">
              <w:rPr>
                <w:rFonts w:cs="Arial"/>
                <w:i/>
                <w:szCs w:val="22"/>
              </w:rPr>
              <w:t>Entität</w:t>
            </w:r>
            <w:r w:rsidRPr="003F6E31">
              <w:rPr>
                <w:rFonts w:cs="Arial"/>
                <w:szCs w:val="22"/>
              </w:rPr>
              <w:t xml:space="preserve"> (Service), die </w:t>
            </w:r>
            <w:r w:rsidRPr="00C9019D">
              <w:rPr>
                <w:rFonts w:cs="Arial"/>
                <w:i/>
                <w:szCs w:val="22"/>
              </w:rPr>
              <w:t>Authentifikation</w:t>
            </w:r>
            <w:r w:rsidRPr="003F6E31">
              <w:rPr>
                <w:rFonts w:cs="Arial"/>
                <w:szCs w:val="22"/>
              </w:rPr>
              <w:t xml:space="preserve"> als Dienstleistung anbietet und </w:t>
            </w:r>
            <w:r w:rsidRPr="003F6E31">
              <w:rPr>
                <w:rFonts w:cs="Arial"/>
                <w:i/>
                <w:szCs w:val="22"/>
              </w:rPr>
              <w:t>Authentication Assertions</w:t>
            </w:r>
            <w:r w:rsidRPr="003F6E31">
              <w:rPr>
                <w:rFonts w:cs="Arial"/>
                <w:szCs w:val="22"/>
              </w:rPr>
              <w:t xml:space="preserve"> für </w:t>
            </w:r>
            <w:r w:rsidRPr="003F6E31">
              <w:rPr>
                <w:rFonts w:cs="Arial"/>
                <w:i/>
                <w:szCs w:val="22"/>
              </w:rPr>
              <w:t>Subjekte</w:t>
            </w:r>
            <w:r w:rsidRPr="003F6E31">
              <w:rPr>
                <w:rFonts w:cs="Arial"/>
                <w:szCs w:val="22"/>
              </w:rPr>
              <w:t xml:space="preserve"> ausstellt. [SAMLGlossar] </w:t>
            </w:r>
          </w:p>
        </w:tc>
      </w:tr>
      <w:tr w:rsidR="00A20A6F" w:rsidRPr="003F6E31" w14:paraId="79A25F6F" w14:textId="77777777" w:rsidTr="00F12CE3">
        <w:trPr>
          <w:gridAfter w:val="1"/>
          <w:wAfter w:w="35" w:type="dxa"/>
          <w:cantSplit/>
        </w:trPr>
        <w:tc>
          <w:tcPr>
            <w:tcW w:w="2235" w:type="dxa"/>
          </w:tcPr>
          <w:p w14:paraId="27BE244C" w14:textId="77777777" w:rsidR="00A20A6F" w:rsidRPr="003F6E31" w:rsidRDefault="00A20A6F" w:rsidP="00454623">
            <w:pPr>
              <w:pStyle w:val="Textkrper"/>
              <w:rPr>
                <w:rFonts w:cs="Arial"/>
                <w:iCs/>
                <w:szCs w:val="22"/>
              </w:rPr>
            </w:pPr>
            <w:r w:rsidRPr="003F6E31">
              <w:rPr>
                <w:rFonts w:cs="Arial"/>
                <w:iCs/>
                <w:szCs w:val="22"/>
              </w:rPr>
              <w:t xml:space="preserve">Authentication </w:t>
            </w:r>
            <w:r w:rsidR="007F2815">
              <w:rPr>
                <w:rFonts w:cs="Arial"/>
                <w:iCs/>
                <w:szCs w:val="22"/>
              </w:rPr>
              <w:br/>
            </w:r>
            <w:r w:rsidRPr="003F6E31">
              <w:rPr>
                <w:rFonts w:cs="Arial"/>
                <w:iCs/>
                <w:szCs w:val="22"/>
              </w:rPr>
              <w:t>Service</w:t>
            </w:r>
          </w:p>
        </w:tc>
        <w:tc>
          <w:tcPr>
            <w:tcW w:w="7052" w:type="dxa"/>
          </w:tcPr>
          <w:p w14:paraId="44833C05" w14:textId="06FAE1E5" w:rsidR="00A20A6F" w:rsidRPr="003F6E31" w:rsidRDefault="00A20A6F" w:rsidP="00560872">
            <w:pPr>
              <w:pStyle w:val="Textkrper"/>
              <w:rPr>
                <w:rFonts w:cs="Arial"/>
                <w:iCs/>
                <w:szCs w:val="22"/>
              </w:rPr>
            </w:pPr>
            <w:r w:rsidRPr="003F6E31">
              <w:rPr>
                <w:rFonts w:cs="Arial"/>
                <w:iCs/>
                <w:szCs w:val="22"/>
              </w:rPr>
              <w:t xml:space="preserve">Der </w:t>
            </w:r>
            <w:r w:rsidRPr="00560872">
              <w:rPr>
                <w:rFonts w:cs="Arial"/>
                <w:i/>
                <w:iCs/>
                <w:szCs w:val="22"/>
              </w:rPr>
              <w:t>Authentication</w:t>
            </w:r>
            <w:r w:rsidRPr="003F6E31">
              <w:rPr>
                <w:rFonts w:cs="Arial"/>
                <w:iCs/>
                <w:szCs w:val="22"/>
              </w:rPr>
              <w:t xml:space="preserve"> Service überprüft mittels de</w:t>
            </w:r>
            <w:r w:rsidR="001B668A">
              <w:rPr>
                <w:rFonts w:cs="Arial"/>
                <w:iCs/>
                <w:szCs w:val="22"/>
              </w:rPr>
              <w:t>r</w:t>
            </w:r>
            <w:r w:rsidRPr="003F6E31">
              <w:rPr>
                <w:rFonts w:cs="Arial"/>
                <w:iCs/>
                <w:szCs w:val="22"/>
              </w:rPr>
              <w:t xml:space="preserve"> </w:t>
            </w:r>
            <w:r w:rsidRPr="002D520D">
              <w:rPr>
                <w:rFonts w:cs="Arial"/>
                <w:i/>
                <w:iCs/>
                <w:szCs w:val="22"/>
              </w:rPr>
              <w:t>Credentials</w:t>
            </w:r>
            <w:r w:rsidRPr="003F6E31">
              <w:rPr>
                <w:rFonts w:cs="Arial"/>
                <w:iCs/>
                <w:szCs w:val="22"/>
              </w:rPr>
              <w:t>, ob der Zugreifende (</w:t>
            </w:r>
            <w:r w:rsidRPr="003F6E31">
              <w:rPr>
                <w:rFonts w:cs="Arial"/>
                <w:i/>
                <w:iCs/>
                <w:szCs w:val="22"/>
              </w:rPr>
              <w:t>Subjekt</w:t>
            </w:r>
            <w:r w:rsidRPr="003F6E31">
              <w:rPr>
                <w:rFonts w:cs="Arial"/>
                <w:iCs/>
                <w:szCs w:val="22"/>
              </w:rPr>
              <w:t>) der ist, der er behauptet zu sein</w:t>
            </w:r>
            <w:r w:rsidR="00C578B4">
              <w:rPr>
                <w:rFonts w:cs="Arial"/>
                <w:iCs/>
                <w:szCs w:val="22"/>
              </w:rPr>
              <w:t>.</w:t>
            </w:r>
            <w:r w:rsidR="00C578B4">
              <w:rPr>
                <w:rFonts w:cs="Arial"/>
                <w:iCs/>
                <w:szCs w:val="22"/>
              </w:rPr>
              <w:br/>
            </w:r>
            <w:r w:rsidRPr="003F6E31">
              <w:rPr>
                <w:rFonts w:cs="Arial"/>
                <w:iCs/>
                <w:szCs w:val="22"/>
              </w:rPr>
              <w:t xml:space="preserve">siehe auch </w:t>
            </w:r>
            <w:r w:rsidRPr="003F6E31">
              <w:rPr>
                <w:rFonts w:cs="Arial"/>
                <w:i/>
                <w:iCs/>
                <w:szCs w:val="22"/>
              </w:rPr>
              <w:t>Authentication Authority</w:t>
            </w:r>
            <w:r w:rsidRPr="003F6E31">
              <w:rPr>
                <w:rFonts w:cs="Arial"/>
                <w:iCs/>
                <w:szCs w:val="22"/>
              </w:rPr>
              <w:t>.</w:t>
            </w:r>
          </w:p>
        </w:tc>
      </w:tr>
      <w:tr w:rsidR="00A20A6F" w:rsidRPr="003F6E31" w14:paraId="2D8156ED" w14:textId="77777777" w:rsidTr="00F12CE3">
        <w:trPr>
          <w:gridAfter w:val="1"/>
          <w:wAfter w:w="35" w:type="dxa"/>
          <w:cantSplit/>
        </w:trPr>
        <w:tc>
          <w:tcPr>
            <w:tcW w:w="2235" w:type="dxa"/>
          </w:tcPr>
          <w:p w14:paraId="65341A6F" w14:textId="77777777" w:rsidR="00A20A6F" w:rsidRPr="003F6E31" w:rsidRDefault="00A20A6F" w:rsidP="00454623">
            <w:pPr>
              <w:pStyle w:val="Textkrper"/>
              <w:rPr>
                <w:rFonts w:cs="Arial"/>
                <w:szCs w:val="22"/>
              </w:rPr>
            </w:pPr>
            <w:r w:rsidRPr="003F6E31">
              <w:rPr>
                <w:rFonts w:cs="Arial"/>
                <w:szCs w:val="22"/>
              </w:rPr>
              <w:t>Authentifikation</w:t>
            </w:r>
          </w:p>
        </w:tc>
        <w:tc>
          <w:tcPr>
            <w:tcW w:w="7052" w:type="dxa"/>
          </w:tcPr>
          <w:p w14:paraId="1AE710EF" w14:textId="27E400E0" w:rsidR="00A20A6F" w:rsidRPr="003F6E31" w:rsidRDefault="00A20A6F" w:rsidP="00D423B5">
            <w:pPr>
              <w:pStyle w:val="Textkrper"/>
              <w:rPr>
                <w:rFonts w:cs="Arial"/>
                <w:szCs w:val="22"/>
              </w:rPr>
            </w:pPr>
            <w:r w:rsidRPr="003F6E31">
              <w:rPr>
                <w:rFonts w:cs="Arial"/>
                <w:szCs w:val="22"/>
              </w:rPr>
              <w:t xml:space="preserve">Vorgang der Überprüfung einer behaupteten </w:t>
            </w:r>
            <w:r w:rsidR="001D7A52">
              <w:rPr>
                <w:rFonts w:cs="Arial"/>
                <w:i/>
                <w:szCs w:val="22"/>
              </w:rPr>
              <w:t>E-Identity</w:t>
            </w:r>
            <w:r w:rsidRPr="003F6E31">
              <w:rPr>
                <w:rFonts w:cs="Arial"/>
                <w:i/>
                <w:iCs/>
                <w:szCs w:val="22"/>
              </w:rPr>
              <w:t xml:space="preserve">. </w:t>
            </w:r>
            <w:r w:rsidR="00C576CB">
              <w:rPr>
                <w:rFonts w:cs="Arial"/>
                <w:i/>
                <w:iCs/>
                <w:szCs w:val="22"/>
              </w:rPr>
              <w:br/>
            </w:r>
            <w:r w:rsidRPr="003F6E31">
              <w:rPr>
                <w:rFonts w:cs="Arial"/>
                <w:iCs/>
                <w:szCs w:val="22"/>
              </w:rPr>
              <w:t xml:space="preserve">Synonyme: </w:t>
            </w:r>
            <w:r w:rsidRPr="00C9019D">
              <w:rPr>
                <w:rFonts w:cs="Arial"/>
                <w:i/>
                <w:iCs/>
                <w:szCs w:val="22"/>
              </w:rPr>
              <w:t>Authentifizierung</w:t>
            </w:r>
            <w:r w:rsidRPr="003F6E31">
              <w:rPr>
                <w:rFonts w:cs="Arial"/>
                <w:iCs/>
                <w:szCs w:val="22"/>
              </w:rPr>
              <w:t>.</w:t>
            </w:r>
          </w:p>
        </w:tc>
      </w:tr>
      <w:tr w:rsidR="00A20A6F" w:rsidRPr="003F6E31" w14:paraId="4E760033" w14:textId="77777777" w:rsidTr="00F12CE3">
        <w:trPr>
          <w:gridAfter w:val="1"/>
          <w:wAfter w:w="35" w:type="dxa"/>
          <w:cantSplit/>
        </w:trPr>
        <w:tc>
          <w:tcPr>
            <w:tcW w:w="2235" w:type="dxa"/>
          </w:tcPr>
          <w:p w14:paraId="55F07B1E" w14:textId="77777777" w:rsidR="00A20A6F" w:rsidRPr="003F6E31" w:rsidRDefault="00A20A6F" w:rsidP="00454623">
            <w:pPr>
              <w:pStyle w:val="Textkrper"/>
              <w:rPr>
                <w:rFonts w:cs="Arial"/>
                <w:szCs w:val="22"/>
              </w:rPr>
            </w:pPr>
            <w:r w:rsidRPr="003F6E31">
              <w:rPr>
                <w:rFonts w:cs="Arial"/>
                <w:szCs w:val="22"/>
              </w:rPr>
              <w:t>Authentifikation-Autorität (AuthnA)</w:t>
            </w:r>
          </w:p>
        </w:tc>
        <w:tc>
          <w:tcPr>
            <w:tcW w:w="7052" w:type="dxa"/>
          </w:tcPr>
          <w:p w14:paraId="05B01082" w14:textId="77777777" w:rsidR="00A20A6F" w:rsidRPr="003F6E31" w:rsidRDefault="00A20A6F" w:rsidP="00454623">
            <w:pPr>
              <w:pStyle w:val="Textkrper"/>
              <w:rPr>
                <w:rFonts w:cs="Arial"/>
                <w:szCs w:val="22"/>
              </w:rPr>
            </w:pPr>
            <w:r w:rsidRPr="003F6E31">
              <w:rPr>
                <w:rFonts w:cs="Arial"/>
                <w:szCs w:val="22"/>
              </w:rPr>
              <w:t xml:space="preserve">Eine </w:t>
            </w:r>
            <w:r w:rsidRPr="00C9019D">
              <w:rPr>
                <w:rFonts w:cs="Arial"/>
                <w:i/>
                <w:szCs w:val="22"/>
              </w:rPr>
              <w:t>AuthnA</w:t>
            </w:r>
            <w:r w:rsidRPr="003F6E31">
              <w:rPr>
                <w:rFonts w:cs="Arial"/>
                <w:szCs w:val="22"/>
              </w:rPr>
              <w:t xml:space="preserve"> stellt einen </w:t>
            </w:r>
            <w:r w:rsidRPr="003F6E31">
              <w:rPr>
                <w:rFonts w:cs="Arial"/>
                <w:i/>
                <w:szCs w:val="22"/>
              </w:rPr>
              <w:t xml:space="preserve">Authentication </w:t>
            </w:r>
            <w:r w:rsidRPr="00C9019D">
              <w:rPr>
                <w:rFonts w:cs="Arial"/>
                <w:szCs w:val="22"/>
              </w:rPr>
              <w:t>Service</w:t>
            </w:r>
            <w:r w:rsidRPr="003F6E31">
              <w:rPr>
                <w:rFonts w:cs="Arial"/>
                <w:szCs w:val="22"/>
              </w:rPr>
              <w:t xml:space="preserve"> zur Verfügung, gegen den sich das </w:t>
            </w:r>
            <w:r w:rsidRPr="003F6E31">
              <w:rPr>
                <w:rFonts w:cs="Arial"/>
                <w:i/>
                <w:szCs w:val="22"/>
              </w:rPr>
              <w:t>Subjekt</w:t>
            </w:r>
            <w:r w:rsidRPr="003F6E31">
              <w:rPr>
                <w:rFonts w:cs="Arial"/>
                <w:szCs w:val="22"/>
              </w:rPr>
              <w:t xml:space="preserve"> authentifizieren kann. Der </w:t>
            </w:r>
            <w:r w:rsidRPr="00521B8C">
              <w:rPr>
                <w:i/>
              </w:rPr>
              <w:t xml:space="preserve">Authentication </w:t>
            </w:r>
            <w:r w:rsidRPr="00C9019D">
              <w:t>Service</w:t>
            </w:r>
            <w:r w:rsidRPr="003F6E31">
              <w:rPr>
                <w:rFonts w:cs="Arial"/>
                <w:szCs w:val="22"/>
              </w:rPr>
              <w:t xml:space="preserve"> benutzt </w:t>
            </w:r>
            <w:r w:rsidRPr="00C9019D">
              <w:rPr>
                <w:rFonts w:cs="Arial"/>
                <w:i/>
                <w:szCs w:val="22"/>
              </w:rPr>
              <w:t>Credentials</w:t>
            </w:r>
            <w:r w:rsidRPr="003F6E31">
              <w:rPr>
                <w:rFonts w:cs="Arial"/>
                <w:szCs w:val="22"/>
              </w:rPr>
              <w:t xml:space="preserve">, die von einem </w:t>
            </w:r>
            <w:r w:rsidRPr="003F6E31">
              <w:rPr>
                <w:rFonts w:cs="Arial"/>
                <w:i/>
                <w:szCs w:val="22"/>
              </w:rPr>
              <w:t xml:space="preserve">Credential </w:t>
            </w:r>
            <w:r w:rsidRPr="00C9019D">
              <w:rPr>
                <w:rFonts w:cs="Arial"/>
                <w:szCs w:val="22"/>
              </w:rPr>
              <w:t>Service</w:t>
            </w:r>
            <w:r w:rsidRPr="003F6E31">
              <w:rPr>
                <w:rFonts w:cs="Arial"/>
                <w:szCs w:val="22"/>
              </w:rPr>
              <w:t xml:space="preserve"> ausgestellt werden. Der </w:t>
            </w:r>
            <w:r w:rsidRPr="00C9019D">
              <w:rPr>
                <w:rFonts w:cs="Arial"/>
                <w:i/>
                <w:szCs w:val="22"/>
              </w:rPr>
              <w:t>Credential</w:t>
            </w:r>
            <w:r w:rsidRPr="003F6E31">
              <w:rPr>
                <w:rFonts w:cs="Arial"/>
                <w:szCs w:val="22"/>
              </w:rPr>
              <w:t xml:space="preserve"> Service kann ein Bestandteil der </w:t>
            </w:r>
            <w:r w:rsidRPr="00C9019D">
              <w:rPr>
                <w:rFonts w:cs="Arial"/>
                <w:i/>
                <w:szCs w:val="22"/>
              </w:rPr>
              <w:t>AuthnA</w:t>
            </w:r>
            <w:r w:rsidRPr="003F6E31">
              <w:rPr>
                <w:rFonts w:cs="Arial"/>
                <w:szCs w:val="22"/>
              </w:rPr>
              <w:t xml:space="preserve"> sein. Beispiele für </w:t>
            </w:r>
            <w:r w:rsidRPr="00C9019D">
              <w:rPr>
                <w:rFonts w:cs="Arial"/>
                <w:i/>
                <w:szCs w:val="22"/>
              </w:rPr>
              <w:t>Authentifikation-Autoritäten</w:t>
            </w:r>
            <w:r w:rsidRPr="003F6E31">
              <w:rPr>
                <w:rFonts w:cs="Arial"/>
                <w:szCs w:val="22"/>
              </w:rPr>
              <w:t xml:space="preserve"> sind </w:t>
            </w:r>
            <w:r w:rsidRPr="00C9019D">
              <w:rPr>
                <w:rFonts w:cs="Arial"/>
                <w:i/>
                <w:szCs w:val="22"/>
              </w:rPr>
              <w:t>IdPs</w:t>
            </w:r>
            <w:r w:rsidRPr="003F6E31">
              <w:rPr>
                <w:rFonts w:cs="Arial"/>
                <w:szCs w:val="22"/>
              </w:rPr>
              <w:t xml:space="preserve"> (nach </w:t>
            </w:r>
            <w:r w:rsidRPr="00C9019D">
              <w:rPr>
                <w:rFonts w:cs="Arial"/>
                <w:i/>
                <w:szCs w:val="22"/>
              </w:rPr>
              <w:t>SAML</w:t>
            </w:r>
            <w:r w:rsidRPr="003F6E31">
              <w:rPr>
                <w:rFonts w:cs="Arial"/>
                <w:szCs w:val="22"/>
              </w:rPr>
              <w:t>), OpenID Provider und MobilID Provider.</w:t>
            </w:r>
          </w:p>
        </w:tc>
      </w:tr>
      <w:tr w:rsidR="00A20A6F" w:rsidRPr="003F6E31" w14:paraId="2DCA192C" w14:textId="77777777" w:rsidTr="00F12CE3">
        <w:trPr>
          <w:gridAfter w:val="1"/>
          <w:wAfter w:w="35" w:type="dxa"/>
          <w:cantSplit/>
        </w:trPr>
        <w:tc>
          <w:tcPr>
            <w:tcW w:w="2235" w:type="dxa"/>
          </w:tcPr>
          <w:p w14:paraId="1FF28E7A" w14:textId="77777777" w:rsidR="00A20A6F" w:rsidRPr="003F6E31" w:rsidRDefault="00A20A6F" w:rsidP="00454623">
            <w:pPr>
              <w:pStyle w:val="Textkrper"/>
              <w:rPr>
                <w:rFonts w:cs="Arial"/>
                <w:szCs w:val="22"/>
              </w:rPr>
            </w:pPr>
            <w:r w:rsidRPr="003F6E31">
              <w:rPr>
                <w:rFonts w:cs="Arial"/>
                <w:szCs w:val="22"/>
              </w:rPr>
              <w:t>Authentifizierung</w:t>
            </w:r>
          </w:p>
        </w:tc>
        <w:tc>
          <w:tcPr>
            <w:tcW w:w="7052" w:type="dxa"/>
          </w:tcPr>
          <w:p w14:paraId="3750B204" w14:textId="77777777" w:rsidR="00A20A6F" w:rsidRPr="003F6E31" w:rsidRDefault="00A20A6F" w:rsidP="00454623">
            <w:pPr>
              <w:pStyle w:val="Textkrper"/>
              <w:rPr>
                <w:rFonts w:cs="Arial"/>
                <w:szCs w:val="22"/>
              </w:rPr>
            </w:pPr>
            <w:r w:rsidRPr="003F6E31">
              <w:rPr>
                <w:rFonts w:cs="Arial"/>
                <w:szCs w:val="22"/>
              </w:rPr>
              <w:t xml:space="preserve">Siehe </w:t>
            </w:r>
            <w:r w:rsidRPr="003F6E31">
              <w:rPr>
                <w:rFonts w:cs="Arial"/>
                <w:i/>
                <w:szCs w:val="22"/>
              </w:rPr>
              <w:t>Authentifikation.</w:t>
            </w:r>
          </w:p>
        </w:tc>
      </w:tr>
      <w:tr w:rsidR="00D32C47" w:rsidRPr="003F6E31" w14:paraId="0D3DEF4D" w14:textId="77777777" w:rsidTr="00F12CE3">
        <w:trPr>
          <w:gridAfter w:val="1"/>
          <w:wAfter w:w="35" w:type="dxa"/>
          <w:cantSplit/>
        </w:trPr>
        <w:tc>
          <w:tcPr>
            <w:tcW w:w="2235" w:type="dxa"/>
          </w:tcPr>
          <w:p w14:paraId="0AE55A09" w14:textId="41C9F65D" w:rsidR="00D32C47" w:rsidRPr="003F6E31" w:rsidRDefault="00D32C47" w:rsidP="00D32C47">
            <w:pPr>
              <w:pStyle w:val="Textkrper"/>
            </w:pPr>
            <w:r>
              <w:t xml:space="preserve">Authentifizierungs-Anfrage </w:t>
            </w:r>
          </w:p>
        </w:tc>
        <w:tc>
          <w:tcPr>
            <w:tcW w:w="7052" w:type="dxa"/>
          </w:tcPr>
          <w:p w14:paraId="1BBBC33E" w14:textId="0000240B" w:rsidR="00D32C47" w:rsidRDefault="00D32C47" w:rsidP="00454623">
            <w:pPr>
              <w:pStyle w:val="Textkrper"/>
              <w:rPr>
                <w:rFonts w:cs="Arial"/>
                <w:szCs w:val="22"/>
              </w:rPr>
            </w:pPr>
            <w:r>
              <w:t>Eine Authentifizierungs-Anfrage wird vom Subjekt an den Authentication Service gesendet. Dieser initialisiert die Überprüfung der behaupteten E-Identity.</w:t>
            </w:r>
          </w:p>
        </w:tc>
      </w:tr>
      <w:tr w:rsidR="00A20A6F" w:rsidRPr="003F6E31" w14:paraId="156E2AEA" w14:textId="77777777" w:rsidTr="00F12CE3">
        <w:trPr>
          <w:gridAfter w:val="1"/>
          <w:wAfter w:w="35" w:type="dxa"/>
          <w:cantSplit/>
        </w:trPr>
        <w:tc>
          <w:tcPr>
            <w:tcW w:w="2235" w:type="dxa"/>
          </w:tcPr>
          <w:p w14:paraId="3D347F08" w14:textId="77777777" w:rsidR="00A20A6F" w:rsidRPr="003F6E31" w:rsidRDefault="00A20A6F" w:rsidP="00AD5173">
            <w:pPr>
              <w:pStyle w:val="Textkrper"/>
              <w:rPr>
                <w:rFonts w:cs="Arial"/>
                <w:szCs w:val="22"/>
              </w:rPr>
            </w:pPr>
            <w:r w:rsidRPr="003F6E31">
              <w:t>A</w:t>
            </w:r>
            <w:r>
              <w:t>uthentifizierungs</w:t>
            </w:r>
            <w:r w:rsidR="00AD5173">
              <w:softHyphen/>
              <w:t>b</w:t>
            </w:r>
            <w:r>
              <w:t>estätigung</w:t>
            </w:r>
          </w:p>
        </w:tc>
        <w:tc>
          <w:tcPr>
            <w:tcW w:w="7052" w:type="dxa"/>
          </w:tcPr>
          <w:p w14:paraId="21FA2BC7" w14:textId="77777777" w:rsidR="00A20A6F" w:rsidRPr="003F6E31" w:rsidRDefault="00A20A6F" w:rsidP="00454623">
            <w:pPr>
              <w:pStyle w:val="Textkrper"/>
              <w:rPr>
                <w:rFonts w:cs="Arial"/>
                <w:szCs w:val="22"/>
              </w:rPr>
            </w:pPr>
            <w:r>
              <w:rPr>
                <w:rFonts w:cs="Arial"/>
                <w:szCs w:val="22"/>
              </w:rPr>
              <w:t xml:space="preserve">Siehe </w:t>
            </w:r>
            <w:r w:rsidRPr="00813241">
              <w:rPr>
                <w:rFonts w:cs="Arial"/>
                <w:i/>
                <w:szCs w:val="22"/>
              </w:rPr>
              <w:t>Authentication Assertion</w:t>
            </w:r>
            <w:r>
              <w:rPr>
                <w:rFonts w:cs="Arial"/>
                <w:i/>
                <w:szCs w:val="22"/>
              </w:rPr>
              <w:t>.</w:t>
            </w:r>
          </w:p>
        </w:tc>
      </w:tr>
      <w:tr w:rsidR="00A20A6F" w:rsidRPr="003F6E31" w14:paraId="66DE8C13" w14:textId="77777777" w:rsidTr="00F12CE3">
        <w:trPr>
          <w:gridAfter w:val="1"/>
          <w:wAfter w:w="35" w:type="dxa"/>
          <w:cantSplit/>
        </w:trPr>
        <w:tc>
          <w:tcPr>
            <w:tcW w:w="2235" w:type="dxa"/>
          </w:tcPr>
          <w:p w14:paraId="3E7120A2" w14:textId="77777777" w:rsidR="00A20A6F" w:rsidRPr="003F6E31" w:rsidRDefault="00A20A6F" w:rsidP="00454623">
            <w:pPr>
              <w:pStyle w:val="Textkrper"/>
              <w:rPr>
                <w:rFonts w:cs="Arial"/>
                <w:szCs w:val="22"/>
              </w:rPr>
            </w:pPr>
            <w:r w:rsidRPr="003F6E31">
              <w:rPr>
                <w:rFonts w:cs="Arial"/>
                <w:szCs w:val="22"/>
              </w:rPr>
              <w:t>Authentisierung</w:t>
            </w:r>
          </w:p>
        </w:tc>
        <w:tc>
          <w:tcPr>
            <w:tcW w:w="7052" w:type="dxa"/>
          </w:tcPr>
          <w:p w14:paraId="14FDC796" w14:textId="2C5B3C85" w:rsidR="00A20A6F" w:rsidRPr="003F6E31" w:rsidRDefault="00A20A6F" w:rsidP="00D423B5">
            <w:pPr>
              <w:pStyle w:val="Textkrper"/>
              <w:rPr>
                <w:rFonts w:cs="Arial"/>
                <w:szCs w:val="22"/>
              </w:rPr>
            </w:pPr>
            <w:r w:rsidRPr="003F6E31">
              <w:rPr>
                <w:rFonts w:cs="Arial"/>
                <w:szCs w:val="22"/>
              </w:rPr>
              <w:t xml:space="preserve">Nachweis der eigenen </w:t>
            </w:r>
            <w:r w:rsidR="001D7A52">
              <w:rPr>
                <w:rFonts w:cs="Arial"/>
                <w:i/>
                <w:szCs w:val="22"/>
              </w:rPr>
              <w:t>E-Identity</w:t>
            </w:r>
            <w:r w:rsidRPr="003F6E31">
              <w:rPr>
                <w:rFonts w:cs="Arial"/>
                <w:szCs w:val="22"/>
              </w:rPr>
              <w:t xml:space="preserve"> eines </w:t>
            </w:r>
            <w:r w:rsidRPr="003F6E31">
              <w:rPr>
                <w:rFonts w:cs="Arial"/>
                <w:i/>
                <w:szCs w:val="22"/>
              </w:rPr>
              <w:t>Subjekts</w:t>
            </w:r>
            <w:r w:rsidRPr="003F6E31">
              <w:rPr>
                <w:rFonts w:cs="Arial"/>
                <w:szCs w:val="22"/>
              </w:rPr>
              <w:t>.</w:t>
            </w:r>
            <w:r w:rsidRPr="003F6E31">
              <w:rPr>
                <w:rStyle w:val="Funotenzeichen"/>
                <w:rFonts w:cs="Arial"/>
                <w:szCs w:val="22"/>
              </w:rPr>
              <w:footnoteReference w:id="10"/>
            </w:r>
          </w:p>
        </w:tc>
      </w:tr>
      <w:tr w:rsidR="00A20A6F" w:rsidRPr="003F6E31" w14:paraId="44733C27" w14:textId="77777777" w:rsidTr="00F12CE3">
        <w:trPr>
          <w:gridAfter w:val="1"/>
          <w:wAfter w:w="35" w:type="dxa"/>
          <w:cantSplit/>
        </w:trPr>
        <w:tc>
          <w:tcPr>
            <w:tcW w:w="2235" w:type="dxa"/>
          </w:tcPr>
          <w:p w14:paraId="02B092CB" w14:textId="77777777" w:rsidR="00A20A6F" w:rsidRPr="003F6E31" w:rsidRDefault="00A20A6F" w:rsidP="00454623">
            <w:pPr>
              <w:pStyle w:val="Textkrper"/>
              <w:rPr>
                <w:rFonts w:cs="Arial"/>
                <w:szCs w:val="22"/>
              </w:rPr>
            </w:pPr>
            <w:r w:rsidRPr="003F6E31">
              <w:rPr>
                <w:rFonts w:cs="Arial"/>
                <w:szCs w:val="22"/>
                <w:lang w:eastAsia="en-US"/>
              </w:rPr>
              <w:t xml:space="preserve">Authentifizierungsmerkmal </w:t>
            </w:r>
          </w:p>
        </w:tc>
        <w:tc>
          <w:tcPr>
            <w:tcW w:w="7052" w:type="dxa"/>
          </w:tcPr>
          <w:p w14:paraId="4AFC19B6" w14:textId="77777777" w:rsidR="00065261" w:rsidRPr="003F6E31" w:rsidRDefault="00065261" w:rsidP="00454623">
            <w:pPr>
              <w:pStyle w:val="StandardWeb"/>
              <w:spacing w:before="0" w:beforeAutospacing="0" w:after="120" w:afterAutospacing="0" w:line="300" w:lineRule="exact"/>
              <w:rPr>
                <w:rFonts w:ascii="Arial" w:hAnsi="Arial" w:cs="Arial"/>
                <w:sz w:val="22"/>
                <w:szCs w:val="22"/>
              </w:rPr>
            </w:pPr>
            <w:r w:rsidRPr="00065261">
              <w:rPr>
                <w:rFonts w:ascii="Arial" w:hAnsi="Arial" w:cs="Arial"/>
                <w:sz w:val="22"/>
                <w:szCs w:val="22"/>
                <w:lang w:eastAsia="de-CH"/>
              </w:rPr>
              <w:t xml:space="preserve">Das </w:t>
            </w:r>
            <w:r w:rsidRPr="00560872">
              <w:rPr>
                <w:rFonts w:ascii="Arial" w:hAnsi="Arial" w:cs="Arial"/>
                <w:i/>
                <w:sz w:val="22"/>
                <w:szCs w:val="22"/>
                <w:lang w:eastAsia="de-CH"/>
              </w:rPr>
              <w:t>Authentifizierungsmerkmal</w:t>
            </w:r>
            <w:r w:rsidRPr="00065261">
              <w:rPr>
                <w:rFonts w:ascii="Arial" w:hAnsi="Arial" w:cs="Arial"/>
                <w:sz w:val="22"/>
                <w:szCs w:val="22"/>
                <w:lang w:eastAsia="de-CH"/>
              </w:rPr>
              <w:t xml:space="preserve"> kann auf Wissen (Passwort, PIN), auf Besitz (Zertifikat, privater Schlüssel) oder auf einer </w:t>
            </w:r>
            <w:r w:rsidRPr="00560872">
              <w:rPr>
                <w:rFonts w:ascii="Arial" w:hAnsi="Arial" w:cs="Arial"/>
                <w:i/>
                <w:sz w:val="22"/>
                <w:szCs w:val="22"/>
                <w:lang w:eastAsia="de-CH"/>
              </w:rPr>
              <w:t>Eigenschaft</w:t>
            </w:r>
            <w:r w:rsidRPr="00065261">
              <w:rPr>
                <w:rFonts w:ascii="Arial" w:hAnsi="Arial" w:cs="Arial"/>
                <w:sz w:val="22"/>
                <w:szCs w:val="22"/>
                <w:lang w:eastAsia="de-CH"/>
              </w:rPr>
              <w:t xml:space="preserve"> (biometrisches Merkmal z.B. Stimme, Irisbild, Fingerabdruck) oder auf einer Kombination dieser Merkmale basieren.</w:t>
            </w:r>
          </w:p>
        </w:tc>
      </w:tr>
      <w:tr w:rsidR="00A20A6F" w:rsidRPr="003F6E31" w14:paraId="4ACABC49" w14:textId="77777777" w:rsidTr="00F12CE3">
        <w:trPr>
          <w:gridAfter w:val="1"/>
          <w:wAfter w:w="35" w:type="dxa"/>
          <w:cantSplit/>
        </w:trPr>
        <w:tc>
          <w:tcPr>
            <w:tcW w:w="2235" w:type="dxa"/>
          </w:tcPr>
          <w:p w14:paraId="13D77744" w14:textId="77777777" w:rsidR="00A20A6F" w:rsidRPr="003F6E31" w:rsidRDefault="00A20A6F" w:rsidP="00454623">
            <w:pPr>
              <w:pStyle w:val="Textkrper"/>
              <w:rPr>
                <w:rFonts w:cs="Arial"/>
                <w:szCs w:val="22"/>
              </w:rPr>
            </w:pPr>
            <w:r w:rsidRPr="003F6E31">
              <w:rPr>
                <w:rFonts w:cs="Arial"/>
                <w:iCs/>
                <w:szCs w:val="22"/>
              </w:rPr>
              <w:t xml:space="preserve">Authorization </w:t>
            </w:r>
            <w:r w:rsidR="007F2815">
              <w:rPr>
                <w:rFonts w:cs="Arial"/>
                <w:iCs/>
                <w:szCs w:val="22"/>
              </w:rPr>
              <w:br/>
            </w:r>
            <w:r w:rsidRPr="003F6E31">
              <w:rPr>
                <w:rFonts w:cs="Arial"/>
                <w:iCs/>
                <w:szCs w:val="22"/>
              </w:rPr>
              <w:t>Provider</w:t>
            </w:r>
          </w:p>
        </w:tc>
        <w:tc>
          <w:tcPr>
            <w:tcW w:w="7052" w:type="dxa"/>
          </w:tcPr>
          <w:p w14:paraId="4C07300A" w14:textId="77777777" w:rsidR="00A20A6F" w:rsidRPr="003F6E31" w:rsidRDefault="00A20A6F" w:rsidP="00454623">
            <w:pPr>
              <w:pStyle w:val="Textkrper"/>
              <w:rPr>
                <w:rFonts w:cs="Arial"/>
                <w:szCs w:val="22"/>
                <w:lang w:eastAsia="en-US"/>
              </w:rPr>
            </w:pPr>
            <w:r w:rsidRPr="003F6E31">
              <w:rPr>
                <w:rFonts w:cs="Arial"/>
                <w:i/>
                <w:szCs w:val="22"/>
              </w:rPr>
              <w:t>Entität</w:t>
            </w:r>
            <w:r w:rsidRPr="003F6E31">
              <w:rPr>
                <w:rFonts w:cs="Arial"/>
                <w:szCs w:val="22"/>
              </w:rPr>
              <w:t xml:space="preserve">, die </w:t>
            </w:r>
            <w:r w:rsidRPr="003F6E31">
              <w:rPr>
                <w:rFonts w:cs="Arial"/>
                <w:i/>
                <w:szCs w:val="22"/>
              </w:rPr>
              <w:t>Autorisierung</w:t>
            </w:r>
            <w:r w:rsidRPr="003F6E31">
              <w:rPr>
                <w:rFonts w:cs="Arial"/>
                <w:szCs w:val="22"/>
              </w:rPr>
              <w:t xml:space="preserve"> als Dienstleistung anbietet.</w:t>
            </w:r>
          </w:p>
        </w:tc>
      </w:tr>
      <w:tr w:rsidR="00A20A6F" w:rsidRPr="003F6E31" w14:paraId="2FCD8F47" w14:textId="77777777" w:rsidTr="00F12CE3">
        <w:trPr>
          <w:gridAfter w:val="1"/>
          <w:wAfter w:w="35" w:type="dxa"/>
          <w:cantSplit/>
        </w:trPr>
        <w:tc>
          <w:tcPr>
            <w:tcW w:w="2235" w:type="dxa"/>
          </w:tcPr>
          <w:p w14:paraId="5EA60F64" w14:textId="77777777" w:rsidR="00A20A6F" w:rsidRPr="003F6E31" w:rsidRDefault="00A20A6F" w:rsidP="00454623">
            <w:pPr>
              <w:pStyle w:val="Textkrper"/>
              <w:rPr>
                <w:rFonts w:cs="Arial"/>
                <w:szCs w:val="22"/>
              </w:rPr>
            </w:pPr>
            <w:r w:rsidRPr="003F6E31">
              <w:rPr>
                <w:rFonts w:cs="Arial"/>
                <w:iCs/>
                <w:szCs w:val="22"/>
              </w:rPr>
              <w:t xml:space="preserve">Authorization </w:t>
            </w:r>
            <w:r w:rsidR="007F2815">
              <w:rPr>
                <w:rFonts w:cs="Arial"/>
                <w:iCs/>
                <w:szCs w:val="22"/>
              </w:rPr>
              <w:br/>
            </w:r>
            <w:r w:rsidRPr="003F6E31">
              <w:rPr>
                <w:rFonts w:cs="Arial"/>
                <w:iCs/>
                <w:szCs w:val="22"/>
              </w:rPr>
              <w:t>Service</w:t>
            </w:r>
          </w:p>
        </w:tc>
        <w:tc>
          <w:tcPr>
            <w:tcW w:w="7052" w:type="dxa"/>
          </w:tcPr>
          <w:p w14:paraId="23A94520" w14:textId="42C5774E" w:rsidR="00A20A6F" w:rsidRPr="003F6E31" w:rsidRDefault="00A20A6F" w:rsidP="00213EDF">
            <w:pPr>
              <w:pStyle w:val="Textkrper"/>
              <w:rPr>
                <w:rFonts w:cs="Arial"/>
                <w:szCs w:val="22"/>
                <w:lang w:eastAsia="en-US"/>
              </w:rPr>
            </w:pPr>
            <w:r w:rsidRPr="003F6E31">
              <w:t xml:space="preserve">Der Service überprüft </w:t>
            </w:r>
            <w:r>
              <w:t xml:space="preserve">zur Ausführungszeit </w:t>
            </w:r>
            <w:r w:rsidRPr="003F6E31">
              <w:t xml:space="preserve">die Einhaltung der Rechte für die Nutzung der </w:t>
            </w:r>
            <w:r w:rsidR="001D7A52">
              <w:rPr>
                <w:i/>
              </w:rPr>
              <w:t>E-Ressource</w:t>
            </w:r>
            <w:r w:rsidRPr="003F6E31">
              <w:t xml:space="preserve"> und erlaubt dem </w:t>
            </w:r>
            <w:r w:rsidRPr="00560872">
              <w:rPr>
                <w:i/>
              </w:rPr>
              <w:t>Subjekt</w:t>
            </w:r>
            <w:r w:rsidRPr="003F6E31">
              <w:t xml:space="preserve"> die Nutzung, wenn es die entsprechenden Rechte besitzt.</w:t>
            </w:r>
          </w:p>
        </w:tc>
      </w:tr>
      <w:tr w:rsidR="00A20A6F" w:rsidRPr="003F6E31" w14:paraId="137DE89C" w14:textId="77777777" w:rsidTr="00F12CE3">
        <w:trPr>
          <w:gridAfter w:val="1"/>
          <w:wAfter w:w="35" w:type="dxa"/>
          <w:cantSplit/>
        </w:trPr>
        <w:tc>
          <w:tcPr>
            <w:tcW w:w="2235" w:type="dxa"/>
          </w:tcPr>
          <w:p w14:paraId="7BFE6889" w14:textId="77777777" w:rsidR="00A20A6F" w:rsidRPr="003F6E31" w:rsidRDefault="00A20A6F" w:rsidP="00454623">
            <w:pPr>
              <w:pStyle w:val="Textkrper"/>
              <w:rPr>
                <w:rFonts w:cs="Arial"/>
                <w:szCs w:val="22"/>
              </w:rPr>
            </w:pPr>
            <w:r w:rsidRPr="003F6E31">
              <w:rPr>
                <w:rFonts w:cs="Arial"/>
                <w:szCs w:val="22"/>
              </w:rPr>
              <w:t>Autorisierung</w:t>
            </w:r>
          </w:p>
        </w:tc>
        <w:tc>
          <w:tcPr>
            <w:tcW w:w="7052" w:type="dxa"/>
          </w:tcPr>
          <w:p w14:paraId="69FD567D" w14:textId="189287AD" w:rsidR="00A20A6F" w:rsidRPr="003F6E31" w:rsidRDefault="00A20A6F" w:rsidP="000D06D1">
            <w:pPr>
              <w:pStyle w:val="Listenabsatz"/>
              <w:numPr>
                <w:ilvl w:val="0"/>
                <w:numId w:val="6"/>
              </w:numPr>
              <w:spacing w:after="120" w:line="300" w:lineRule="exact"/>
              <w:ind w:left="346"/>
              <w:rPr>
                <w:rFonts w:ascii="Arial" w:hAnsi="Arial" w:cs="Arial"/>
              </w:rPr>
            </w:pPr>
            <w:r w:rsidRPr="003F6E31">
              <w:rPr>
                <w:rFonts w:ascii="Arial" w:hAnsi="Arial" w:cs="Arial"/>
              </w:rPr>
              <w:t xml:space="preserve">Administration: Definition der </w:t>
            </w:r>
            <w:r w:rsidRPr="00C9019D">
              <w:rPr>
                <w:rFonts w:ascii="Arial" w:hAnsi="Arial" w:cs="Arial"/>
                <w:i/>
              </w:rPr>
              <w:t>Zugangsregel</w:t>
            </w:r>
            <w:r w:rsidR="00C51497" w:rsidRPr="00C9019D">
              <w:rPr>
                <w:rFonts w:ascii="Arial" w:hAnsi="Arial" w:cs="Arial"/>
                <w:i/>
              </w:rPr>
              <w:t>n</w:t>
            </w:r>
            <w:r>
              <w:rPr>
                <w:rFonts w:ascii="Arial" w:hAnsi="Arial" w:cs="Arial"/>
              </w:rPr>
              <w:t xml:space="preserve"> und </w:t>
            </w:r>
            <w:r w:rsidRPr="00C9019D">
              <w:rPr>
                <w:rFonts w:ascii="Arial" w:hAnsi="Arial" w:cs="Arial"/>
                <w:i/>
              </w:rPr>
              <w:t>Zugriffsrechte</w:t>
            </w:r>
            <w:r w:rsidRPr="003F6E31">
              <w:rPr>
                <w:rFonts w:ascii="Arial" w:hAnsi="Arial" w:cs="Arial"/>
              </w:rPr>
              <w:t xml:space="preserve"> auf eine </w:t>
            </w:r>
            <w:r w:rsidR="001D7A52">
              <w:rPr>
                <w:rFonts w:ascii="Arial" w:hAnsi="Arial" w:cs="Arial"/>
                <w:i/>
              </w:rPr>
              <w:t>E-Ressource</w:t>
            </w:r>
            <w:r w:rsidRPr="003F6E31">
              <w:rPr>
                <w:rFonts w:ascii="Arial" w:hAnsi="Arial" w:cs="Arial"/>
              </w:rPr>
              <w:t>.</w:t>
            </w:r>
          </w:p>
          <w:p w14:paraId="36EBEA07" w14:textId="77777777" w:rsidR="00A20A6F" w:rsidRPr="003F6E31" w:rsidRDefault="00A20A6F" w:rsidP="000D06D1">
            <w:pPr>
              <w:pStyle w:val="Listenabsatz"/>
              <w:numPr>
                <w:ilvl w:val="0"/>
                <w:numId w:val="6"/>
              </w:numPr>
              <w:spacing w:after="120" w:line="300" w:lineRule="exact"/>
              <w:ind w:left="346"/>
              <w:rPr>
                <w:rFonts w:ascii="Arial" w:hAnsi="Arial" w:cs="Arial"/>
              </w:rPr>
            </w:pPr>
            <w:r w:rsidRPr="003F6E31">
              <w:rPr>
                <w:rFonts w:ascii="Arial" w:hAnsi="Arial" w:cs="Arial"/>
              </w:rPr>
              <w:t xml:space="preserve">Zur Laufzeit: Prüfen von Zugriffsberechtigung eines authentifizierten </w:t>
            </w:r>
            <w:r w:rsidRPr="003F6E31">
              <w:rPr>
                <w:rFonts w:ascii="Arial" w:hAnsi="Arial" w:cs="Arial"/>
                <w:i/>
              </w:rPr>
              <w:t>Subjektes</w:t>
            </w:r>
            <w:r w:rsidRPr="003F6E31">
              <w:rPr>
                <w:rFonts w:ascii="Arial" w:hAnsi="Arial" w:cs="Arial"/>
              </w:rPr>
              <w:t xml:space="preserve"> auf eine </w:t>
            </w:r>
            <w:r w:rsidRPr="003F6E31">
              <w:rPr>
                <w:rFonts w:ascii="Arial" w:hAnsi="Arial" w:cs="Arial"/>
                <w:i/>
              </w:rPr>
              <w:t>Ressource</w:t>
            </w:r>
            <w:r w:rsidRPr="003F6E31">
              <w:rPr>
                <w:rFonts w:ascii="Arial" w:hAnsi="Arial" w:cs="Arial"/>
              </w:rPr>
              <w:t xml:space="preserve"> und erteilen des </w:t>
            </w:r>
            <w:r w:rsidRPr="00C9019D">
              <w:rPr>
                <w:rFonts w:ascii="Arial" w:hAnsi="Arial" w:cs="Arial"/>
                <w:i/>
              </w:rPr>
              <w:t>Zugriffs</w:t>
            </w:r>
            <w:r w:rsidRPr="003F6E31">
              <w:rPr>
                <w:rFonts w:ascii="Arial" w:hAnsi="Arial" w:cs="Arial"/>
              </w:rPr>
              <w:t xml:space="preserve"> zur Laufzeit. Dabei wird zwischen </w:t>
            </w:r>
            <w:r w:rsidRPr="003F6E31">
              <w:rPr>
                <w:rFonts w:ascii="Arial" w:hAnsi="Arial" w:cs="Arial"/>
                <w:i/>
              </w:rPr>
              <w:t>Grob</w:t>
            </w:r>
            <w:r w:rsidRPr="003F6E31">
              <w:rPr>
                <w:rFonts w:ascii="Arial" w:hAnsi="Arial" w:cs="Arial"/>
              </w:rPr>
              <w:t xml:space="preserve">- und </w:t>
            </w:r>
            <w:r w:rsidRPr="003F6E31">
              <w:rPr>
                <w:rFonts w:ascii="Arial" w:hAnsi="Arial" w:cs="Arial"/>
                <w:i/>
              </w:rPr>
              <w:t>Feinautorisierung</w:t>
            </w:r>
            <w:r w:rsidRPr="003F6E31">
              <w:rPr>
                <w:rFonts w:ascii="Arial" w:hAnsi="Arial" w:cs="Arial"/>
              </w:rPr>
              <w:t xml:space="preserve"> unterschieden.</w:t>
            </w:r>
          </w:p>
        </w:tc>
      </w:tr>
      <w:tr w:rsidR="00A20A6F" w:rsidRPr="003F6E31" w14:paraId="3FDA461F" w14:textId="77777777" w:rsidTr="00F12CE3">
        <w:trPr>
          <w:gridAfter w:val="1"/>
          <w:wAfter w:w="35" w:type="dxa"/>
          <w:cantSplit/>
        </w:trPr>
        <w:tc>
          <w:tcPr>
            <w:tcW w:w="2235" w:type="dxa"/>
          </w:tcPr>
          <w:p w14:paraId="605168E2" w14:textId="77777777" w:rsidR="00A20A6F" w:rsidRPr="003F6E31" w:rsidRDefault="00A20A6F" w:rsidP="00454623">
            <w:pPr>
              <w:pStyle w:val="Textkrper"/>
              <w:rPr>
                <w:rFonts w:cs="Arial"/>
                <w:szCs w:val="22"/>
              </w:rPr>
            </w:pPr>
            <w:r w:rsidRPr="003F6E31">
              <w:rPr>
                <w:rFonts w:cs="Arial"/>
                <w:szCs w:val="22"/>
              </w:rPr>
              <w:t>Benutzer</w:t>
            </w:r>
          </w:p>
        </w:tc>
        <w:tc>
          <w:tcPr>
            <w:tcW w:w="7052" w:type="dxa"/>
          </w:tcPr>
          <w:p w14:paraId="2E31997E" w14:textId="77777777" w:rsidR="00A20A6F" w:rsidRPr="003F6E31" w:rsidRDefault="00A20A6F" w:rsidP="00454623">
            <w:pPr>
              <w:pStyle w:val="Textkrper"/>
              <w:rPr>
                <w:rFonts w:cs="Arial"/>
                <w:szCs w:val="22"/>
              </w:rPr>
            </w:pPr>
            <w:r w:rsidRPr="003F6E31">
              <w:rPr>
                <w:rFonts w:cs="Arial"/>
                <w:szCs w:val="22"/>
              </w:rPr>
              <w:t xml:space="preserve">Menschliches </w:t>
            </w:r>
            <w:r w:rsidRPr="003F6E31">
              <w:rPr>
                <w:rFonts w:cs="Arial"/>
                <w:i/>
                <w:szCs w:val="22"/>
              </w:rPr>
              <w:t>Subjekt</w:t>
            </w:r>
            <w:r w:rsidRPr="003F6E31">
              <w:rPr>
                <w:rFonts w:cs="Arial"/>
                <w:szCs w:val="22"/>
              </w:rPr>
              <w:t>.</w:t>
            </w:r>
          </w:p>
        </w:tc>
      </w:tr>
      <w:tr w:rsidR="00A20A6F" w:rsidRPr="003F6E31" w14:paraId="24169A48" w14:textId="77777777" w:rsidTr="00F12CE3">
        <w:trPr>
          <w:gridAfter w:val="1"/>
          <w:wAfter w:w="35" w:type="dxa"/>
          <w:cantSplit/>
        </w:trPr>
        <w:tc>
          <w:tcPr>
            <w:tcW w:w="2235" w:type="dxa"/>
          </w:tcPr>
          <w:p w14:paraId="33C0FAD0" w14:textId="77777777" w:rsidR="00A20A6F" w:rsidRPr="003F6E31" w:rsidRDefault="00A20A6F" w:rsidP="00454623">
            <w:pPr>
              <w:pStyle w:val="Textkrper"/>
              <w:rPr>
                <w:rFonts w:cs="Arial"/>
                <w:szCs w:val="22"/>
              </w:rPr>
            </w:pPr>
            <w:r w:rsidRPr="003F6E31">
              <w:rPr>
                <w:rFonts w:cs="Arial"/>
                <w:szCs w:val="22"/>
              </w:rPr>
              <w:t>Berechtigung</w:t>
            </w:r>
          </w:p>
        </w:tc>
        <w:tc>
          <w:tcPr>
            <w:tcW w:w="7052" w:type="dxa"/>
          </w:tcPr>
          <w:p w14:paraId="0D62D874" w14:textId="77777777" w:rsidR="00A20A6F" w:rsidRPr="003F6E31" w:rsidRDefault="00A20A6F" w:rsidP="00454623">
            <w:pPr>
              <w:pStyle w:val="Textkrper"/>
              <w:rPr>
                <w:rFonts w:cs="Arial"/>
                <w:szCs w:val="22"/>
              </w:rPr>
            </w:pPr>
            <w:r w:rsidRPr="003F6E31">
              <w:rPr>
                <w:rFonts w:cs="Arial"/>
                <w:szCs w:val="22"/>
              </w:rPr>
              <w:t xml:space="preserve">Recht eines </w:t>
            </w:r>
            <w:r w:rsidRPr="003F6E31">
              <w:rPr>
                <w:rFonts w:cs="Arial"/>
                <w:i/>
                <w:szCs w:val="22"/>
              </w:rPr>
              <w:t>Subjekts</w:t>
            </w:r>
            <w:r w:rsidRPr="003F6E31">
              <w:rPr>
                <w:rFonts w:cs="Arial"/>
                <w:szCs w:val="22"/>
              </w:rPr>
              <w:t xml:space="preserve">, bestimmte </w:t>
            </w:r>
            <w:r w:rsidRPr="003F6E31">
              <w:rPr>
                <w:rFonts w:cs="Arial"/>
                <w:i/>
                <w:szCs w:val="22"/>
              </w:rPr>
              <w:t>Ressourcen</w:t>
            </w:r>
            <w:r w:rsidRPr="003F6E31">
              <w:rPr>
                <w:rFonts w:cs="Arial"/>
                <w:szCs w:val="22"/>
              </w:rPr>
              <w:t xml:space="preserve"> zu nutzen. </w:t>
            </w:r>
          </w:p>
        </w:tc>
      </w:tr>
      <w:tr w:rsidR="00A20A6F" w:rsidRPr="003F6E31" w14:paraId="77DC61F3" w14:textId="77777777" w:rsidTr="00F12CE3">
        <w:trPr>
          <w:gridAfter w:val="1"/>
          <w:wAfter w:w="35" w:type="dxa"/>
          <w:cantSplit/>
          <w:trHeight w:val="542"/>
        </w:trPr>
        <w:tc>
          <w:tcPr>
            <w:tcW w:w="2235" w:type="dxa"/>
          </w:tcPr>
          <w:p w14:paraId="12298238" w14:textId="77777777" w:rsidR="00A20A6F" w:rsidRPr="000D3346" w:rsidRDefault="00A20A6F" w:rsidP="00454623">
            <w:pPr>
              <w:pStyle w:val="Textkrper"/>
              <w:rPr>
                <w:rFonts w:cs="Arial"/>
                <w:szCs w:val="22"/>
                <w:highlight w:val="yellow"/>
              </w:rPr>
            </w:pPr>
            <w:r w:rsidRPr="00E13AAE">
              <w:rPr>
                <w:rFonts w:cs="Arial"/>
                <w:szCs w:val="22"/>
              </w:rPr>
              <w:t>Broker Service</w:t>
            </w:r>
          </w:p>
        </w:tc>
        <w:tc>
          <w:tcPr>
            <w:tcW w:w="7052" w:type="dxa"/>
          </w:tcPr>
          <w:p w14:paraId="5D754B73" w14:textId="77777777" w:rsidR="00A20A6F" w:rsidRPr="003F6E31" w:rsidRDefault="00A20A6F" w:rsidP="00454623">
            <w:pPr>
              <w:rPr>
                <w:rFonts w:cs="Arial"/>
                <w:szCs w:val="22"/>
              </w:rPr>
            </w:pPr>
            <w:r w:rsidRPr="003F6E31">
              <w:t xml:space="preserve">Dieser Service vermittelt zwischen dem </w:t>
            </w:r>
            <w:r w:rsidRPr="00C9019D">
              <w:rPr>
                <w:i/>
              </w:rPr>
              <w:t>Subjekt</w:t>
            </w:r>
            <w:r w:rsidRPr="003F6E31">
              <w:t xml:space="preserve">, </w:t>
            </w:r>
            <w:r w:rsidRPr="00C9019D">
              <w:rPr>
                <w:i/>
              </w:rPr>
              <w:t>Ressourcen</w:t>
            </w:r>
            <w:r w:rsidRPr="003F6E31">
              <w:t xml:space="preserve"> und den Services der Ausführungszeit</w:t>
            </w:r>
          </w:p>
        </w:tc>
      </w:tr>
      <w:tr w:rsidR="00A20A6F" w:rsidRPr="00897CFF" w14:paraId="6FD6B55F" w14:textId="77777777" w:rsidTr="00F12CE3">
        <w:trPr>
          <w:gridAfter w:val="1"/>
          <w:wAfter w:w="35" w:type="dxa"/>
          <w:cantSplit/>
          <w:trHeight w:val="542"/>
        </w:trPr>
        <w:tc>
          <w:tcPr>
            <w:tcW w:w="2235" w:type="dxa"/>
          </w:tcPr>
          <w:p w14:paraId="5CA6AC0D" w14:textId="77777777" w:rsidR="00A20A6F" w:rsidRPr="00E13AAE" w:rsidRDefault="00A20A6F" w:rsidP="00454623">
            <w:pPr>
              <w:pStyle w:val="Textkrper"/>
              <w:rPr>
                <w:rFonts w:cs="Arial"/>
                <w:szCs w:val="22"/>
              </w:rPr>
            </w:pPr>
            <w:r>
              <w:rPr>
                <w:rFonts w:cs="Arial"/>
                <w:szCs w:val="22"/>
              </w:rPr>
              <w:t xml:space="preserve">Certification </w:t>
            </w:r>
            <w:r w:rsidR="007F2815">
              <w:rPr>
                <w:rFonts w:cs="Arial"/>
                <w:szCs w:val="22"/>
              </w:rPr>
              <w:br/>
            </w:r>
            <w:r>
              <w:rPr>
                <w:rFonts w:cs="Arial"/>
                <w:szCs w:val="22"/>
              </w:rPr>
              <w:t>Authority (CA)</w:t>
            </w:r>
          </w:p>
        </w:tc>
        <w:tc>
          <w:tcPr>
            <w:tcW w:w="7052" w:type="dxa"/>
          </w:tcPr>
          <w:p w14:paraId="40E016C7" w14:textId="3992C9D1" w:rsidR="00A20A6F" w:rsidRPr="005074D5" w:rsidRDefault="00A20A6F" w:rsidP="007541C8">
            <w:pPr>
              <w:rPr>
                <w:lang w:val="fr-CH"/>
              </w:rPr>
            </w:pPr>
            <w:r w:rsidRPr="0004611F">
              <w:t>Stelle, die im Rahmen einer elektronischen Umgebung Daten bestätigt und zu diesem Zweck digitale Zertifikate ausstellt</w:t>
            </w:r>
            <w:r>
              <w:t>.</w:t>
            </w:r>
            <w:r w:rsidR="00046B12">
              <w:br/>
            </w:r>
            <w:r w:rsidRPr="005074D5">
              <w:rPr>
                <w:lang w:val="fr-CH"/>
              </w:rPr>
              <w:t xml:space="preserve">Synonym: </w:t>
            </w:r>
            <w:hyperlink r:id="rId43" w:history="1">
              <w:r w:rsidRPr="00C9019D">
                <w:rPr>
                  <w:bCs/>
                  <w:i/>
                  <w:szCs w:val="22"/>
                  <w:lang w:val="fr-CH"/>
                </w:rPr>
                <w:t>Certification Service Providers</w:t>
              </w:r>
            </w:hyperlink>
            <w:r w:rsidRPr="005074D5">
              <w:rPr>
                <w:rFonts w:cs="Arial"/>
                <w:szCs w:val="22"/>
                <w:lang w:val="fr-CH"/>
              </w:rPr>
              <w:t xml:space="preserve"> (</w:t>
            </w:r>
            <w:r w:rsidRPr="00C9019D">
              <w:rPr>
                <w:rFonts w:cs="Arial"/>
                <w:i/>
                <w:szCs w:val="22"/>
                <w:lang w:val="fr-CH"/>
              </w:rPr>
              <w:t>CSP</w:t>
            </w:r>
            <w:r w:rsidRPr="005074D5">
              <w:rPr>
                <w:rFonts w:cs="Arial"/>
                <w:szCs w:val="22"/>
                <w:lang w:val="fr-CH"/>
              </w:rPr>
              <w:t>)</w:t>
            </w:r>
          </w:p>
        </w:tc>
      </w:tr>
      <w:tr w:rsidR="00A20A6F" w:rsidRPr="003F6E31" w14:paraId="1B696CB9" w14:textId="77777777" w:rsidTr="00F12CE3">
        <w:trPr>
          <w:gridAfter w:val="1"/>
          <w:wAfter w:w="35" w:type="dxa"/>
          <w:cantSplit/>
          <w:trHeight w:val="383"/>
        </w:trPr>
        <w:tc>
          <w:tcPr>
            <w:tcW w:w="2235" w:type="dxa"/>
          </w:tcPr>
          <w:p w14:paraId="1AF8E417" w14:textId="4F553C61" w:rsidR="00A20A6F" w:rsidRPr="00276078" w:rsidRDefault="000C3A3C" w:rsidP="00454623">
            <w:pPr>
              <w:pStyle w:val="Textkrper"/>
              <w:rPr>
                <w:rFonts w:cs="Arial"/>
                <w:szCs w:val="22"/>
              </w:rPr>
            </w:pPr>
            <w:hyperlink r:id="rId44" w:history="1">
              <w:r w:rsidR="00A20A6F" w:rsidRPr="00276078">
                <w:rPr>
                  <w:bCs/>
                  <w:szCs w:val="22"/>
                </w:rPr>
                <w:t>Certification Service Providers</w:t>
              </w:r>
            </w:hyperlink>
            <w:r w:rsidR="00A20A6F" w:rsidRPr="00276078">
              <w:rPr>
                <w:rFonts w:cs="Arial"/>
                <w:szCs w:val="22"/>
              </w:rPr>
              <w:t xml:space="preserve"> (CSP)</w:t>
            </w:r>
          </w:p>
        </w:tc>
        <w:tc>
          <w:tcPr>
            <w:tcW w:w="7052" w:type="dxa"/>
          </w:tcPr>
          <w:p w14:paraId="631E45D2" w14:textId="5E5D33AE" w:rsidR="00A20A6F" w:rsidRPr="003F6E31" w:rsidRDefault="00A20A6F" w:rsidP="007541C8">
            <w:pPr>
              <w:rPr>
                <w:rFonts w:cs="Arial"/>
                <w:szCs w:val="22"/>
              </w:rPr>
            </w:pPr>
            <w:r w:rsidRPr="0004611F">
              <w:t>Stelle, die im Rahmen einer elektronischen Umgebung Daten bestätigt und zu diesem Zweck digitale Zertifikate ausstellt</w:t>
            </w:r>
            <w:r>
              <w:t>.</w:t>
            </w:r>
            <w:r w:rsidR="00046B12">
              <w:br/>
            </w:r>
            <w:r>
              <w:t xml:space="preserve">Synonym: </w:t>
            </w:r>
            <w:r w:rsidR="00C9019D" w:rsidRPr="00C9019D">
              <w:rPr>
                <w:i/>
              </w:rPr>
              <w:t>Certification</w:t>
            </w:r>
            <w:r w:rsidRPr="00C9019D">
              <w:rPr>
                <w:i/>
              </w:rPr>
              <w:t xml:space="preserve"> Authority</w:t>
            </w:r>
            <w:r w:rsidRPr="0004611F">
              <w:t xml:space="preserve"> (CA)</w:t>
            </w:r>
          </w:p>
        </w:tc>
      </w:tr>
      <w:tr w:rsidR="00A20A6F" w:rsidRPr="003F6E31" w14:paraId="1B090D34" w14:textId="77777777" w:rsidTr="00F12CE3">
        <w:trPr>
          <w:gridAfter w:val="1"/>
          <w:wAfter w:w="35" w:type="dxa"/>
          <w:cantSplit/>
          <w:trHeight w:val="109"/>
        </w:trPr>
        <w:tc>
          <w:tcPr>
            <w:tcW w:w="2235" w:type="dxa"/>
          </w:tcPr>
          <w:p w14:paraId="367CAA1B" w14:textId="77777777" w:rsidR="00A20A6F" w:rsidRPr="00276078" w:rsidRDefault="00A20A6F" w:rsidP="00454623">
            <w:pPr>
              <w:pStyle w:val="Textkrper"/>
              <w:rPr>
                <w:rFonts w:cs="Arial"/>
                <w:szCs w:val="22"/>
              </w:rPr>
            </w:pPr>
            <w:r>
              <w:rPr>
                <w:rFonts w:cs="Arial"/>
                <w:szCs w:val="22"/>
              </w:rPr>
              <w:t>Claim</w:t>
            </w:r>
          </w:p>
        </w:tc>
        <w:tc>
          <w:tcPr>
            <w:tcW w:w="7052" w:type="dxa"/>
          </w:tcPr>
          <w:p w14:paraId="6796B0C9" w14:textId="518FDC6C" w:rsidR="00A20A6F" w:rsidRPr="003F6E31" w:rsidRDefault="00A20A6F" w:rsidP="00C51497">
            <w:pPr>
              <w:rPr>
                <w:rFonts w:cs="Arial"/>
                <w:szCs w:val="22"/>
              </w:rPr>
            </w:pPr>
            <w:r>
              <w:rPr>
                <w:rFonts w:cs="Arial"/>
                <w:szCs w:val="22"/>
              </w:rPr>
              <w:t xml:space="preserve">Der Begriff </w:t>
            </w:r>
            <w:r w:rsidRPr="00C9019D">
              <w:rPr>
                <w:rFonts w:cs="Arial"/>
                <w:i/>
                <w:szCs w:val="22"/>
              </w:rPr>
              <w:t>Claim</w:t>
            </w:r>
            <w:r>
              <w:rPr>
                <w:rFonts w:cs="Arial"/>
                <w:szCs w:val="22"/>
              </w:rPr>
              <w:t xml:space="preserve"> wurde in diesem Dokument </w:t>
            </w:r>
            <w:r w:rsidR="00C51497">
              <w:rPr>
                <w:rFonts w:cs="Arial"/>
                <w:szCs w:val="22"/>
              </w:rPr>
              <w:t xml:space="preserve">explizit nicht </w:t>
            </w:r>
            <w:r>
              <w:rPr>
                <w:rFonts w:cs="Arial"/>
                <w:szCs w:val="22"/>
              </w:rPr>
              <w:t>verwende</w:t>
            </w:r>
            <w:r w:rsidR="00C51497">
              <w:rPr>
                <w:rFonts w:cs="Arial"/>
                <w:szCs w:val="22"/>
              </w:rPr>
              <w:t>t</w:t>
            </w:r>
            <w:r>
              <w:rPr>
                <w:rFonts w:cs="Arial"/>
                <w:szCs w:val="22"/>
              </w:rPr>
              <w:t>, da verschiedene</w:t>
            </w:r>
            <w:r w:rsidR="00C51497">
              <w:rPr>
                <w:rFonts w:cs="Arial"/>
                <w:szCs w:val="22"/>
              </w:rPr>
              <w:t>,</w:t>
            </w:r>
            <w:r>
              <w:rPr>
                <w:rFonts w:cs="Arial"/>
                <w:szCs w:val="22"/>
              </w:rPr>
              <w:t xml:space="preserve"> einander z.T. widersprechende Bedeutungen existieren.</w:t>
            </w:r>
            <w:r w:rsidR="00C51497">
              <w:rPr>
                <w:rFonts w:cs="Arial"/>
                <w:szCs w:val="22"/>
              </w:rPr>
              <w:t xml:space="preserve"> Es wird empfohlen, den Begriff deshalb zu vermeiden.</w:t>
            </w:r>
            <w:r w:rsidR="00C9019D">
              <w:rPr>
                <w:rFonts w:cs="Arial"/>
                <w:szCs w:val="22"/>
              </w:rPr>
              <w:br/>
              <w:t xml:space="preserve">siehe </w:t>
            </w:r>
            <w:r w:rsidR="00C9019D" w:rsidRPr="00C9019D">
              <w:rPr>
                <w:rFonts w:cs="Arial"/>
                <w:i/>
                <w:szCs w:val="22"/>
              </w:rPr>
              <w:t>Attribute Assertion</w:t>
            </w:r>
          </w:p>
        </w:tc>
      </w:tr>
      <w:tr w:rsidR="00A20A6F" w:rsidRPr="003F6E31" w14:paraId="502D9A3D" w14:textId="77777777" w:rsidTr="00F12CE3">
        <w:trPr>
          <w:gridAfter w:val="1"/>
          <w:wAfter w:w="35" w:type="dxa"/>
          <w:cantSplit/>
          <w:trHeight w:val="109"/>
        </w:trPr>
        <w:tc>
          <w:tcPr>
            <w:tcW w:w="2235" w:type="dxa"/>
          </w:tcPr>
          <w:p w14:paraId="454C32DF" w14:textId="77777777" w:rsidR="00A20A6F" w:rsidRDefault="00A20A6F" w:rsidP="00454623">
            <w:pPr>
              <w:pStyle w:val="Textkrper"/>
              <w:rPr>
                <w:rFonts w:cs="Arial"/>
                <w:szCs w:val="22"/>
              </w:rPr>
            </w:pPr>
            <w:r w:rsidRPr="003F6E31">
              <w:rPr>
                <w:rFonts w:cs="Arial"/>
                <w:szCs w:val="22"/>
              </w:rPr>
              <w:t>Claim Assertion Service (CAS)</w:t>
            </w:r>
          </w:p>
        </w:tc>
        <w:tc>
          <w:tcPr>
            <w:tcW w:w="7052" w:type="dxa"/>
          </w:tcPr>
          <w:p w14:paraId="17486A95" w14:textId="77777777" w:rsidR="00A20A6F" w:rsidRDefault="00A20A6F" w:rsidP="00454623">
            <w:pPr>
              <w:rPr>
                <w:rFonts w:cs="Arial"/>
                <w:szCs w:val="22"/>
              </w:rPr>
            </w:pPr>
            <w:r w:rsidRPr="003F6E31">
              <w:rPr>
                <w:rFonts w:cs="Arial"/>
                <w:szCs w:val="22"/>
              </w:rPr>
              <w:t xml:space="preserve">Der </w:t>
            </w:r>
            <w:r w:rsidRPr="00C9019D">
              <w:rPr>
                <w:rFonts w:cs="Arial"/>
                <w:i/>
                <w:szCs w:val="22"/>
              </w:rPr>
              <w:t>Claim Assertion Service</w:t>
            </w:r>
            <w:r w:rsidRPr="003F6E31">
              <w:rPr>
                <w:rFonts w:cs="Arial"/>
                <w:szCs w:val="22"/>
              </w:rPr>
              <w:t xml:space="preserve"> ist ein spezielle </w:t>
            </w:r>
            <w:r w:rsidRPr="003F6E31">
              <w:rPr>
                <w:rFonts w:cs="Arial"/>
                <w:i/>
                <w:szCs w:val="22"/>
              </w:rPr>
              <w:t>Attribute Authority</w:t>
            </w:r>
            <w:r w:rsidRPr="003F6E31">
              <w:rPr>
                <w:rFonts w:cs="Arial"/>
                <w:szCs w:val="22"/>
              </w:rPr>
              <w:t>. Seine Aufgabe besteht darin, dem Benutzer zu erlauben, Eigenschaften, welche ihm von einer Organisation oder Register zugeteilt wurden, zu bestätigen. [CAS]</w:t>
            </w:r>
          </w:p>
        </w:tc>
      </w:tr>
      <w:tr w:rsidR="00A20A6F" w:rsidRPr="003F6E31" w14:paraId="3039D2A0" w14:textId="77777777" w:rsidTr="00F12CE3">
        <w:trPr>
          <w:gridAfter w:val="1"/>
          <w:wAfter w:w="35" w:type="dxa"/>
          <w:cantSplit/>
        </w:trPr>
        <w:tc>
          <w:tcPr>
            <w:tcW w:w="2235" w:type="dxa"/>
          </w:tcPr>
          <w:p w14:paraId="0082F446" w14:textId="77777777" w:rsidR="00A20A6F" w:rsidRPr="003F6E31" w:rsidRDefault="00A20A6F" w:rsidP="00454623">
            <w:pPr>
              <w:pStyle w:val="Textkrper"/>
              <w:rPr>
                <w:rFonts w:cs="Arial"/>
                <w:szCs w:val="22"/>
              </w:rPr>
            </w:pPr>
            <w:r w:rsidRPr="003F6E31">
              <w:rPr>
                <w:rFonts w:cs="Arial"/>
                <w:szCs w:val="22"/>
              </w:rPr>
              <w:t>Credential</w:t>
            </w:r>
          </w:p>
        </w:tc>
        <w:tc>
          <w:tcPr>
            <w:tcW w:w="7052" w:type="dxa"/>
          </w:tcPr>
          <w:p w14:paraId="058090A6" w14:textId="06E7AE1A" w:rsidR="00A20A6F" w:rsidRPr="003F6E31" w:rsidRDefault="00A20A6F" w:rsidP="007541C8">
            <w:pPr>
              <w:pStyle w:val="Textkrper"/>
              <w:rPr>
                <w:rFonts w:cs="Arial"/>
                <w:szCs w:val="22"/>
              </w:rPr>
            </w:pPr>
            <w:r w:rsidRPr="003F6E31">
              <w:rPr>
                <w:rFonts w:cs="Arial"/>
                <w:szCs w:val="22"/>
              </w:rPr>
              <w:t xml:space="preserve">Nachweis zur Bestätigung einer </w:t>
            </w:r>
            <w:r w:rsidR="001D7A52">
              <w:rPr>
                <w:rFonts w:cs="Arial"/>
                <w:i/>
                <w:szCs w:val="22"/>
              </w:rPr>
              <w:t>E-Identity</w:t>
            </w:r>
            <w:r w:rsidRPr="003F6E31">
              <w:rPr>
                <w:rFonts w:cs="Arial"/>
                <w:szCs w:val="22"/>
              </w:rPr>
              <w:t xml:space="preserve"> eines </w:t>
            </w:r>
            <w:r w:rsidRPr="003F6E31">
              <w:rPr>
                <w:rFonts w:cs="Arial"/>
                <w:i/>
                <w:szCs w:val="22"/>
              </w:rPr>
              <w:t>Subjekts</w:t>
            </w:r>
            <w:r w:rsidRPr="003F6E31">
              <w:rPr>
                <w:rFonts w:cs="Arial"/>
                <w:szCs w:val="22"/>
              </w:rPr>
              <w:t xml:space="preserve">. </w:t>
            </w:r>
            <w:r w:rsidRPr="003F6E31">
              <w:rPr>
                <w:rFonts w:cs="Arial"/>
                <w:szCs w:val="22"/>
                <w:lang w:eastAsia="en-US"/>
              </w:rPr>
              <w:t xml:space="preserve">Im IAM-Kontext wird zur Bestätigung einer </w:t>
            </w:r>
            <w:r w:rsidR="001D7A52">
              <w:rPr>
                <w:rFonts w:cs="Arial"/>
                <w:i/>
                <w:szCs w:val="22"/>
                <w:lang w:eastAsia="en-US"/>
              </w:rPr>
              <w:t>E-Identity</w:t>
            </w:r>
            <w:r w:rsidRPr="003F6E31">
              <w:rPr>
                <w:rFonts w:cs="Arial"/>
                <w:szCs w:val="22"/>
                <w:lang w:eastAsia="en-US"/>
              </w:rPr>
              <w:t xml:space="preserve"> eine Benutzerkennung (</w:t>
            </w:r>
            <w:r w:rsidRPr="00C9019D">
              <w:rPr>
                <w:rFonts w:cs="Arial"/>
                <w:i/>
                <w:szCs w:val="22"/>
                <w:lang w:eastAsia="en-US"/>
              </w:rPr>
              <w:t>Identifikator</w:t>
            </w:r>
            <w:r w:rsidRPr="003F6E31">
              <w:rPr>
                <w:rFonts w:cs="Arial"/>
                <w:szCs w:val="22"/>
                <w:lang w:eastAsia="en-US"/>
              </w:rPr>
              <w:t xml:space="preserve">) in Verbindung mit einem </w:t>
            </w:r>
            <w:r w:rsidRPr="00686348">
              <w:t xml:space="preserve">mit einem (oder mehreren) </w:t>
            </w:r>
            <w:r w:rsidRPr="00C9019D">
              <w:rPr>
                <w:i/>
              </w:rPr>
              <w:t>Authentifizierungsmerkmal</w:t>
            </w:r>
            <w:r w:rsidRPr="00686348">
              <w:t>(en)</w:t>
            </w:r>
            <w:r>
              <w:t xml:space="preserve"> </w:t>
            </w:r>
            <w:r w:rsidRPr="003F6E31">
              <w:rPr>
                <w:rFonts w:cs="Arial"/>
                <w:szCs w:val="22"/>
                <w:lang w:eastAsia="en-US"/>
              </w:rPr>
              <w:t>verwendet.</w:t>
            </w:r>
            <w:r w:rsidR="00046B12">
              <w:rPr>
                <w:rFonts w:cs="Arial"/>
                <w:szCs w:val="22"/>
                <w:lang w:eastAsia="en-US"/>
              </w:rPr>
              <w:br/>
            </w:r>
            <w:r>
              <w:rPr>
                <w:rFonts w:cs="Arial"/>
                <w:szCs w:val="22"/>
                <w:lang w:eastAsia="en-US"/>
              </w:rPr>
              <w:t>Synonym: Identitätsnachweis</w:t>
            </w:r>
          </w:p>
        </w:tc>
      </w:tr>
      <w:tr w:rsidR="00A20A6F" w:rsidRPr="003F6E31" w14:paraId="2BD73013" w14:textId="77777777" w:rsidTr="00F12CE3">
        <w:trPr>
          <w:gridAfter w:val="1"/>
          <w:wAfter w:w="35" w:type="dxa"/>
          <w:cantSplit/>
        </w:trPr>
        <w:tc>
          <w:tcPr>
            <w:tcW w:w="2235" w:type="dxa"/>
          </w:tcPr>
          <w:p w14:paraId="3551FEF2" w14:textId="77777777" w:rsidR="00A20A6F" w:rsidRPr="003F6E31" w:rsidRDefault="00A20A6F" w:rsidP="00454623">
            <w:pPr>
              <w:pStyle w:val="Textkrper"/>
              <w:rPr>
                <w:rFonts w:cs="Arial"/>
                <w:szCs w:val="22"/>
                <w:highlight w:val="yellow"/>
              </w:rPr>
            </w:pPr>
            <w:r w:rsidRPr="003F6E31">
              <w:rPr>
                <w:rFonts w:cs="Arial"/>
                <w:szCs w:val="22"/>
              </w:rPr>
              <w:t xml:space="preserve">Credential </w:t>
            </w:r>
            <w:r w:rsidR="007F2815">
              <w:rPr>
                <w:rFonts w:cs="Arial"/>
                <w:szCs w:val="22"/>
              </w:rPr>
              <w:br/>
            </w:r>
            <w:r w:rsidRPr="003F6E31">
              <w:rPr>
                <w:rFonts w:cs="Arial"/>
                <w:szCs w:val="22"/>
              </w:rPr>
              <w:t>Management</w:t>
            </w:r>
          </w:p>
        </w:tc>
        <w:tc>
          <w:tcPr>
            <w:tcW w:w="7052" w:type="dxa"/>
          </w:tcPr>
          <w:p w14:paraId="25AE53F2" w14:textId="77777777" w:rsidR="00A20A6F" w:rsidRPr="003F6E31" w:rsidRDefault="00A20A6F" w:rsidP="00454623">
            <w:pPr>
              <w:pStyle w:val="Textkrper"/>
              <w:rPr>
                <w:rFonts w:cs="Arial"/>
                <w:szCs w:val="22"/>
              </w:rPr>
            </w:pPr>
            <w:r w:rsidRPr="003F6E31">
              <w:rPr>
                <w:rFonts w:cs="Arial"/>
                <w:szCs w:val="22"/>
              </w:rPr>
              <w:t xml:space="preserve">Prozesse zum Erstellen und zur Vergabe von </w:t>
            </w:r>
            <w:r w:rsidRPr="003F6E31">
              <w:rPr>
                <w:rFonts w:cs="Arial"/>
                <w:i/>
                <w:szCs w:val="22"/>
              </w:rPr>
              <w:t>Credentials.</w:t>
            </w:r>
          </w:p>
        </w:tc>
      </w:tr>
      <w:tr w:rsidR="00A20A6F" w:rsidRPr="003F6E31" w14:paraId="07E4E37C" w14:textId="77777777" w:rsidTr="00F12CE3">
        <w:trPr>
          <w:gridAfter w:val="1"/>
          <w:wAfter w:w="35" w:type="dxa"/>
          <w:cantSplit/>
        </w:trPr>
        <w:tc>
          <w:tcPr>
            <w:tcW w:w="2235" w:type="dxa"/>
          </w:tcPr>
          <w:p w14:paraId="795C157A" w14:textId="77777777" w:rsidR="00A20A6F" w:rsidRPr="003F6E31" w:rsidRDefault="00A20A6F" w:rsidP="00454623">
            <w:pPr>
              <w:pStyle w:val="Textkrper"/>
              <w:rPr>
                <w:rFonts w:cs="Arial"/>
                <w:szCs w:val="22"/>
              </w:rPr>
            </w:pPr>
            <w:r w:rsidRPr="003F6E31">
              <w:rPr>
                <w:rFonts w:cs="Arial"/>
                <w:szCs w:val="22"/>
              </w:rPr>
              <w:t>Credential Service</w:t>
            </w:r>
          </w:p>
        </w:tc>
        <w:tc>
          <w:tcPr>
            <w:tcW w:w="7052" w:type="dxa"/>
          </w:tcPr>
          <w:p w14:paraId="5CB0DB96" w14:textId="0B0A1C0B" w:rsidR="00A20A6F" w:rsidRPr="003F6E31" w:rsidRDefault="00A20A6F" w:rsidP="00D423B5">
            <w:pPr>
              <w:pStyle w:val="Textkrper"/>
              <w:rPr>
                <w:rFonts w:cs="Arial"/>
                <w:szCs w:val="22"/>
              </w:rPr>
            </w:pPr>
            <w:r w:rsidRPr="003F6E31">
              <w:t xml:space="preserve">Der </w:t>
            </w:r>
            <w:r w:rsidRPr="00C9019D">
              <w:rPr>
                <w:i/>
              </w:rPr>
              <w:t>Credential</w:t>
            </w:r>
            <w:r w:rsidRPr="003F6E31">
              <w:t xml:space="preserve"> Service gibt </w:t>
            </w:r>
            <w:r w:rsidRPr="003F6E31">
              <w:rPr>
                <w:i/>
              </w:rPr>
              <w:t>Credentials</w:t>
            </w:r>
            <w:r w:rsidRPr="003F6E31">
              <w:t xml:space="preserve"> aus und verwaltet sie. Die </w:t>
            </w:r>
            <w:r w:rsidRPr="003F6E31">
              <w:rPr>
                <w:i/>
              </w:rPr>
              <w:t>Credentials</w:t>
            </w:r>
            <w:r w:rsidRPr="003F6E31">
              <w:t xml:space="preserve"> können von unterschiedlichem Typ sein. Ein Credential bezieht sich auf eine </w:t>
            </w:r>
            <w:r w:rsidR="001D7A52">
              <w:rPr>
                <w:i/>
              </w:rPr>
              <w:t>E-Identity</w:t>
            </w:r>
            <w:r w:rsidRPr="003F6E31">
              <w:t xml:space="preserve"> und ist auf ein bestimmtes </w:t>
            </w:r>
            <w:r w:rsidRPr="003F6E31">
              <w:rPr>
                <w:i/>
              </w:rPr>
              <w:t>Subjekt</w:t>
            </w:r>
            <w:r w:rsidRPr="003F6E31">
              <w:t xml:space="preserve"> ausgestellt.</w:t>
            </w:r>
          </w:p>
        </w:tc>
      </w:tr>
      <w:tr w:rsidR="00A20A6F" w:rsidRPr="003F6E31" w14:paraId="30E7B4BE" w14:textId="77777777" w:rsidTr="00F12CE3">
        <w:trPr>
          <w:gridAfter w:val="1"/>
          <w:wAfter w:w="35" w:type="dxa"/>
          <w:cantSplit/>
        </w:trPr>
        <w:tc>
          <w:tcPr>
            <w:tcW w:w="2235" w:type="dxa"/>
          </w:tcPr>
          <w:p w14:paraId="72F7C54A" w14:textId="77777777" w:rsidR="00A20A6F" w:rsidRPr="003F6E31" w:rsidRDefault="00A20A6F" w:rsidP="00454623">
            <w:pPr>
              <w:pStyle w:val="Textkrper"/>
              <w:rPr>
                <w:rFonts w:cs="Arial"/>
                <w:szCs w:val="22"/>
              </w:rPr>
            </w:pPr>
            <w:r w:rsidRPr="003F6E31">
              <w:rPr>
                <w:rFonts w:cs="Arial"/>
                <w:szCs w:val="22"/>
              </w:rPr>
              <w:t>Credential Service Provider</w:t>
            </w:r>
          </w:p>
        </w:tc>
        <w:tc>
          <w:tcPr>
            <w:tcW w:w="7052" w:type="dxa"/>
          </w:tcPr>
          <w:p w14:paraId="26589F65" w14:textId="77777777" w:rsidR="00A20A6F" w:rsidRPr="003F6E31" w:rsidRDefault="00A20A6F" w:rsidP="00454623">
            <w:pPr>
              <w:pStyle w:val="Textkrper"/>
              <w:rPr>
                <w:rFonts w:cs="Arial"/>
                <w:szCs w:val="22"/>
              </w:rPr>
            </w:pPr>
            <w:r w:rsidRPr="003F6E31">
              <w:rPr>
                <w:rFonts w:cs="Arial"/>
                <w:i/>
                <w:szCs w:val="22"/>
              </w:rPr>
              <w:t>Entität</w:t>
            </w:r>
            <w:r w:rsidRPr="003F6E31">
              <w:rPr>
                <w:rFonts w:cs="Arial"/>
                <w:szCs w:val="22"/>
              </w:rPr>
              <w:t>, die als vertrauenswürdiger Herausgeber von elektronischen Zertifikaten oder anderen Sicherheits-Tokens (</w:t>
            </w:r>
            <w:r w:rsidRPr="003F6E31">
              <w:rPr>
                <w:rFonts w:cs="Arial"/>
                <w:i/>
                <w:szCs w:val="22"/>
              </w:rPr>
              <w:t>Credentials</w:t>
            </w:r>
            <w:r w:rsidRPr="003F6E31">
              <w:rPr>
                <w:rFonts w:cs="Arial"/>
                <w:szCs w:val="22"/>
              </w:rPr>
              <w:t>) agiert.</w:t>
            </w:r>
          </w:p>
        </w:tc>
      </w:tr>
      <w:tr w:rsidR="00A20A6F" w:rsidRPr="003F6E31" w14:paraId="061E3F99" w14:textId="77777777" w:rsidTr="00F12CE3">
        <w:trPr>
          <w:gridAfter w:val="1"/>
          <w:wAfter w:w="35" w:type="dxa"/>
          <w:cantSplit/>
        </w:trPr>
        <w:tc>
          <w:tcPr>
            <w:tcW w:w="2235" w:type="dxa"/>
          </w:tcPr>
          <w:p w14:paraId="440DA8B3" w14:textId="7BA9A34F" w:rsidR="00A20A6F" w:rsidRPr="003F6E31" w:rsidRDefault="00A20A6F" w:rsidP="00433FCD">
            <w:pPr>
              <w:pStyle w:val="Textkrper"/>
              <w:rPr>
                <w:rFonts w:cs="Arial"/>
                <w:szCs w:val="22"/>
              </w:rPr>
            </w:pPr>
            <w:r w:rsidRPr="003F6E31">
              <w:rPr>
                <w:rFonts w:cs="Arial"/>
                <w:szCs w:val="22"/>
              </w:rPr>
              <w:t>Digitale Identität</w:t>
            </w:r>
            <w:r w:rsidR="009D7163">
              <w:rPr>
                <w:rFonts w:cs="Arial"/>
                <w:szCs w:val="22"/>
              </w:rPr>
              <w:t xml:space="preserve"> </w:t>
            </w:r>
            <w:r w:rsidRPr="003F6E31">
              <w:rPr>
                <w:rFonts w:cs="Arial"/>
                <w:szCs w:val="22"/>
              </w:rPr>
              <w:t>/</w:t>
            </w:r>
            <w:r w:rsidR="009D7163">
              <w:rPr>
                <w:rFonts w:cs="Arial"/>
                <w:szCs w:val="22"/>
              </w:rPr>
              <w:t xml:space="preserve"> </w:t>
            </w:r>
            <w:r w:rsidR="002D520D">
              <w:rPr>
                <w:rFonts w:cs="Arial"/>
                <w:szCs w:val="22"/>
              </w:rPr>
              <w:br/>
            </w:r>
            <w:r w:rsidRPr="003F6E31">
              <w:rPr>
                <w:rFonts w:cs="Arial"/>
                <w:szCs w:val="22"/>
              </w:rPr>
              <w:t>Digital Identity</w:t>
            </w:r>
            <w:r w:rsidR="009D7163">
              <w:rPr>
                <w:rFonts w:cs="Arial"/>
                <w:szCs w:val="22"/>
              </w:rPr>
              <w:t xml:space="preserve"> </w:t>
            </w:r>
          </w:p>
        </w:tc>
        <w:tc>
          <w:tcPr>
            <w:tcW w:w="7052" w:type="dxa"/>
          </w:tcPr>
          <w:p w14:paraId="3A811C0F" w14:textId="7F1FCA57" w:rsidR="005E6B4E" w:rsidRPr="00CA2B57" w:rsidRDefault="00433FCD" w:rsidP="00454623">
            <w:pPr>
              <w:pStyle w:val="Textkrper"/>
              <w:rPr>
                <w:rFonts w:cs="Arial"/>
                <w:szCs w:val="22"/>
              </w:rPr>
            </w:pPr>
            <w:r>
              <w:rPr>
                <w:rFonts w:cs="Arial"/>
                <w:szCs w:val="22"/>
              </w:rPr>
              <w:t xml:space="preserve">Siehe </w:t>
            </w:r>
            <w:r w:rsidR="001D7A52">
              <w:rPr>
                <w:rFonts w:cs="Arial"/>
                <w:i/>
                <w:szCs w:val="22"/>
              </w:rPr>
              <w:t>E-Identity</w:t>
            </w:r>
            <w:r>
              <w:rPr>
                <w:rFonts w:cs="Arial"/>
                <w:szCs w:val="22"/>
              </w:rPr>
              <w:t>.</w:t>
            </w:r>
          </w:p>
        </w:tc>
      </w:tr>
      <w:tr w:rsidR="00A20A6F" w:rsidRPr="003F6E31" w14:paraId="343C96A3" w14:textId="77777777" w:rsidTr="00F12CE3">
        <w:trPr>
          <w:gridAfter w:val="1"/>
          <w:wAfter w:w="35" w:type="dxa"/>
          <w:cantSplit/>
        </w:trPr>
        <w:tc>
          <w:tcPr>
            <w:tcW w:w="2235" w:type="dxa"/>
          </w:tcPr>
          <w:p w14:paraId="517A8362" w14:textId="77777777" w:rsidR="00A20A6F" w:rsidRPr="003F6E31" w:rsidRDefault="00A20A6F" w:rsidP="00454623">
            <w:pPr>
              <w:pStyle w:val="Textkrper"/>
              <w:rPr>
                <w:rFonts w:cs="Arial"/>
                <w:szCs w:val="22"/>
              </w:rPr>
            </w:pPr>
            <w:r w:rsidRPr="003F6E31">
              <w:rPr>
                <w:rFonts w:cs="Arial"/>
                <w:szCs w:val="22"/>
              </w:rPr>
              <w:t>Digitales Zertifikat</w:t>
            </w:r>
            <w:r w:rsidR="009D7163">
              <w:rPr>
                <w:rFonts w:cs="Arial"/>
                <w:szCs w:val="22"/>
              </w:rPr>
              <w:t xml:space="preserve"> </w:t>
            </w:r>
            <w:r w:rsidRPr="003F6E31">
              <w:rPr>
                <w:rFonts w:cs="Arial"/>
                <w:szCs w:val="22"/>
              </w:rPr>
              <w:t>/</w:t>
            </w:r>
            <w:r>
              <w:rPr>
                <w:rFonts w:cs="Arial"/>
                <w:szCs w:val="22"/>
              </w:rPr>
              <w:br/>
            </w:r>
            <w:r w:rsidRPr="003F6E31">
              <w:rPr>
                <w:rFonts w:cs="Arial"/>
                <w:szCs w:val="22"/>
              </w:rPr>
              <w:t>Digital Certificate</w:t>
            </w:r>
          </w:p>
        </w:tc>
        <w:tc>
          <w:tcPr>
            <w:tcW w:w="7052" w:type="dxa"/>
          </w:tcPr>
          <w:p w14:paraId="640F2648" w14:textId="77777777" w:rsidR="00A20A6F" w:rsidRPr="003F6E31" w:rsidRDefault="00A20A6F" w:rsidP="00454623">
            <w:pPr>
              <w:pStyle w:val="Textkrper"/>
              <w:rPr>
                <w:rFonts w:cs="Arial"/>
                <w:szCs w:val="22"/>
                <w:lang w:eastAsia="en-US"/>
              </w:rPr>
            </w:pPr>
            <w:r w:rsidRPr="003F6E31">
              <w:rPr>
                <w:rFonts w:cs="Arial"/>
                <w:szCs w:val="22"/>
              </w:rPr>
              <w:t>Strukturierte Daten, die den Eigentümer sowie weitere Eigenschaften eines öffentlichen Schlüssels bestätigen (auch Zertifikat oder Public-Key-Zertifikat).</w:t>
            </w:r>
          </w:p>
        </w:tc>
      </w:tr>
      <w:tr w:rsidR="00A20A6F" w:rsidRPr="003F6E31" w14:paraId="4A5CE0BC" w14:textId="77777777" w:rsidTr="00F12CE3">
        <w:trPr>
          <w:gridAfter w:val="1"/>
          <w:wAfter w:w="35" w:type="dxa"/>
          <w:cantSplit/>
        </w:trPr>
        <w:tc>
          <w:tcPr>
            <w:tcW w:w="2235" w:type="dxa"/>
          </w:tcPr>
          <w:p w14:paraId="136BB612" w14:textId="77777777" w:rsidR="00A20A6F" w:rsidRPr="003F6E31" w:rsidRDefault="00A20A6F" w:rsidP="00454623">
            <w:pPr>
              <w:pStyle w:val="Textkrper"/>
              <w:rPr>
                <w:rFonts w:cs="Arial"/>
                <w:iCs/>
                <w:szCs w:val="22"/>
              </w:rPr>
            </w:pPr>
            <w:r w:rsidRPr="003F6E31">
              <w:rPr>
                <w:rFonts w:cs="Arial"/>
                <w:szCs w:val="22"/>
              </w:rPr>
              <w:t>Domäne</w:t>
            </w:r>
          </w:p>
        </w:tc>
        <w:tc>
          <w:tcPr>
            <w:tcW w:w="7052" w:type="dxa"/>
          </w:tcPr>
          <w:p w14:paraId="263495A0" w14:textId="77777777" w:rsidR="00A20A6F" w:rsidRPr="003F6E31" w:rsidRDefault="00A20A6F" w:rsidP="00454623">
            <w:pPr>
              <w:pStyle w:val="Textkrper"/>
              <w:rPr>
                <w:rFonts w:cs="Arial"/>
                <w:iCs/>
                <w:szCs w:val="22"/>
              </w:rPr>
            </w:pPr>
            <w:r>
              <w:rPr>
                <w:rFonts w:cs="Arial"/>
                <w:szCs w:val="22"/>
              </w:rPr>
              <w:t xml:space="preserve">Administrative / technische </w:t>
            </w:r>
            <w:r w:rsidRPr="003F6E31">
              <w:rPr>
                <w:rFonts w:cs="Arial"/>
                <w:szCs w:val="22"/>
              </w:rPr>
              <w:t xml:space="preserve">Gemeinschaft oder Organisation mit einer gemeinsamen </w:t>
            </w:r>
            <w:r w:rsidRPr="003F6E31">
              <w:rPr>
                <w:rFonts w:cs="Arial"/>
                <w:i/>
                <w:szCs w:val="22"/>
              </w:rPr>
              <w:t>Policy.</w:t>
            </w:r>
          </w:p>
        </w:tc>
      </w:tr>
      <w:tr w:rsidR="00A20A6F" w:rsidRPr="003F6E31" w14:paraId="6A7765AD" w14:textId="77777777" w:rsidTr="00F12CE3">
        <w:trPr>
          <w:gridAfter w:val="1"/>
          <w:wAfter w:w="35" w:type="dxa"/>
          <w:cantSplit/>
        </w:trPr>
        <w:tc>
          <w:tcPr>
            <w:tcW w:w="2235" w:type="dxa"/>
          </w:tcPr>
          <w:p w14:paraId="68265C51" w14:textId="01A27956" w:rsidR="00A20A6F" w:rsidRDefault="001D7A52" w:rsidP="00454623">
            <w:pPr>
              <w:pStyle w:val="Textkrper"/>
              <w:rPr>
                <w:rFonts w:cs="Arial"/>
                <w:szCs w:val="22"/>
              </w:rPr>
            </w:pPr>
            <w:r>
              <w:rPr>
                <w:rFonts w:cs="Arial"/>
                <w:szCs w:val="22"/>
              </w:rPr>
              <w:t>E-Identity</w:t>
            </w:r>
          </w:p>
        </w:tc>
        <w:tc>
          <w:tcPr>
            <w:tcW w:w="7052" w:type="dxa"/>
          </w:tcPr>
          <w:p w14:paraId="22B08F55" w14:textId="6A535BD4" w:rsidR="00A20A6F" w:rsidRPr="003F6E31" w:rsidRDefault="00433FCD" w:rsidP="00560872">
            <w:pPr>
              <w:pStyle w:val="Textkrper"/>
              <w:rPr>
                <w:rFonts w:cs="Arial"/>
                <w:szCs w:val="22"/>
              </w:rPr>
            </w:pPr>
            <w:r w:rsidRPr="005E6B4E">
              <w:rPr>
                <w:rFonts w:cs="Arial"/>
                <w:szCs w:val="22"/>
              </w:rPr>
              <w:t xml:space="preserve">Repräsentation eines </w:t>
            </w:r>
            <w:r w:rsidRPr="00C9019D">
              <w:rPr>
                <w:rFonts w:cs="Arial"/>
                <w:i/>
                <w:szCs w:val="22"/>
              </w:rPr>
              <w:t>Subjekts</w:t>
            </w:r>
            <w:r w:rsidRPr="005E6B4E">
              <w:rPr>
                <w:rFonts w:cs="Arial"/>
                <w:szCs w:val="22"/>
              </w:rPr>
              <w:t xml:space="preserve">. Eine </w:t>
            </w:r>
            <w:r w:rsidR="001D7A52">
              <w:rPr>
                <w:rFonts w:cs="Arial"/>
                <w:i/>
                <w:szCs w:val="22"/>
              </w:rPr>
              <w:t>E-Identity</w:t>
            </w:r>
            <w:r w:rsidRPr="005E6B4E">
              <w:rPr>
                <w:rFonts w:cs="Arial"/>
                <w:szCs w:val="22"/>
              </w:rPr>
              <w:t xml:space="preserve"> (</w:t>
            </w:r>
            <w:r w:rsidRPr="00C9019D">
              <w:rPr>
                <w:rFonts w:cs="Arial"/>
                <w:i/>
                <w:szCs w:val="22"/>
              </w:rPr>
              <w:t>digitale Identität</w:t>
            </w:r>
            <w:r w:rsidRPr="005E6B4E">
              <w:rPr>
                <w:rFonts w:cs="Arial"/>
                <w:szCs w:val="22"/>
              </w:rPr>
              <w:t xml:space="preserve">) hat einen </w:t>
            </w:r>
            <w:r w:rsidRPr="00C9019D">
              <w:rPr>
                <w:rFonts w:cs="Arial"/>
                <w:i/>
                <w:szCs w:val="22"/>
              </w:rPr>
              <w:t>Identifikator</w:t>
            </w:r>
            <w:r w:rsidRPr="005E6B4E">
              <w:rPr>
                <w:rFonts w:cs="Arial"/>
                <w:szCs w:val="22"/>
              </w:rPr>
              <w:t xml:space="preserve"> (eindeutiger Name), meist zusammen mit einer Menge von zusätzlichen </w:t>
            </w:r>
            <w:r w:rsidRPr="00C9019D">
              <w:rPr>
                <w:rFonts w:cs="Arial"/>
                <w:i/>
                <w:szCs w:val="22"/>
              </w:rPr>
              <w:t>Attributen</w:t>
            </w:r>
            <w:r w:rsidRPr="005E6B4E">
              <w:rPr>
                <w:rFonts w:cs="Arial"/>
                <w:szCs w:val="22"/>
              </w:rPr>
              <w:t xml:space="preserve">, welche innerhalb eines Namensraumes eindeutig einem </w:t>
            </w:r>
            <w:r w:rsidRPr="00C9019D">
              <w:rPr>
                <w:rFonts w:cs="Arial"/>
                <w:i/>
                <w:szCs w:val="22"/>
              </w:rPr>
              <w:t>Subjekt</w:t>
            </w:r>
            <w:r w:rsidRPr="005E6B4E">
              <w:rPr>
                <w:rFonts w:cs="Arial"/>
                <w:szCs w:val="22"/>
              </w:rPr>
              <w:t xml:space="preserve"> zugewiesen werden können.</w:t>
            </w:r>
            <w:r w:rsidR="00046B12">
              <w:rPr>
                <w:rFonts w:cs="Arial"/>
                <w:szCs w:val="22"/>
              </w:rPr>
              <w:br/>
            </w:r>
            <w:r w:rsidRPr="005E6B4E">
              <w:rPr>
                <w:rFonts w:cs="Arial"/>
                <w:szCs w:val="22"/>
              </w:rPr>
              <w:t xml:space="preserve">Ein </w:t>
            </w:r>
            <w:r w:rsidRPr="00C9019D">
              <w:rPr>
                <w:rFonts w:cs="Arial"/>
                <w:i/>
                <w:szCs w:val="22"/>
              </w:rPr>
              <w:t>Subjekt</w:t>
            </w:r>
            <w:r w:rsidRPr="005E6B4E">
              <w:rPr>
                <w:rFonts w:cs="Arial"/>
                <w:szCs w:val="22"/>
              </w:rPr>
              <w:t xml:space="preserve"> kann mehrere </w:t>
            </w:r>
            <w:r w:rsidR="00314ABF">
              <w:rPr>
                <w:rFonts w:cs="Arial"/>
                <w:i/>
                <w:szCs w:val="22"/>
              </w:rPr>
              <w:t>E-Identities</w:t>
            </w:r>
            <w:r w:rsidR="004A1D98">
              <w:rPr>
                <w:rFonts w:cs="Arial"/>
                <w:i/>
                <w:szCs w:val="22"/>
              </w:rPr>
              <w:t xml:space="preserve"> </w:t>
            </w:r>
            <w:r w:rsidRPr="005E6B4E">
              <w:rPr>
                <w:rFonts w:cs="Arial"/>
                <w:szCs w:val="22"/>
              </w:rPr>
              <w:t>haben.</w:t>
            </w:r>
          </w:p>
        </w:tc>
      </w:tr>
      <w:tr w:rsidR="00A20A6F" w:rsidRPr="003F6E31" w14:paraId="3E5FFAAA" w14:textId="77777777" w:rsidTr="00F12CE3">
        <w:trPr>
          <w:gridAfter w:val="1"/>
          <w:wAfter w:w="35" w:type="dxa"/>
          <w:cantSplit/>
        </w:trPr>
        <w:tc>
          <w:tcPr>
            <w:tcW w:w="2235" w:type="dxa"/>
          </w:tcPr>
          <w:p w14:paraId="018487BA" w14:textId="27C34BD1" w:rsidR="00A20A6F" w:rsidRPr="003F6E31" w:rsidRDefault="001D7A52" w:rsidP="00454623">
            <w:pPr>
              <w:pStyle w:val="Textkrper"/>
              <w:rPr>
                <w:rFonts w:cs="Arial"/>
                <w:szCs w:val="22"/>
              </w:rPr>
            </w:pPr>
            <w:r>
              <w:rPr>
                <w:rFonts w:cs="Arial"/>
                <w:szCs w:val="22"/>
              </w:rPr>
              <w:t>E-Identity</w:t>
            </w:r>
            <w:r w:rsidR="00A20A6F" w:rsidRPr="003F6E31">
              <w:rPr>
                <w:rFonts w:cs="Arial"/>
                <w:szCs w:val="22"/>
              </w:rPr>
              <w:t xml:space="preserve"> Service</w:t>
            </w:r>
          </w:p>
        </w:tc>
        <w:tc>
          <w:tcPr>
            <w:tcW w:w="7052" w:type="dxa"/>
          </w:tcPr>
          <w:p w14:paraId="545790EF" w14:textId="053073F5" w:rsidR="00A20A6F" w:rsidRPr="003F6E31" w:rsidRDefault="00A20A6F" w:rsidP="00D423B5">
            <w:pPr>
              <w:pStyle w:val="Textkrper"/>
              <w:rPr>
                <w:rFonts w:cs="Arial"/>
                <w:szCs w:val="22"/>
              </w:rPr>
            </w:pPr>
            <w:r w:rsidRPr="003F6E31">
              <w:rPr>
                <w:rFonts w:cs="Arial"/>
                <w:szCs w:val="22"/>
              </w:rPr>
              <w:t xml:space="preserve">Der </w:t>
            </w:r>
            <w:r w:rsidR="001D7A52">
              <w:rPr>
                <w:rFonts w:cs="Arial"/>
                <w:i/>
                <w:szCs w:val="22"/>
              </w:rPr>
              <w:t>E-Identity</w:t>
            </w:r>
            <w:r w:rsidRPr="003F6E31">
              <w:rPr>
                <w:rFonts w:cs="Arial"/>
                <w:szCs w:val="22"/>
              </w:rPr>
              <w:t xml:space="preserve"> Service stellt</w:t>
            </w:r>
            <w:r w:rsidR="009E779D">
              <w:t xml:space="preserve"> zu </w:t>
            </w:r>
            <w:r w:rsidR="009E779D" w:rsidRPr="007541C8">
              <w:rPr>
                <w:i/>
              </w:rPr>
              <w:t>Subjekten</w:t>
            </w:r>
            <w:r w:rsidRPr="003F6E31">
              <w:rPr>
                <w:rFonts w:cs="Arial"/>
                <w:szCs w:val="22"/>
              </w:rPr>
              <w:t xml:space="preserve"> </w:t>
            </w:r>
            <w:r w:rsidR="00314ABF">
              <w:rPr>
                <w:rFonts w:cs="Arial"/>
                <w:i/>
                <w:szCs w:val="22"/>
              </w:rPr>
              <w:t>E-Identities</w:t>
            </w:r>
            <w:r w:rsidR="004A1D98">
              <w:rPr>
                <w:rFonts w:cs="Arial"/>
                <w:i/>
                <w:szCs w:val="22"/>
              </w:rPr>
              <w:t xml:space="preserve"> </w:t>
            </w:r>
            <w:r w:rsidRPr="003F6E31">
              <w:rPr>
                <w:rFonts w:cs="Arial"/>
                <w:szCs w:val="22"/>
              </w:rPr>
              <w:t>aus und verwaltet sie.</w:t>
            </w:r>
          </w:p>
        </w:tc>
      </w:tr>
      <w:tr w:rsidR="00A20A6F" w:rsidRPr="003F6E31" w14:paraId="04153A33" w14:textId="77777777" w:rsidTr="00F12CE3">
        <w:trPr>
          <w:gridAfter w:val="1"/>
          <w:wAfter w:w="35" w:type="dxa"/>
          <w:cantSplit/>
        </w:trPr>
        <w:tc>
          <w:tcPr>
            <w:tcW w:w="2235" w:type="dxa"/>
          </w:tcPr>
          <w:p w14:paraId="032028E6" w14:textId="77777777" w:rsidR="00A20A6F" w:rsidRPr="003F6E31" w:rsidRDefault="00A20A6F" w:rsidP="00454623">
            <w:pPr>
              <w:pStyle w:val="Textkrper"/>
              <w:rPr>
                <w:rFonts w:cs="Arial"/>
                <w:szCs w:val="22"/>
              </w:rPr>
            </w:pPr>
            <w:r w:rsidRPr="003F6E31">
              <w:rPr>
                <w:rFonts w:cs="Arial"/>
                <w:szCs w:val="22"/>
              </w:rPr>
              <w:t>Elektronische Identität</w:t>
            </w:r>
            <w:r w:rsidR="000D14B4">
              <w:rPr>
                <w:rFonts w:cs="Arial"/>
                <w:szCs w:val="22"/>
              </w:rPr>
              <w:t xml:space="preserve"> </w:t>
            </w:r>
            <w:r w:rsidRPr="003F6E31">
              <w:rPr>
                <w:rFonts w:cs="Arial"/>
                <w:szCs w:val="22"/>
              </w:rPr>
              <w:t>/</w:t>
            </w:r>
            <w:r w:rsidR="000D14B4">
              <w:rPr>
                <w:rFonts w:cs="Arial"/>
                <w:szCs w:val="22"/>
              </w:rPr>
              <w:t xml:space="preserve"> </w:t>
            </w:r>
            <w:r w:rsidR="007F2815">
              <w:rPr>
                <w:rFonts w:cs="Arial"/>
                <w:szCs w:val="22"/>
              </w:rPr>
              <w:br/>
            </w:r>
            <w:r w:rsidRPr="003F6E31">
              <w:rPr>
                <w:rFonts w:cs="Arial"/>
                <w:szCs w:val="22"/>
              </w:rPr>
              <w:t>Electronic Identity</w:t>
            </w:r>
          </w:p>
        </w:tc>
        <w:tc>
          <w:tcPr>
            <w:tcW w:w="7052" w:type="dxa"/>
          </w:tcPr>
          <w:p w14:paraId="03CDAA91" w14:textId="34873514" w:rsidR="00A20A6F" w:rsidRPr="003F6E31" w:rsidRDefault="00A20A6F" w:rsidP="00D423B5">
            <w:pPr>
              <w:pStyle w:val="Textkrper"/>
              <w:tabs>
                <w:tab w:val="left" w:pos="2977"/>
                <w:tab w:val="left" w:pos="3261"/>
              </w:tabs>
              <w:ind w:left="2977" w:hanging="2977"/>
              <w:rPr>
                <w:rFonts w:cs="Arial"/>
                <w:szCs w:val="22"/>
              </w:rPr>
            </w:pPr>
            <w:r w:rsidRPr="003F6E31">
              <w:rPr>
                <w:rFonts w:cs="Arial"/>
                <w:szCs w:val="22"/>
              </w:rPr>
              <w:t xml:space="preserve">Siehe </w:t>
            </w:r>
            <w:r w:rsidR="001D7A52">
              <w:rPr>
                <w:rFonts w:cs="Arial"/>
                <w:i/>
                <w:szCs w:val="22"/>
              </w:rPr>
              <w:t>E-Identity</w:t>
            </w:r>
          </w:p>
        </w:tc>
      </w:tr>
      <w:tr w:rsidR="00A20A6F" w:rsidRPr="003F6E31" w14:paraId="66F4CEBD" w14:textId="77777777" w:rsidTr="00F12CE3">
        <w:trPr>
          <w:gridAfter w:val="1"/>
          <w:wAfter w:w="35" w:type="dxa"/>
          <w:cantSplit/>
        </w:trPr>
        <w:tc>
          <w:tcPr>
            <w:tcW w:w="2235" w:type="dxa"/>
          </w:tcPr>
          <w:p w14:paraId="3D665F81" w14:textId="77777777" w:rsidR="00A20A6F" w:rsidRPr="003F6E31" w:rsidRDefault="00A20A6F" w:rsidP="00454623">
            <w:pPr>
              <w:pStyle w:val="Textkrper"/>
              <w:rPr>
                <w:rFonts w:cs="Arial"/>
                <w:iCs/>
                <w:szCs w:val="22"/>
              </w:rPr>
            </w:pPr>
            <w:r w:rsidRPr="003F6E31">
              <w:rPr>
                <w:rFonts w:cs="Arial"/>
                <w:iCs/>
                <w:szCs w:val="22"/>
              </w:rPr>
              <w:t>Entität</w:t>
            </w:r>
            <w:r w:rsidR="00C51497">
              <w:rPr>
                <w:rFonts w:cs="Arial"/>
                <w:iCs/>
                <w:szCs w:val="22"/>
              </w:rPr>
              <w:t xml:space="preserve"> </w:t>
            </w:r>
            <w:r w:rsidRPr="003F6E31">
              <w:rPr>
                <w:rFonts w:cs="Arial"/>
                <w:iCs/>
                <w:szCs w:val="22"/>
              </w:rPr>
              <w:t>/</w:t>
            </w:r>
            <w:r w:rsidR="00C51497">
              <w:rPr>
                <w:rFonts w:cs="Arial"/>
                <w:iCs/>
                <w:szCs w:val="22"/>
              </w:rPr>
              <w:t xml:space="preserve"> </w:t>
            </w:r>
            <w:r w:rsidRPr="003F6E31">
              <w:rPr>
                <w:rFonts w:cs="Arial"/>
                <w:iCs/>
                <w:szCs w:val="22"/>
              </w:rPr>
              <w:t>Entity</w:t>
            </w:r>
          </w:p>
        </w:tc>
        <w:tc>
          <w:tcPr>
            <w:tcW w:w="7052" w:type="dxa"/>
          </w:tcPr>
          <w:p w14:paraId="1B6AB029" w14:textId="77777777" w:rsidR="00A20A6F" w:rsidRPr="003F6E31" w:rsidRDefault="00A20A6F" w:rsidP="00C51497">
            <w:pPr>
              <w:ind w:left="34"/>
              <w:rPr>
                <w:rFonts w:cs="Arial"/>
                <w:szCs w:val="22"/>
              </w:rPr>
            </w:pPr>
            <w:r w:rsidRPr="003F6E31">
              <w:rPr>
                <w:rFonts w:cs="Arial"/>
                <w:szCs w:val="22"/>
              </w:rPr>
              <w:t>Ein aktives Element eines IT Systems, z.B. ein automatisierter Prozess oder eine Menge von Prozessen, ein Teilsystem, eine Person oder eine Grup</w:t>
            </w:r>
            <w:r w:rsidR="00C51497">
              <w:rPr>
                <w:rFonts w:cs="Arial"/>
                <w:szCs w:val="22"/>
              </w:rPr>
              <w:t>pe</w:t>
            </w:r>
            <w:r w:rsidRPr="003F6E31">
              <w:rPr>
                <w:rFonts w:cs="Arial"/>
                <w:szCs w:val="22"/>
              </w:rPr>
              <w:t xml:space="preserve"> von Personen mit definierten Funktionalitäten. [SAMLGlossar]</w:t>
            </w:r>
          </w:p>
        </w:tc>
      </w:tr>
      <w:tr w:rsidR="00C323A0" w:rsidRPr="003F6E31" w14:paraId="01919FA0" w14:textId="77777777" w:rsidTr="00F12CE3">
        <w:trPr>
          <w:gridAfter w:val="1"/>
          <w:wAfter w:w="35" w:type="dxa"/>
          <w:cantSplit/>
        </w:trPr>
        <w:tc>
          <w:tcPr>
            <w:tcW w:w="2235" w:type="dxa"/>
          </w:tcPr>
          <w:p w14:paraId="58AC0B31" w14:textId="420C11B6" w:rsidR="00C323A0" w:rsidRPr="003F6E31" w:rsidRDefault="001D7A52" w:rsidP="00C323A0">
            <w:pPr>
              <w:pStyle w:val="Textkrper"/>
              <w:rPr>
                <w:rFonts w:cs="Arial"/>
                <w:szCs w:val="22"/>
              </w:rPr>
            </w:pPr>
            <w:r>
              <w:rPr>
                <w:rFonts w:cs="Arial"/>
                <w:szCs w:val="22"/>
              </w:rPr>
              <w:t>E-Ressource</w:t>
            </w:r>
          </w:p>
        </w:tc>
        <w:tc>
          <w:tcPr>
            <w:tcW w:w="7052" w:type="dxa"/>
          </w:tcPr>
          <w:p w14:paraId="4822FEB1" w14:textId="62F1A751" w:rsidR="00C323A0" w:rsidRPr="00CA2B57" w:rsidRDefault="007541C8" w:rsidP="007541C8">
            <w:pPr>
              <w:pStyle w:val="Textkrper"/>
              <w:rPr>
                <w:rFonts w:cs="Arial"/>
                <w:szCs w:val="22"/>
              </w:rPr>
            </w:pPr>
            <w:r>
              <w:rPr>
                <w:rFonts w:cs="Arial"/>
                <w:szCs w:val="22"/>
              </w:rPr>
              <w:t xml:space="preserve">Digitale </w:t>
            </w:r>
            <w:r w:rsidR="00C323A0" w:rsidRPr="005E6B4E">
              <w:rPr>
                <w:rFonts w:cs="Arial"/>
                <w:szCs w:val="22"/>
              </w:rPr>
              <w:t>Repräsentation eine</w:t>
            </w:r>
            <w:r w:rsidR="00C323A0">
              <w:rPr>
                <w:rFonts w:cs="Arial"/>
                <w:szCs w:val="22"/>
              </w:rPr>
              <w:t>r</w:t>
            </w:r>
            <w:r w:rsidR="00C323A0" w:rsidRPr="005E6B4E">
              <w:rPr>
                <w:rFonts w:cs="Arial"/>
                <w:szCs w:val="22"/>
              </w:rPr>
              <w:t xml:space="preserve"> </w:t>
            </w:r>
            <w:r w:rsidR="00C323A0" w:rsidRPr="00C9019D">
              <w:rPr>
                <w:rFonts w:cs="Arial"/>
                <w:i/>
                <w:szCs w:val="22"/>
              </w:rPr>
              <w:t>Ressource</w:t>
            </w:r>
            <w:r w:rsidR="00C323A0" w:rsidRPr="005E6B4E">
              <w:rPr>
                <w:rFonts w:cs="Arial"/>
                <w:szCs w:val="22"/>
              </w:rPr>
              <w:t xml:space="preserve">. Eine </w:t>
            </w:r>
            <w:r w:rsidR="001D7A52">
              <w:rPr>
                <w:rFonts w:cs="Arial"/>
                <w:i/>
                <w:szCs w:val="22"/>
              </w:rPr>
              <w:t>E-Ressource</w:t>
            </w:r>
            <w:r w:rsidR="00C323A0" w:rsidRPr="005E6B4E">
              <w:rPr>
                <w:rFonts w:cs="Arial"/>
                <w:szCs w:val="22"/>
              </w:rPr>
              <w:t xml:space="preserve"> hat eine</w:t>
            </w:r>
            <w:r w:rsidR="00620684">
              <w:rPr>
                <w:rFonts w:cs="Arial"/>
                <w:szCs w:val="22"/>
              </w:rPr>
              <w:t xml:space="preserve">n </w:t>
            </w:r>
            <w:r w:rsidR="00620684" w:rsidRPr="00C9019D">
              <w:rPr>
                <w:rFonts w:cs="Arial"/>
                <w:i/>
                <w:szCs w:val="22"/>
              </w:rPr>
              <w:t>Identifikator</w:t>
            </w:r>
            <w:r w:rsidR="00C323A0">
              <w:rPr>
                <w:rFonts w:cs="Arial"/>
                <w:szCs w:val="22"/>
              </w:rPr>
              <w:t xml:space="preserve"> </w:t>
            </w:r>
            <w:r w:rsidR="00C323A0" w:rsidRPr="005E6B4E">
              <w:rPr>
                <w:rFonts w:cs="Arial"/>
                <w:szCs w:val="22"/>
              </w:rPr>
              <w:t>(eindeutiger Name</w:t>
            </w:r>
            <w:r w:rsidR="00620684">
              <w:rPr>
                <w:rFonts w:cs="Arial"/>
                <w:szCs w:val="22"/>
              </w:rPr>
              <w:t>, oft URL/URI</w:t>
            </w:r>
            <w:r w:rsidR="00C323A0" w:rsidRPr="005E6B4E">
              <w:rPr>
                <w:rFonts w:cs="Arial"/>
                <w:szCs w:val="22"/>
              </w:rPr>
              <w:t xml:space="preserve">), welche innerhalb eines </w:t>
            </w:r>
            <w:r w:rsidR="00C323A0" w:rsidRPr="00C9019D">
              <w:rPr>
                <w:rFonts w:cs="Arial"/>
                <w:i/>
                <w:szCs w:val="22"/>
              </w:rPr>
              <w:t>Namensraumes</w:t>
            </w:r>
            <w:r w:rsidR="00C323A0" w:rsidRPr="005E6B4E">
              <w:rPr>
                <w:rFonts w:cs="Arial"/>
                <w:szCs w:val="22"/>
              </w:rPr>
              <w:t xml:space="preserve"> eindeutig eine</w:t>
            </w:r>
            <w:r w:rsidR="00C323A0">
              <w:rPr>
                <w:rFonts w:cs="Arial"/>
                <w:szCs w:val="22"/>
              </w:rPr>
              <w:t>r</w:t>
            </w:r>
            <w:r w:rsidR="00C323A0" w:rsidRPr="005E6B4E">
              <w:rPr>
                <w:rFonts w:cs="Arial"/>
                <w:szCs w:val="22"/>
              </w:rPr>
              <w:t xml:space="preserve"> </w:t>
            </w:r>
            <w:r w:rsidR="00C323A0" w:rsidRPr="00C9019D">
              <w:rPr>
                <w:rFonts w:cs="Arial"/>
                <w:i/>
                <w:szCs w:val="22"/>
              </w:rPr>
              <w:t>Ressource</w:t>
            </w:r>
            <w:r w:rsidR="00C323A0" w:rsidRPr="005E6B4E">
              <w:rPr>
                <w:rFonts w:cs="Arial"/>
                <w:szCs w:val="22"/>
              </w:rPr>
              <w:t xml:space="preserve"> zugewiesen werden </w:t>
            </w:r>
            <w:r w:rsidR="00C323A0">
              <w:rPr>
                <w:rFonts w:cs="Arial"/>
                <w:szCs w:val="22"/>
              </w:rPr>
              <w:t>kann</w:t>
            </w:r>
            <w:r w:rsidR="00C323A0" w:rsidRPr="005E6B4E">
              <w:rPr>
                <w:rFonts w:cs="Arial"/>
                <w:szCs w:val="22"/>
              </w:rPr>
              <w:t>.</w:t>
            </w:r>
            <w:r w:rsidR="00046B12">
              <w:rPr>
                <w:rFonts w:cs="Arial"/>
                <w:szCs w:val="22"/>
              </w:rPr>
              <w:br/>
            </w:r>
            <w:r w:rsidR="00C323A0" w:rsidRPr="005E6B4E">
              <w:rPr>
                <w:rFonts w:cs="Arial"/>
                <w:szCs w:val="22"/>
              </w:rPr>
              <w:t>Ein</w:t>
            </w:r>
            <w:r w:rsidR="00C9019D">
              <w:rPr>
                <w:rFonts w:cs="Arial"/>
                <w:szCs w:val="22"/>
              </w:rPr>
              <w:t>e</w:t>
            </w:r>
            <w:r w:rsidR="00C323A0" w:rsidRPr="005E6B4E">
              <w:rPr>
                <w:rFonts w:cs="Arial"/>
                <w:szCs w:val="22"/>
              </w:rPr>
              <w:t xml:space="preserve"> </w:t>
            </w:r>
            <w:r w:rsidR="00C323A0" w:rsidRPr="00C9019D">
              <w:rPr>
                <w:rFonts w:cs="Arial"/>
                <w:i/>
                <w:szCs w:val="22"/>
              </w:rPr>
              <w:t>Ressource</w:t>
            </w:r>
            <w:r w:rsidR="00C323A0" w:rsidRPr="005E6B4E">
              <w:rPr>
                <w:rFonts w:cs="Arial"/>
                <w:szCs w:val="22"/>
              </w:rPr>
              <w:t xml:space="preserve"> kann mehrere </w:t>
            </w:r>
            <w:r w:rsidR="001D7A52">
              <w:rPr>
                <w:rFonts w:cs="Arial"/>
                <w:i/>
                <w:szCs w:val="22"/>
              </w:rPr>
              <w:t>E-Ressource</w:t>
            </w:r>
            <w:r w:rsidR="00C323A0" w:rsidRPr="00C9019D">
              <w:rPr>
                <w:rFonts w:cs="Arial"/>
                <w:i/>
                <w:szCs w:val="22"/>
              </w:rPr>
              <w:t>n</w:t>
            </w:r>
            <w:r w:rsidR="00C323A0" w:rsidRPr="005E6B4E">
              <w:rPr>
                <w:rFonts w:cs="Arial"/>
                <w:szCs w:val="22"/>
              </w:rPr>
              <w:t xml:space="preserve"> haben.</w:t>
            </w:r>
          </w:p>
        </w:tc>
      </w:tr>
      <w:tr w:rsidR="00C323A0" w:rsidRPr="003F6E31" w14:paraId="288E6421" w14:textId="77777777" w:rsidTr="00F12CE3">
        <w:trPr>
          <w:gridAfter w:val="1"/>
          <w:wAfter w:w="35" w:type="dxa"/>
          <w:cantSplit/>
        </w:trPr>
        <w:tc>
          <w:tcPr>
            <w:tcW w:w="2235" w:type="dxa"/>
          </w:tcPr>
          <w:p w14:paraId="4AA57000" w14:textId="6BACBF6A" w:rsidR="00C323A0" w:rsidRPr="003F6E31" w:rsidRDefault="001D7A52" w:rsidP="008667B1">
            <w:pPr>
              <w:pStyle w:val="Textkrper"/>
              <w:rPr>
                <w:rFonts w:cs="Arial"/>
                <w:szCs w:val="22"/>
              </w:rPr>
            </w:pPr>
            <w:r>
              <w:rPr>
                <w:rFonts w:cs="Arial"/>
                <w:szCs w:val="22"/>
              </w:rPr>
              <w:t>E-Ressource</w:t>
            </w:r>
            <w:r w:rsidR="00C323A0">
              <w:rPr>
                <w:rFonts w:cs="Arial"/>
                <w:szCs w:val="22"/>
              </w:rPr>
              <w:t xml:space="preserve"> Service</w:t>
            </w:r>
          </w:p>
        </w:tc>
        <w:tc>
          <w:tcPr>
            <w:tcW w:w="7052" w:type="dxa"/>
          </w:tcPr>
          <w:p w14:paraId="47C696A7" w14:textId="78E7691F" w:rsidR="00C323A0" w:rsidRPr="003F6E31" w:rsidRDefault="00C323A0" w:rsidP="00C323A0">
            <w:pPr>
              <w:pStyle w:val="Textkrper"/>
              <w:rPr>
                <w:rFonts w:cs="Arial"/>
                <w:szCs w:val="22"/>
              </w:rPr>
            </w:pPr>
            <w:r w:rsidRPr="003F6E31">
              <w:t xml:space="preserve">Der </w:t>
            </w:r>
            <w:r w:rsidR="001D7A52">
              <w:rPr>
                <w:i/>
              </w:rPr>
              <w:t>E-Ressource</w:t>
            </w:r>
            <w:r>
              <w:t xml:space="preserve"> Service stellt zu </w:t>
            </w:r>
            <w:r w:rsidRPr="00C323A0">
              <w:rPr>
                <w:i/>
              </w:rPr>
              <w:t>Ressourcen</w:t>
            </w:r>
            <w:r w:rsidRPr="003F6E31">
              <w:t xml:space="preserve"> </w:t>
            </w:r>
            <w:r w:rsidR="001D7A52">
              <w:rPr>
                <w:i/>
              </w:rPr>
              <w:t>E-Ressource</w:t>
            </w:r>
            <w:r>
              <w:rPr>
                <w:i/>
              </w:rPr>
              <w:t>n</w:t>
            </w:r>
            <w:r w:rsidRPr="003F6E31">
              <w:t xml:space="preserve"> </w:t>
            </w:r>
            <w:r>
              <w:t xml:space="preserve">aus </w:t>
            </w:r>
            <w:r w:rsidRPr="003F6E31">
              <w:t>und verwaltet sie.</w:t>
            </w:r>
          </w:p>
        </w:tc>
      </w:tr>
      <w:tr w:rsidR="003E26DB" w:rsidRPr="003F6E31" w14:paraId="69E3D286" w14:textId="77777777" w:rsidTr="00F12CE3">
        <w:trPr>
          <w:cantSplit/>
        </w:trPr>
        <w:tc>
          <w:tcPr>
            <w:tcW w:w="2235" w:type="dxa"/>
          </w:tcPr>
          <w:p w14:paraId="482B319A" w14:textId="16E46D4D" w:rsidR="003E26DB" w:rsidRDefault="003E26DB" w:rsidP="008667B1">
            <w:pPr>
              <w:pStyle w:val="Textkrper"/>
              <w:rPr>
                <w:rFonts w:cs="Arial"/>
                <w:szCs w:val="22"/>
              </w:rPr>
            </w:pPr>
            <w:r w:rsidRPr="003E26DB">
              <w:t>Föderiertes Identitäts</w:t>
            </w:r>
            <w:r>
              <w:t>m</w:t>
            </w:r>
            <w:r w:rsidRPr="003E26DB">
              <w:t xml:space="preserve">anagement </w:t>
            </w:r>
            <w:r>
              <w:t xml:space="preserve">/ </w:t>
            </w:r>
            <w:r>
              <w:rPr>
                <w:rFonts w:cs="Arial"/>
                <w:szCs w:val="22"/>
              </w:rPr>
              <w:t>Federated Identity Management (FIdM)</w:t>
            </w:r>
          </w:p>
        </w:tc>
        <w:tc>
          <w:tcPr>
            <w:tcW w:w="7087" w:type="dxa"/>
            <w:gridSpan w:val="2"/>
          </w:tcPr>
          <w:p w14:paraId="3C1AC427" w14:textId="7766C5DA" w:rsidR="003E26DB" w:rsidRPr="003F6E31" w:rsidRDefault="003E26DB" w:rsidP="003E26DB">
            <w:pPr>
              <w:pStyle w:val="Textkrper"/>
            </w:pPr>
            <w:r w:rsidRPr="003E26DB">
              <w:t>Föderiertes Identitäts</w:t>
            </w:r>
            <w:r>
              <w:t>m</w:t>
            </w:r>
            <w:r w:rsidRPr="003E26DB">
              <w:t xml:space="preserve">anagement erlaubt die übergreifende Verwendung von </w:t>
            </w:r>
            <w:r w:rsidR="00314ABF">
              <w:rPr>
                <w:i/>
              </w:rPr>
              <w:t>E-Identities</w:t>
            </w:r>
            <w:r w:rsidR="004A1D98">
              <w:rPr>
                <w:i/>
              </w:rPr>
              <w:t xml:space="preserve"> </w:t>
            </w:r>
            <w:r w:rsidRPr="003E26DB">
              <w:t xml:space="preserve">in normalerweise geschlossenen Domänen. FIdM erlaubt den Benutzern einer </w:t>
            </w:r>
            <w:r w:rsidRPr="00C9019D">
              <w:rPr>
                <w:i/>
              </w:rPr>
              <w:t>Domäne</w:t>
            </w:r>
            <w:r w:rsidRPr="003E26DB">
              <w:t xml:space="preserve"> den einfachen und sicheren Zugang zu den Systemen einer anderen </w:t>
            </w:r>
            <w:r w:rsidRPr="00C9019D">
              <w:rPr>
                <w:i/>
              </w:rPr>
              <w:t>Domäne</w:t>
            </w:r>
            <w:r w:rsidRPr="003E26DB">
              <w:t>, ohne eine redundante Benutzerverwaltung aufzubauen.</w:t>
            </w:r>
          </w:p>
        </w:tc>
      </w:tr>
      <w:tr w:rsidR="00A20A6F" w:rsidRPr="003F6E31" w14:paraId="4F4C2359" w14:textId="77777777" w:rsidTr="00F12CE3">
        <w:trPr>
          <w:gridAfter w:val="1"/>
          <w:wAfter w:w="35" w:type="dxa"/>
          <w:cantSplit/>
        </w:trPr>
        <w:tc>
          <w:tcPr>
            <w:tcW w:w="2235" w:type="dxa"/>
          </w:tcPr>
          <w:p w14:paraId="79A40932" w14:textId="77777777" w:rsidR="00A20A6F" w:rsidRPr="003F6E31" w:rsidRDefault="00A20A6F" w:rsidP="00454623">
            <w:pPr>
              <w:pStyle w:val="Textkrper"/>
              <w:rPr>
                <w:rFonts w:cs="Arial"/>
                <w:szCs w:val="22"/>
              </w:rPr>
            </w:pPr>
            <w:r w:rsidRPr="003F6E31">
              <w:rPr>
                <w:rFonts w:cs="Arial"/>
                <w:iCs/>
                <w:szCs w:val="22"/>
              </w:rPr>
              <w:t>Feinautorisierung</w:t>
            </w:r>
          </w:p>
        </w:tc>
        <w:tc>
          <w:tcPr>
            <w:tcW w:w="7052" w:type="dxa"/>
          </w:tcPr>
          <w:p w14:paraId="2501C0BF" w14:textId="77777777" w:rsidR="00A20A6F" w:rsidRPr="003F6E31" w:rsidRDefault="00A20A6F" w:rsidP="00454623">
            <w:pPr>
              <w:pStyle w:val="Textkrper"/>
              <w:rPr>
                <w:rFonts w:cs="Arial"/>
                <w:szCs w:val="22"/>
              </w:rPr>
            </w:pPr>
            <w:r w:rsidRPr="003F6E31">
              <w:rPr>
                <w:rFonts w:cs="Arial"/>
                <w:iCs/>
                <w:szCs w:val="22"/>
              </w:rPr>
              <w:t xml:space="preserve">Gewährung bzw. Verweigerung des </w:t>
            </w:r>
            <w:r w:rsidRPr="00C9019D">
              <w:rPr>
                <w:rFonts w:cs="Arial"/>
                <w:i/>
                <w:iCs/>
                <w:szCs w:val="22"/>
              </w:rPr>
              <w:t>Zugriffs</w:t>
            </w:r>
            <w:r w:rsidRPr="003F6E31">
              <w:rPr>
                <w:rFonts w:cs="Arial"/>
                <w:iCs/>
                <w:szCs w:val="22"/>
              </w:rPr>
              <w:t xml:space="preserve"> auf einzelne von einer </w:t>
            </w:r>
            <w:r w:rsidRPr="00C9019D">
              <w:rPr>
                <w:rFonts w:cs="Arial"/>
                <w:i/>
                <w:iCs/>
                <w:szCs w:val="22"/>
              </w:rPr>
              <w:t>Ressource</w:t>
            </w:r>
            <w:r w:rsidRPr="003F6E31">
              <w:rPr>
                <w:rFonts w:cs="Arial"/>
                <w:iCs/>
                <w:szCs w:val="22"/>
              </w:rPr>
              <w:t xml:space="preserve"> bereitgestellten Funktionen oder Daten.</w:t>
            </w:r>
          </w:p>
        </w:tc>
      </w:tr>
      <w:tr w:rsidR="00EA3814" w:rsidRPr="002D4EE0" w14:paraId="0F222E87" w14:textId="77777777" w:rsidTr="00F12CE3">
        <w:trPr>
          <w:cantSplit/>
        </w:trPr>
        <w:tc>
          <w:tcPr>
            <w:tcW w:w="2235" w:type="dxa"/>
          </w:tcPr>
          <w:p w14:paraId="36F4DD82" w14:textId="009B3F9D" w:rsidR="00EA3814" w:rsidRPr="003F6E31" w:rsidRDefault="00EA3814" w:rsidP="00454623">
            <w:pPr>
              <w:pStyle w:val="Textkrper"/>
              <w:rPr>
                <w:rFonts w:cs="Arial"/>
                <w:iCs/>
                <w:szCs w:val="22"/>
              </w:rPr>
            </w:pPr>
            <w:r>
              <w:rPr>
                <w:rFonts w:cs="Arial"/>
                <w:iCs/>
                <w:szCs w:val="22"/>
              </w:rPr>
              <w:t>Föderation</w:t>
            </w:r>
            <w:r w:rsidR="003E26DB">
              <w:rPr>
                <w:rFonts w:cs="Arial"/>
                <w:iCs/>
                <w:szCs w:val="22"/>
              </w:rPr>
              <w:t xml:space="preserve"> / </w:t>
            </w:r>
            <w:r w:rsidR="003E26DB">
              <w:rPr>
                <w:rFonts w:cs="Arial"/>
                <w:iCs/>
                <w:szCs w:val="22"/>
              </w:rPr>
              <w:br/>
              <w:t>Federation</w:t>
            </w:r>
          </w:p>
        </w:tc>
        <w:tc>
          <w:tcPr>
            <w:tcW w:w="7087" w:type="dxa"/>
            <w:gridSpan w:val="2"/>
          </w:tcPr>
          <w:p w14:paraId="6AE28556" w14:textId="727416DF" w:rsidR="002D4EE0" w:rsidRPr="003E26DB" w:rsidRDefault="003E26DB" w:rsidP="002D4EE0">
            <w:pPr>
              <w:pStyle w:val="Textkrper"/>
              <w:rPr>
                <w:rFonts w:cs="Arial"/>
                <w:iCs/>
                <w:szCs w:val="22"/>
              </w:rPr>
            </w:pPr>
            <w:r w:rsidRPr="003E26DB">
              <w:rPr>
                <w:rFonts w:cs="Arial"/>
                <w:iCs/>
                <w:szCs w:val="22"/>
              </w:rPr>
              <w:t>Zusammenarbeit über Organisations- und Systemgrenzen hinweg, ohne Duplikation oder Replikation der dazu notwendigen Benutzerdaten (</w:t>
            </w:r>
            <w:r w:rsidR="00314ABF">
              <w:rPr>
                <w:rFonts w:cs="Arial"/>
                <w:i/>
                <w:iCs/>
                <w:szCs w:val="22"/>
              </w:rPr>
              <w:t xml:space="preserve">E-Identities </w:t>
            </w:r>
            <w:r w:rsidRPr="003E26DB">
              <w:rPr>
                <w:rFonts w:cs="Arial"/>
                <w:iCs/>
                <w:szCs w:val="22"/>
              </w:rPr>
              <w:t>)</w:t>
            </w:r>
          </w:p>
        </w:tc>
      </w:tr>
      <w:tr w:rsidR="00A20A6F" w:rsidRPr="003F6E31" w14:paraId="683A91CE" w14:textId="77777777" w:rsidTr="00F12CE3">
        <w:trPr>
          <w:gridAfter w:val="1"/>
          <w:wAfter w:w="35" w:type="dxa"/>
          <w:cantSplit/>
        </w:trPr>
        <w:tc>
          <w:tcPr>
            <w:tcW w:w="2235" w:type="dxa"/>
          </w:tcPr>
          <w:p w14:paraId="2D5FB54E" w14:textId="77777777" w:rsidR="00A20A6F" w:rsidRPr="003F6E31" w:rsidRDefault="00A20A6F" w:rsidP="00454623">
            <w:pPr>
              <w:pStyle w:val="Textkrper"/>
              <w:rPr>
                <w:rFonts w:cs="Arial"/>
                <w:iCs/>
                <w:szCs w:val="22"/>
              </w:rPr>
            </w:pPr>
            <w:r w:rsidRPr="003F6E31">
              <w:rPr>
                <w:rFonts w:cs="Arial"/>
                <w:iCs/>
                <w:szCs w:val="22"/>
              </w:rPr>
              <w:t>Funktion</w:t>
            </w:r>
          </w:p>
        </w:tc>
        <w:tc>
          <w:tcPr>
            <w:tcW w:w="7052" w:type="dxa"/>
          </w:tcPr>
          <w:p w14:paraId="4BBB3705" w14:textId="77777777" w:rsidR="00A20A6F" w:rsidRPr="003F6E31" w:rsidRDefault="00A20A6F" w:rsidP="00454623">
            <w:pPr>
              <w:pStyle w:val="Textkrper"/>
              <w:rPr>
                <w:rFonts w:cs="Arial"/>
                <w:iCs/>
                <w:szCs w:val="22"/>
              </w:rPr>
            </w:pPr>
            <w:r w:rsidRPr="003F6E31">
              <w:rPr>
                <w:rFonts w:cs="Arial"/>
                <w:iCs/>
                <w:szCs w:val="22"/>
              </w:rPr>
              <w:t xml:space="preserve">Eigenschaft, die einem </w:t>
            </w:r>
            <w:r w:rsidRPr="00C9019D">
              <w:rPr>
                <w:rFonts w:cs="Arial"/>
                <w:i/>
                <w:iCs/>
                <w:szCs w:val="22"/>
              </w:rPr>
              <w:t>Subjekt</w:t>
            </w:r>
            <w:r w:rsidRPr="003F6E31">
              <w:rPr>
                <w:rFonts w:cs="Arial"/>
                <w:iCs/>
                <w:szCs w:val="22"/>
              </w:rPr>
              <w:t xml:space="preserve"> bestimmte Aufgaben, Kompetenzen und Verantwortung innerhalb einer Organisation zuweist. Ein </w:t>
            </w:r>
            <w:r w:rsidRPr="00C9019D">
              <w:rPr>
                <w:rFonts w:cs="Arial"/>
                <w:i/>
                <w:iCs/>
                <w:szCs w:val="22"/>
              </w:rPr>
              <w:t>Subjekt</w:t>
            </w:r>
            <w:r w:rsidRPr="003F6E31">
              <w:rPr>
                <w:rFonts w:cs="Arial"/>
                <w:iCs/>
                <w:szCs w:val="22"/>
              </w:rPr>
              <w:t xml:space="preserve"> kann mehrere Funktionen haben (vgl. Rolle).</w:t>
            </w:r>
          </w:p>
        </w:tc>
      </w:tr>
      <w:tr w:rsidR="00A20A6F" w:rsidRPr="003F6E31" w14:paraId="0C997B2E" w14:textId="77777777" w:rsidTr="00F12CE3">
        <w:trPr>
          <w:gridAfter w:val="1"/>
          <w:wAfter w:w="35" w:type="dxa"/>
          <w:cantSplit/>
        </w:trPr>
        <w:tc>
          <w:tcPr>
            <w:tcW w:w="2235" w:type="dxa"/>
          </w:tcPr>
          <w:p w14:paraId="29F8879F" w14:textId="77777777" w:rsidR="00A20A6F" w:rsidRPr="003F6E31" w:rsidRDefault="00A20A6F" w:rsidP="00454623">
            <w:pPr>
              <w:pStyle w:val="Textkrper"/>
              <w:rPr>
                <w:rFonts w:cs="Arial"/>
                <w:szCs w:val="22"/>
              </w:rPr>
            </w:pPr>
            <w:r w:rsidRPr="003F6E31">
              <w:rPr>
                <w:rFonts w:cs="Arial"/>
                <w:iCs/>
                <w:szCs w:val="22"/>
              </w:rPr>
              <w:t>Grobautorisierung</w:t>
            </w:r>
          </w:p>
        </w:tc>
        <w:tc>
          <w:tcPr>
            <w:tcW w:w="7052" w:type="dxa"/>
          </w:tcPr>
          <w:p w14:paraId="3E7794EF" w14:textId="77777777" w:rsidR="00A20A6F" w:rsidRPr="003F6E31" w:rsidRDefault="00A20A6F" w:rsidP="00C51497">
            <w:pPr>
              <w:pStyle w:val="Textkrper"/>
              <w:rPr>
                <w:rFonts w:cs="Arial"/>
                <w:szCs w:val="22"/>
              </w:rPr>
            </w:pPr>
            <w:r w:rsidRPr="003F6E31">
              <w:rPr>
                <w:rFonts w:cs="Arial"/>
                <w:iCs/>
                <w:szCs w:val="22"/>
              </w:rPr>
              <w:t>Gewährung bzw. Verweigerung des Zug</w:t>
            </w:r>
            <w:r w:rsidR="00C51497">
              <w:rPr>
                <w:rFonts w:cs="Arial"/>
                <w:iCs/>
                <w:szCs w:val="22"/>
              </w:rPr>
              <w:t>ang</w:t>
            </w:r>
            <w:r w:rsidRPr="003F6E31">
              <w:rPr>
                <w:rFonts w:cs="Arial"/>
                <w:iCs/>
                <w:szCs w:val="22"/>
              </w:rPr>
              <w:t xml:space="preserve">s </w:t>
            </w:r>
            <w:r w:rsidR="00C51497">
              <w:rPr>
                <w:rFonts w:cs="Arial"/>
                <w:iCs/>
                <w:szCs w:val="22"/>
              </w:rPr>
              <w:t>zu</w:t>
            </w:r>
            <w:r w:rsidRPr="003F6E31">
              <w:rPr>
                <w:rFonts w:cs="Arial"/>
                <w:iCs/>
                <w:szCs w:val="22"/>
              </w:rPr>
              <w:t xml:space="preserve"> eine</w:t>
            </w:r>
            <w:r w:rsidR="00C51497">
              <w:rPr>
                <w:rFonts w:cs="Arial"/>
                <w:iCs/>
                <w:szCs w:val="22"/>
              </w:rPr>
              <w:t>r</w:t>
            </w:r>
            <w:r w:rsidRPr="003F6E31">
              <w:rPr>
                <w:rFonts w:cs="Arial"/>
                <w:iCs/>
                <w:szCs w:val="22"/>
              </w:rPr>
              <w:t xml:space="preserve"> Ressource.</w:t>
            </w:r>
          </w:p>
        </w:tc>
      </w:tr>
      <w:tr w:rsidR="002D4EE0" w:rsidRPr="003F6E31" w14:paraId="3AD47182" w14:textId="77777777" w:rsidTr="00F12CE3">
        <w:trPr>
          <w:cantSplit/>
        </w:trPr>
        <w:tc>
          <w:tcPr>
            <w:tcW w:w="2235" w:type="dxa"/>
          </w:tcPr>
          <w:p w14:paraId="3D901F17" w14:textId="62AACDA0" w:rsidR="002D4EE0" w:rsidRPr="003F6E31" w:rsidRDefault="002D4EE0" w:rsidP="00454623">
            <w:pPr>
              <w:pStyle w:val="Textkrper"/>
              <w:rPr>
                <w:rFonts w:cs="Arial"/>
                <w:iCs/>
                <w:szCs w:val="22"/>
              </w:rPr>
            </w:pPr>
            <w:r>
              <w:rPr>
                <w:rFonts w:cs="Arial"/>
                <w:iCs/>
                <w:szCs w:val="22"/>
              </w:rPr>
              <w:t>IAM-Dienstanbieter</w:t>
            </w:r>
          </w:p>
        </w:tc>
        <w:tc>
          <w:tcPr>
            <w:tcW w:w="7087" w:type="dxa"/>
            <w:gridSpan w:val="2"/>
          </w:tcPr>
          <w:p w14:paraId="5D05993C" w14:textId="6F8B4A55" w:rsidR="002D4EE0" w:rsidRPr="003F6E31" w:rsidRDefault="001C0866" w:rsidP="00C51497">
            <w:pPr>
              <w:pStyle w:val="Textkrper"/>
              <w:rPr>
                <w:rFonts w:cs="Arial"/>
                <w:iCs/>
                <w:szCs w:val="22"/>
              </w:rPr>
            </w:pPr>
            <w:r>
              <w:rPr>
                <w:rFonts w:cs="Arial"/>
              </w:rPr>
              <w:t xml:space="preserve">Der </w:t>
            </w:r>
            <w:r w:rsidRPr="00C9019D">
              <w:rPr>
                <w:rFonts w:cs="Arial"/>
                <w:i/>
              </w:rPr>
              <w:t>IAM-Dienstanbieter</w:t>
            </w:r>
            <w:r>
              <w:rPr>
                <w:rFonts w:cs="Arial"/>
              </w:rPr>
              <w:t xml:space="preserve"> ist Betreiber von einem oder mehreren IAM-Geschäftsservices gemäss Kapitel </w:t>
            </w:r>
            <w:r>
              <w:rPr>
                <w:rFonts w:cs="Arial"/>
              </w:rPr>
              <w:fldChar w:fldCharType="begin"/>
            </w:r>
            <w:r>
              <w:rPr>
                <w:rFonts w:cs="Arial"/>
              </w:rPr>
              <w:instrText xml:space="preserve"> REF _Ref342382410 \r \h </w:instrText>
            </w:r>
            <w:r>
              <w:rPr>
                <w:rFonts w:cs="Arial"/>
              </w:rPr>
            </w:r>
            <w:r>
              <w:rPr>
                <w:rFonts w:cs="Arial"/>
              </w:rPr>
              <w:fldChar w:fldCharType="separate"/>
            </w:r>
            <w:r w:rsidR="000B7520">
              <w:rPr>
                <w:rFonts w:cs="Arial"/>
              </w:rPr>
              <w:t>0</w:t>
            </w:r>
            <w:r>
              <w:rPr>
                <w:rFonts w:cs="Arial"/>
              </w:rPr>
              <w:fldChar w:fldCharType="end"/>
            </w:r>
            <w:r>
              <w:rPr>
                <w:rFonts w:cs="Arial"/>
              </w:rPr>
              <w:t>.</w:t>
            </w:r>
          </w:p>
        </w:tc>
      </w:tr>
      <w:tr w:rsidR="00A20A6F" w:rsidRPr="003F6E31" w14:paraId="488786C8" w14:textId="77777777" w:rsidTr="00F12CE3">
        <w:trPr>
          <w:gridAfter w:val="1"/>
          <w:wAfter w:w="35" w:type="dxa"/>
          <w:cantSplit/>
        </w:trPr>
        <w:tc>
          <w:tcPr>
            <w:tcW w:w="2235" w:type="dxa"/>
          </w:tcPr>
          <w:p w14:paraId="77174BD4" w14:textId="77777777" w:rsidR="00A20A6F" w:rsidRPr="003F6E31" w:rsidRDefault="00A20A6F" w:rsidP="00454623">
            <w:pPr>
              <w:pStyle w:val="Textkrper"/>
              <w:rPr>
                <w:rFonts w:cs="Arial"/>
                <w:szCs w:val="22"/>
              </w:rPr>
            </w:pPr>
            <w:r w:rsidRPr="003F6E31">
              <w:rPr>
                <w:rFonts w:cs="Arial"/>
                <w:szCs w:val="22"/>
              </w:rPr>
              <w:t>Identifikator</w:t>
            </w:r>
          </w:p>
        </w:tc>
        <w:tc>
          <w:tcPr>
            <w:tcW w:w="7052" w:type="dxa"/>
          </w:tcPr>
          <w:p w14:paraId="53C50617" w14:textId="764F3037" w:rsidR="00A20A6F" w:rsidRPr="003F6E31" w:rsidRDefault="00A20A6F" w:rsidP="007541C8">
            <w:pPr>
              <w:pStyle w:val="Textkrper"/>
              <w:rPr>
                <w:rFonts w:cs="Arial"/>
                <w:szCs w:val="22"/>
              </w:rPr>
            </w:pPr>
            <w:r w:rsidRPr="003F6E31">
              <w:rPr>
                <w:rFonts w:cs="Arial"/>
                <w:szCs w:val="22"/>
              </w:rPr>
              <w:t xml:space="preserve">Eine Zeichenkette, welche ein </w:t>
            </w:r>
            <w:r w:rsidR="001D7A52">
              <w:rPr>
                <w:rFonts w:cs="Arial"/>
                <w:i/>
                <w:iCs/>
                <w:szCs w:val="22"/>
              </w:rPr>
              <w:t>E-Identity</w:t>
            </w:r>
            <w:r w:rsidRPr="003F6E31">
              <w:rPr>
                <w:rFonts w:cs="Arial"/>
                <w:szCs w:val="22"/>
              </w:rPr>
              <w:t xml:space="preserve"> </w:t>
            </w:r>
            <w:r w:rsidR="007541C8">
              <w:rPr>
                <w:rFonts w:cs="Arial"/>
                <w:szCs w:val="22"/>
              </w:rPr>
              <w:t xml:space="preserve">oder eine </w:t>
            </w:r>
            <w:r w:rsidR="001D7A52">
              <w:rPr>
                <w:rFonts w:cs="Arial"/>
                <w:i/>
                <w:szCs w:val="22"/>
              </w:rPr>
              <w:t>E-Ressource</w:t>
            </w:r>
            <w:r w:rsidR="007541C8">
              <w:rPr>
                <w:rFonts w:cs="Arial"/>
                <w:szCs w:val="22"/>
              </w:rPr>
              <w:t xml:space="preserve"> </w:t>
            </w:r>
            <w:r w:rsidRPr="003F6E31">
              <w:rPr>
                <w:rFonts w:cs="Arial"/>
                <w:szCs w:val="22"/>
              </w:rPr>
              <w:t xml:space="preserve">innerhalb eines </w:t>
            </w:r>
            <w:r w:rsidRPr="003F6E31">
              <w:rPr>
                <w:rFonts w:cs="Arial"/>
                <w:i/>
                <w:szCs w:val="22"/>
              </w:rPr>
              <w:t>Namensraumes</w:t>
            </w:r>
            <w:r w:rsidRPr="003F6E31">
              <w:rPr>
                <w:rFonts w:cs="Arial"/>
                <w:szCs w:val="22"/>
              </w:rPr>
              <w:t xml:space="preserve"> eindeutig bezeichnet. </w:t>
            </w:r>
            <w:r w:rsidR="007541C8">
              <w:rPr>
                <w:rFonts w:cs="Arial"/>
                <w:szCs w:val="22"/>
              </w:rPr>
              <w:t>Der Identifikator einer Ressource ist oft eine URL/URI</w:t>
            </w:r>
            <w:r w:rsidRPr="003F6E31">
              <w:rPr>
                <w:rFonts w:cs="Arial"/>
                <w:szCs w:val="22"/>
              </w:rPr>
              <w:t>.</w:t>
            </w:r>
          </w:p>
        </w:tc>
      </w:tr>
      <w:tr w:rsidR="00A20A6F" w:rsidRPr="003F6E31" w14:paraId="519450A4" w14:textId="77777777" w:rsidTr="00F12CE3">
        <w:trPr>
          <w:gridAfter w:val="1"/>
          <w:wAfter w:w="35" w:type="dxa"/>
          <w:cantSplit/>
        </w:trPr>
        <w:tc>
          <w:tcPr>
            <w:tcW w:w="2235" w:type="dxa"/>
          </w:tcPr>
          <w:p w14:paraId="124A8C1D" w14:textId="77777777" w:rsidR="00A20A6F" w:rsidRPr="003F6E31" w:rsidRDefault="00A20A6F" w:rsidP="002D520D">
            <w:pPr>
              <w:pStyle w:val="Textkrper"/>
              <w:rPr>
                <w:rFonts w:cs="Arial"/>
                <w:szCs w:val="22"/>
              </w:rPr>
            </w:pPr>
            <w:r w:rsidRPr="003F6E31">
              <w:rPr>
                <w:rFonts w:cs="Arial"/>
                <w:szCs w:val="22"/>
              </w:rPr>
              <w:t>Identität</w:t>
            </w:r>
            <w:r w:rsidR="009C52A4">
              <w:rPr>
                <w:rFonts w:cs="Arial"/>
                <w:szCs w:val="22"/>
              </w:rPr>
              <w:t xml:space="preserve"> </w:t>
            </w:r>
            <w:r w:rsidRPr="003F6E31">
              <w:rPr>
                <w:rFonts w:cs="Arial"/>
                <w:szCs w:val="22"/>
              </w:rPr>
              <w:t>/</w:t>
            </w:r>
            <w:r w:rsidR="009C52A4">
              <w:rPr>
                <w:rFonts w:cs="Arial"/>
                <w:szCs w:val="22"/>
              </w:rPr>
              <w:t xml:space="preserve"> </w:t>
            </w:r>
            <w:r w:rsidR="002D520D">
              <w:rPr>
                <w:rFonts w:cs="Arial"/>
                <w:szCs w:val="22"/>
              </w:rPr>
              <w:br/>
            </w:r>
            <w:r w:rsidRPr="003F6E31">
              <w:rPr>
                <w:rFonts w:cs="Arial"/>
                <w:szCs w:val="22"/>
              </w:rPr>
              <w:t>Identity</w:t>
            </w:r>
          </w:p>
        </w:tc>
        <w:tc>
          <w:tcPr>
            <w:tcW w:w="7052" w:type="dxa"/>
          </w:tcPr>
          <w:p w14:paraId="50EDE5C3" w14:textId="133F867F" w:rsidR="00A20A6F" w:rsidRPr="003F6E31" w:rsidRDefault="00A20A6F" w:rsidP="00D423B5">
            <w:pPr>
              <w:pStyle w:val="Textkrper"/>
              <w:rPr>
                <w:rFonts w:cs="Arial"/>
                <w:szCs w:val="22"/>
                <w:lang w:eastAsia="en-US"/>
              </w:rPr>
            </w:pPr>
            <w:r w:rsidRPr="003F6E31">
              <w:rPr>
                <w:rFonts w:cs="Arial"/>
                <w:szCs w:val="22"/>
              </w:rPr>
              <w:t xml:space="preserve">Identität ist die Gesamtheit der ein </w:t>
            </w:r>
            <w:r w:rsidRPr="003F6E31">
              <w:rPr>
                <w:rFonts w:cs="Arial"/>
                <w:i/>
                <w:szCs w:val="22"/>
              </w:rPr>
              <w:t>Subjekt</w:t>
            </w:r>
            <w:r w:rsidRPr="003F6E31">
              <w:rPr>
                <w:rFonts w:cs="Arial"/>
                <w:szCs w:val="22"/>
              </w:rPr>
              <w:t xml:space="preserve"> kennzeichnenden und als Individuum von allen anderen unterscheidenden Eigentümlichkeiten. Im IAM-Kontext wird hauptsächlich die </w:t>
            </w:r>
            <w:r w:rsidR="001D7A52">
              <w:rPr>
                <w:rFonts w:cs="Arial"/>
                <w:i/>
                <w:szCs w:val="22"/>
              </w:rPr>
              <w:t>E-Identity</w:t>
            </w:r>
            <w:r w:rsidRPr="003F6E31">
              <w:rPr>
                <w:rFonts w:cs="Arial"/>
                <w:szCs w:val="22"/>
              </w:rPr>
              <w:t xml:space="preserve"> eines </w:t>
            </w:r>
            <w:r w:rsidRPr="003F6E31">
              <w:rPr>
                <w:rFonts w:cs="Arial"/>
                <w:i/>
                <w:szCs w:val="22"/>
              </w:rPr>
              <w:t>Subjekts</w:t>
            </w:r>
            <w:r w:rsidRPr="003F6E31">
              <w:rPr>
                <w:rFonts w:cs="Arial"/>
                <w:szCs w:val="22"/>
              </w:rPr>
              <w:t xml:space="preserve"> verwendet (siehe </w:t>
            </w:r>
            <w:r w:rsidR="001D7A52">
              <w:rPr>
                <w:rFonts w:cs="Arial"/>
                <w:i/>
                <w:szCs w:val="22"/>
              </w:rPr>
              <w:t>E-Identity</w:t>
            </w:r>
            <w:r w:rsidRPr="003F6E31">
              <w:rPr>
                <w:rFonts w:cs="Arial"/>
                <w:szCs w:val="22"/>
              </w:rPr>
              <w:t>).</w:t>
            </w:r>
          </w:p>
        </w:tc>
      </w:tr>
      <w:tr w:rsidR="00A20A6F" w:rsidRPr="003F6E31" w14:paraId="6DEEB113" w14:textId="77777777" w:rsidTr="00F12CE3">
        <w:trPr>
          <w:gridAfter w:val="1"/>
          <w:wAfter w:w="35" w:type="dxa"/>
          <w:cantSplit/>
        </w:trPr>
        <w:tc>
          <w:tcPr>
            <w:tcW w:w="2235" w:type="dxa"/>
          </w:tcPr>
          <w:p w14:paraId="41E68582" w14:textId="77777777" w:rsidR="00A20A6F" w:rsidRPr="003F6E31" w:rsidRDefault="00A20A6F" w:rsidP="00454623">
            <w:pPr>
              <w:pStyle w:val="Textkrper"/>
              <w:rPr>
                <w:rFonts w:cs="Arial"/>
                <w:szCs w:val="22"/>
              </w:rPr>
            </w:pPr>
            <w:r w:rsidRPr="003F6E31">
              <w:rPr>
                <w:rFonts w:cs="Arial"/>
                <w:szCs w:val="22"/>
              </w:rPr>
              <w:t>Identity Provider (IdP)</w:t>
            </w:r>
          </w:p>
        </w:tc>
        <w:tc>
          <w:tcPr>
            <w:tcW w:w="7052" w:type="dxa"/>
          </w:tcPr>
          <w:p w14:paraId="439CB593" w14:textId="03537967" w:rsidR="00A20A6F" w:rsidRPr="003F6E31" w:rsidRDefault="00A20A6F" w:rsidP="00D423B5">
            <w:pPr>
              <w:pStyle w:val="Textkrper"/>
              <w:rPr>
                <w:rFonts w:cs="Arial"/>
                <w:szCs w:val="22"/>
                <w:lang w:eastAsia="en-US"/>
              </w:rPr>
            </w:pPr>
            <w:r w:rsidRPr="003F6E31">
              <w:rPr>
                <w:rFonts w:cs="Arial"/>
                <w:i/>
                <w:szCs w:val="22"/>
              </w:rPr>
              <w:t>Entität</w:t>
            </w:r>
            <w:r w:rsidRPr="003F6E31">
              <w:rPr>
                <w:rFonts w:cs="Arial"/>
                <w:szCs w:val="22"/>
              </w:rPr>
              <w:t xml:space="preserve">, die </w:t>
            </w:r>
            <w:r w:rsidR="001D7A52">
              <w:rPr>
                <w:rFonts w:cs="Arial"/>
                <w:i/>
                <w:szCs w:val="22"/>
              </w:rPr>
              <w:t>E-Identity</w:t>
            </w:r>
            <w:r w:rsidRPr="003F6E31">
              <w:rPr>
                <w:rFonts w:cs="Arial"/>
                <w:szCs w:val="22"/>
              </w:rPr>
              <w:t xml:space="preserve"> verwaltet und herausgibt. Ein IdP stellt einen </w:t>
            </w:r>
            <w:r w:rsidRPr="003F6E31">
              <w:rPr>
                <w:rFonts w:cs="Arial"/>
                <w:i/>
                <w:szCs w:val="22"/>
              </w:rPr>
              <w:t>Authentication Service</w:t>
            </w:r>
            <w:r w:rsidRPr="003F6E31">
              <w:rPr>
                <w:rFonts w:cs="Arial"/>
                <w:szCs w:val="22"/>
              </w:rPr>
              <w:t xml:space="preserve"> und meist auch einen </w:t>
            </w:r>
            <w:r w:rsidRPr="003F6E31">
              <w:rPr>
                <w:rFonts w:cs="Arial"/>
                <w:i/>
                <w:szCs w:val="22"/>
              </w:rPr>
              <w:t>Attribute Assertion Service</w:t>
            </w:r>
            <w:r w:rsidRPr="003F6E31">
              <w:rPr>
                <w:rFonts w:cs="Arial"/>
                <w:szCs w:val="22"/>
              </w:rPr>
              <w:t xml:space="preserve"> zur Verfügung.</w:t>
            </w:r>
          </w:p>
        </w:tc>
      </w:tr>
      <w:tr w:rsidR="0095293D" w:rsidRPr="003F6E31" w14:paraId="55D00D21" w14:textId="77777777" w:rsidTr="00F12CE3">
        <w:trPr>
          <w:cantSplit/>
        </w:trPr>
        <w:tc>
          <w:tcPr>
            <w:tcW w:w="2235" w:type="dxa"/>
          </w:tcPr>
          <w:p w14:paraId="62A62E9D" w14:textId="4447ED34" w:rsidR="0095293D" w:rsidRPr="00F12CE3" w:rsidRDefault="0095293D" w:rsidP="00454623">
            <w:pPr>
              <w:pStyle w:val="Textkrper"/>
            </w:pPr>
            <w:r w:rsidRPr="00F12CE3">
              <w:t>Juristische Person</w:t>
            </w:r>
          </w:p>
        </w:tc>
        <w:tc>
          <w:tcPr>
            <w:tcW w:w="7087" w:type="dxa"/>
            <w:gridSpan w:val="2"/>
          </w:tcPr>
          <w:p w14:paraId="1C57226A" w14:textId="049233F1" w:rsidR="0095293D" w:rsidRPr="00F12CE3" w:rsidRDefault="0095293D" w:rsidP="00D423B5">
            <w:pPr>
              <w:pStyle w:val="Textkrper"/>
            </w:pPr>
            <w:r w:rsidRPr="00F12CE3">
              <w:t>Siehe Organisation</w:t>
            </w:r>
          </w:p>
        </w:tc>
      </w:tr>
      <w:tr w:rsidR="00A20A6F" w:rsidRPr="003F6E31" w14:paraId="18B6DF09" w14:textId="77777777" w:rsidTr="00F12CE3">
        <w:trPr>
          <w:gridAfter w:val="1"/>
          <w:wAfter w:w="35" w:type="dxa"/>
          <w:cantSplit/>
        </w:trPr>
        <w:tc>
          <w:tcPr>
            <w:tcW w:w="2235" w:type="dxa"/>
          </w:tcPr>
          <w:p w14:paraId="790C1C96" w14:textId="77777777" w:rsidR="00A20A6F" w:rsidRPr="005D4222" w:rsidRDefault="00A20A6F" w:rsidP="002D520D">
            <w:pPr>
              <w:pStyle w:val="Textkrper"/>
              <w:rPr>
                <w:rFonts w:cs="Arial"/>
                <w:szCs w:val="22"/>
              </w:rPr>
            </w:pPr>
            <w:r w:rsidRPr="003F6E31">
              <w:t xml:space="preserve">Identitäts- und Zugriffsverwaltung </w:t>
            </w:r>
            <w:r>
              <w:t xml:space="preserve">/ </w:t>
            </w:r>
            <w:r w:rsidR="002D520D">
              <w:br/>
            </w:r>
            <w:r w:rsidRPr="005D4222">
              <w:rPr>
                <w:rFonts w:cs="Arial"/>
                <w:szCs w:val="22"/>
              </w:rPr>
              <w:t>Identity und Access Management (IAM)</w:t>
            </w:r>
          </w:p>
        </w:tc>
        <w:tc>
          <w:tcPr>
            <w:tcW w:w="7052" w:type="dxa"/>
          </w:tcPr>
          <w:p w14:paraId="60B19BE7" w14:textId="77777777" w:rsidR="00A20A6F" w:rsidRPr="003F6E31" w:rsidRDefault="00A20A6F" w:rsidP="00454623">
            <w:pPr>
              <w:pStyle w:val="Textkrper"/>
              <w:rPr>
                <w:rFonts w:cs="Arial"/>
                <w:szCs w:val="22"/>
              </w:rPr>
            </w:pPr>
            <w:r w:rsidRPr="003F6E31">
              <w:rPr>
                <w:rFonts w:cs="Arial"/>
                <w:szCs w:val="22"/>
              </w:rPr>
              <w:t>Alle Prozesse und Systeme um Subjekten den Zugriff auf die Ressourcen zu ermöglichen, die diese auf Grund ihrer Funktion in der Organisation benötigen.</w:t>
            </w:r>
          </w:p>
        </w:tc>
      </w:tr>
      <w:tr w:rsidR="00F12CE3" w:rsidRPr="003F6E31" w14:paraId="3B77FD6F" w14:textId="77777777" w:rsidTr="00F12CE3">
        <w:trPr>
          <w:gridAfter w:val="1"/>
          <w:wAfter w:w="35" w:type="dxa"/>
          <w:cantSplit/>
        </w:trPr>
        <w:tc>
          <w:tcPr>
            <w:tcW w:w="2235" w:type="dxa"/>
          </w:tcPr>
          <w:p w14:paraId="355114D4" w14:textId="26330B7A" w:rsidR="00F12CE3" w:rsidRPr="003F6E31" w:rsidRDefault="00F12CE3" w:rsidP="00F12CE3">
            <w:pPr>
              <w:pStyle w:val="Textkrper"/>
              <w:rPr>
                <w:rFonts w:cs="Arial"/>
                <w:szCs w:val="22"/>
              </w:rPr>
            </w:pPr>
            <w:r>
              <w:rPr>
                <w:iCs/>
              </w:rPr>
              <w:t>linkedID</w:t>
            </w:r>
          </w:p>
        </w:tc>
        <w:tc>
          <w:tcPr>
            <w:tcW w:w="7052" w:type="dxa"/>
          </w:tcPr>
          <w:p w14:paraId="0298D034" w14:textId="2892871B" w:rsidR="00F12CE3" w:rsidRPr="003F6E31" w:rsidRDefault="00F12CE3" w:rsidP="00F12CE3">
            <w:pPr>
              <w:pStyle w:val="Textkrper"/>
              <w:rPr>
                <w:rFonts w:cs="Arial"/>
                <w:szCs w:val="22"/>
              </w:rPr>
            </w:pPr>
            <w:r>
              <w:rPr>
                <w:rFonts w:cs="Arial"/>
                <w:szCs w:val="22"/>
              </w:rPr>
              <w:t xml:space="preserve">Im organisationsübergreifenden Kontext erlaubt </w:t>
            </w:r>
            <w:r w:rsidRPr="00C42C3D">
              <w:rPr>
                <w:rFonts w:cs="Arial"/>
                <w:i/>
                <w:szCs w:val="22"/>
              </w:rPr>
              <w:t>linkedID</w:t>
            </w:r>
            <w:r>
              <w:rPr>
                <w:rFonts w:cs="Arial"/>
                <w:szCs w:val="22"/>
              </w:rPr>
              <w:t xml:space="preserve">, </w:t>
            </w:r>
            <w:r w:rsidR="00314ABF">
              <w:rPr>
                <w:rFonts w:cs="Arial"/>
                <w:szCs w:val="22"/>
              </w:rPr>
              <w:t>E-Identities</w:t>
            </w:r>
            <w:r w:rsidR="004A1D98">
              <w:rPr>
                <w:rFonts w:cs="Arial"/>
                <w:szCs w:val="22"/>
              </w:rPr>
              <w:t xml:space="preserve"> </w:t>
            </w:r>
            <w:r>
              <w:rPr>
                <w:rFonts w:cs="Arial"/>
                <w:szCs w:val="22"/>
              </w:rPr>
              <w:t xml:space="preserve">aus verschiedenen Domänen miteinander in Beziehung zu setzen. </w:t>
            </w:r>
            <w:r w:rsidR="00314ABF">
              <w:rPr>
                <w:rFonts w:cs="Arial"/>
                <w:szCs w:val="22"/>
              </w:rPr>
              <w:t>E-Identities</w:t>
            </w:r>
            <w:r w:rsidR="004A1D98">
              <w:rPr>
                <w:rFonts w:cs="Arial"/>
                <w:szCs w:val="22"/>
              </w:rPr>
              <w:t xml:space="preserve"> </w:t>
            </w:r>
            <w:r>
              <w:rPr>
                <w:rFonts w:cs="Arial"/>
                <w:szCs w:val="22"/>
              </w:rPr>
              <w:t xml:space="preserve">können mit </w:t>
            </w:r>
            <w:r w:rsidRPr="00C42C3D">
              <w:rPr>
                <w:rFonts w:cs="Arial"/>
                <w:i/>
                <w:szCs w:val="22"/>
              </w:rPr>
              <w:t>linkedIDs</w:t>
            </w:r>
            <w:r>
              <w:rPr>
                <w:rFonts w:cs="Arial"/>
                <w:szCs w:val="22"/>
              </w:rPr>
              <w:t xml:space="preserve"> zu einem beliebigen gerichteten Graphen verkettet werden. Die konkrete Umsetzung von eCH-0107 kann die Form zusätzlich einschränken (z.B. statt Graph nur Baumstruktur) und regelt entsprechend ihrer Fähigkeiten die Interpretation (Semantik) des Graphen. (vgl. </w:t>
            </w:r>
            <w:r>
              <w:rPr>
                <w:rFonts w:cs="Arial"/>
                <w:szCs w:val="22"/>
              </w:rPr>
              <w:fldChar w:fldCharType="begin"/>
            </w:r>
            <w:r>
              <w:rPr>
                <w:rFonts w:cs="Arial"/>
                <w:szCs w:val="22"/>
              </w:rPr>
              <w:instrText xml:space="preserve"> REF _Ref371237513 \r \h </w:instrText>
            </w:r>
            <w:r>
              <w:rPr>
                <w:rFonts w:cs="Arial"/>
                <w:szCs w:val="22"/>
              </w:rPr>
            </w:r>
            <w:r>
              <w:rPr>
                <w:rFonts w:cs="Arial"/>
                <w:szCs w:val="22"/>
              </w:rPr>
              <w:fldChar w:fldCharType="separate"/>
            </w:r>
            <w:r w:rsidR="000B7520">
              <w:rPr>
                <w:rFonts w:cs="Arial"/>
                <w:szCs w:val="22"/>
              </w:rPr>
              <w:t>7.3.3</w:t>
            </w:r>
            <w:r>
              <w:rPr>
                <w:rFonts w:cs="Arial"/>
                <w:szCs w:val="22"/>
              </w:rPr>
              <w:fldChar w:fldCharType="end"/>
            </w:r>
            <w:r>
              <w:rPr>
                <w:rFonts w:cs="Arial"/>
                <w:szCs w:val="22"/>
              </w:rPr>
              <w:t xml:space="preserve"> </w:t>
            </w:r>
            <w:r w:rsidRPr="00C42C3D">
              <w:rPr>
                <w:rFonts w:cs="Arial"/>
                <w:i/>
                <w:szCs w:val="22"/>
              </w:rPr>
              <w:fldChar w:fldCharType="begin"/>
            </w:r>
            <w:r w:rsidRPr="00C42C3D">
              <w:rPr>
                <w:rFonts w:cs="Arial"/>
                <w:i/>
                <w:szCs w:val="22"/>
              </w:rPr>
              <w:instrText xml:space="preserve"> REF _Ref371237527 \h </w:instrText>
            </w:r>
            <w:r>
              <w:rPr>
                <w:rFonts w:cs="Arial"/>
                <w:i/>
                <w:szCs w:val="22"/>
              </w:rPr>
              <w:instrText xml:space="preserve"> \* MERGEFORMAT </w:instrText>
            </w:r>
            <w:r w:rsidRPr="00C42C3D">
              <w:rPr>
                <w:rFonts w:cs="Arial"/>
                <w:i/>
                <w:szCs w:val="22"/>
              </w:rPr>
            </w:r>
            <w:r w:rsidRPr="00C42C3D">
              <w:rPr>
                <w:rFonts w:cs="Arial"/>
                <w:i/>
                <w:szCs w:val="22"/>
              </w:rPr>
              <w:fldChar w:fldCharType="separate"/>
            </w:r>
            <w:ins w:id="454" w:author="Marc Kunz" w:date="2017-07-11T11:31:00Z">
              <w:r w:rsidR="000B7520" w:rsidRPr="000B7520">
                <w:rPr>
                  <w:i/>
                  <w:rPrChange w:id="455" w:author="Marc Kunz" w:date="2017-07-11T11:31:00Z">
                    <w:rPr/>
                  </w:rPrChange>
                </w:rPr>
                <w:t>Broker Service</w:t>
              </w:r>
            </w:ins>
            <w:del w:id="456" w:author="Marc Kunz" w:date="2017-07-11T11:31:00Z">
              <w:r w:rsidR="00F84986" w:rsidRPr="000C3A3C" w:rsidDel="000B7520">
                <w:rPr>
                  <w:i/>
                </w:rPr>
                <w:delText>Broker Service</w:delText>
              </w:r>
            </w:del>
            <w:r w:rsidRPr="00C42C3D">
              <w:rPr>
                <w:rFonts w:cs="Arial"/>
                <w:i/>
                <w:szCs w:val="22"/>
              </w:rPr>
              <w:fldChar w:fldCharType="end"/>
            </w:r>
            <w:r>
              <w:rPr>
                <w:rFonts w:cs="Arial"/>
                <w:szCs w:val="22"/>
              </w:rPr>
              <w:t>).</w:t>
            </w:r>
          </w:p>
        </w:tc>
      </w:tr>
      <w:tr w:rsidR="00A20A6F" w:rsidRPr="003F6E31" w14:paraId="33822F16" w14:textId="77777777" w:rsidTr="00F12CE3">
        <w:trPr>
          <w:gridAfter w:val="1"/>
          <w:wAfter w:w="35" w:type="dxa"/>
          <w:cantSplit/>
        </w:trPr>
        <w:tc>
          <w:tcPr>
            <w:tcW w:w="2235" w:type="dxa"/>
          </w:tcPr>
          <w:p w14:paraId="3A97283F" w14:textId="77777777" w:rsidR="00A20A6F" w:rsidRPr="003F6E31" w:rsidRDefault="00A20A6F" w:rsidP="00454623">
            <w:pPr>
              <w:pStyle w:val="Textkrper"/>
              <w:rPr>
                <w:rFonts w:cs="Arial"/>
                <w:szCs w:val="22"/>
              </w:rPr>
            </w:pPr>
            <w:r w:rsidRPr="003F6E31">
              <w:rPr>
                <w:rFonts w:cs="Arial"/>
                <w:szCs w:val="22"/>
              </w:rPr>
              <w:t xml:space="preserve">Metadaten </w:t>
            </w:r>
          </w:p>
        </w:tc>
        <w:tc>
          <w:tcPr>
            <w:tcW w:w="7052" w:type="dxa"/>
          </w:tcPr>
          <w:p w14:paraId="53EFD9C5" w14:textId="4D9294F9" w:rsidR="00A20A6F" w:rsidRPr="003F6E31" w:rsidRDefault="00A20A6F" w:rsidP="00454623">
            <w:pPr>
              <w:pStyle w:val="Textkrper"/>
              <w:rPr>
                <w:rFonts w:cs="Arial"/>
                <w:szCs w:val="22"/>
              </w:rPr>
            </w:pPr>
            <w:r w:rsidRPr="003F6E31">
              <w:rPr>
                <w:rFonts w:cs="Arial"/>
                <w:szCs w:val="22"/>
              </w:rPr>
              <w:t xml:space="preserve">Ein Mittel, um Vertrauen und technische Interoperabilität zwischen </w:t>
            </w:r>
            <w:hyperlink w:anchor="_Security_Assertion_Markup" w:history="1">
              <w:r w:rsidRPr="003F6E31">
                <w:rPr>
                  <w:rFonts w:cs="Arial"/>
                  <w:i/>
                  <w:szCs w:val="22"/>
                </w:rPr>
                <w:t>SAML</w:t>
              </w:r>
            </w:hyperlink>
            <w:r w:rsidRPr="003F6E31">
              <w:rPr>
                <w:rFonts w:cs="Arial"/>
                <w:szCs w:val="22"/>
              </w:rPr>
              <w:t xml:space="preserve"> Komponenten (</w:t>
            </w:r>
            <w:r w:rsidRPr="003F6E31">
              <w:rPr>
                <w:rFonts w:cs="Arial"/>
                <w:i/>
                <w:szCs w:val="22"/>
              </w:rPr>
              <w:t>Entitäten</w:t>
            </w:r>
            <w:r w:rsidRPr="003F6E31">
              <w:rPr>
                <w:rFonts w:cs="Arial"/>
                <w:szCs w:val="22"/>
              </w:rPr>
              <w:t>) zu ermöglichen. Können auch verwendet werden, um Attributinformationen auszutauschen.</w:t>
            </w:r>
          </w:p>
        </w:tc>
      </w:tr>
      <w:tr w:rsidR="00A20A6F" w:rsidRPr="003F6E31" w14:paraId="3837433C" w14:textId="77777777" w:rsidTr="00F12CE3">
        <w:trPr>
          <w:gridAfter w:val="1"/>
          <w:wAfter w:w="35" w:type="dxa"/>
          <w:cantSplit/>
        </w:trPr>
        <w:tc>
          <w:tcPr>
            <w:tcW w:w="2235" w:type="dxa"/>
          </w:tcPr>
          <w:p w14:paraId="245534A3" w14:textId="77777777" w:rsidR="00A20A6F" w:rsidRPr="003F6E31" w:rsidRDefault="00A20A6F" w:rsidP="00454623">
            <w:pPr>
              <w:pStyle w:val="Textkrper"/>
              <w:rPr>
                <w:rFonts w:cs="Arial"/>
                <w:szCs w:val="22"/>
              </w:rPr>
            </w:pPr>
            <w:r w:rsidRPr="003F6E31">
              <w:rPr>
                <w:rFonts w:cs="Arial"/>
                <w:szCs w:val="22"/>
              </w:rPr>
              <w:t>Meta-Domäne</w:t>
            </w:r>
          </w:p>
        </w:tc>
        <w:tc>
          <w:tcPr>
            <w:tcW w:w="7052" w:type="dxa"/>
          </w:tcPr>
          <w:p w14:paraId="73D11C4A" w14:textId="77777777" w:rsidR="00A20A6F" w:rsidRPr="003F6E31" w:rsidRDefault="00A20A6F" w:rsidP="00454623">
            <w:pPr>
              <w:pStyle w:val="Textkrper"/>
              <w:rPr>
                <w:rFonts w:cs="Arial"/>
                <w:szCs w:val="22"/>
              </w:rPr>
            </w:pPr>
            <w:r w:rsidRPr="003F6E31">
              <w:rPr>
                <w:rFonts w:cs="Arial"/>
                <w:i/>
                <w:szCs w:val="22"/>
              </w:rPr>
              <w:t>Domäne</w:t>
            </w:r>
            <w:r w:rsidRPr="003F6E31">
              <w:rPr>
                <w:rFonts w:cs="Arial"/>
                <w:szCs w:val="22"/>
              </w:rPr>
              <w:t xml:space="preserve">, welche die Zusammenarbeit zwischen zwei oder mehreren </w:t>
            </w:r>
            <w:r w:rsidRPr="00C9019D">
              <w:rPr>
                <w:rFonts w:cs="Arial"/>
                <w:i/>
                <w:szCs w:val="22"/>
              </w:rPr>
              <w:t>Domänen</w:t>
            </w:r>
            <w:r w:rsidRPr="003F6E31">
              <w:rPr>
                <w:rFonts w:cs="Arial"/>
                <w:szCs w:val="22"/>
              </w:rPr>
              <w:t xml:space="preserve"> regelt.</w:t>
            </w:r>
          </w:p>
        </w:tc>
      </w:tr>
      <w:tr w:rsidR="00A20A6F" w:rsidRPr="003F6E31" w14:paraId="63ABC553" w14:textId="77777777" w:rsidTr="00F12CE3">
        <w:trPr>
          <w:gridAfter w:val="1"/>
          <w:wAfter w:w="35" w:type="dxa"/>
          <w:cantSplit/>
        </w:trPr>
        <w:tc>
          <w:tcPr>
            <w:tcW w:w="2235" w:type="dxa"/>
          </w:tcPr>
          <w:p w14:paraId="3B1B347B" w14:textId="77777777" w:rsidR="00A20A6F" w:rsidRPr="003F6E31" w:rsidRDefault="00A20A6F" w:rsidP="00454623">
            <w:pPr>
              <w:pStyle w:val="Textkrper"/>
              <w:rPr>
                <w:rFonts w:cs="Arial"/>
                <w:szCs w:val="22"/>
              </w:rPr>
            </w:pPr>
            <w:r w:rsidRPr="003F6E31">
              <w:rPr>
                <w:rFonts w:cs="Arial"/>
                <w:szCs w:val="22"/>
              </w:rPr>
              <w:t>Namensraum</w:t>
            </w:r>
          </w:p>
        </w:tc>
        <w:tc>
          <w:tcPr>
            <w:tcW w:w="7052" w:type="dxa"/>
          </w:tcPr>
          <w:p w14:paraId="1DB92ACD" w14:textId="77777777" w:rsidR="00A20A6F" w:rsidRPr="003F6E31" w:rsidRDefault="00A20A6F" w:rsidP="00C51497">
            <w:pPr>
              <w:pStyle w:val="Textkrper"/>
              <w:rPr>
                <w:rFonts w:cs="Arial"/>
                <w:szCs w:val="22"/>
              </w:rPr>
            </w:pPr>
            <w:r w:rsidRPr="003F6E31">
              <w:rPr>
                <w:rFonts w:cs="Arial"/>
                <w:szCs w:val="22"/>
              </w:rPr>
              <w:t>Anwendungsbereich</w:t>
            </w:r>
            <w:r w:rsidR="00C51497">
              <w:rPr>
                <w:rFonts w:cs="Arial"/>
                <w:szCs w:val="22"/>
              </w:rPr>
              <w:t xml:space="preserve"> </w:t>
            </w:r>
            <w:r w:rsidR="00C51497" w:rsidRPr="003F6E31">
              <w:rPr>
                <w:rFonts w:cs="Arial"/>
                <w:szCs w:val="22"/>
              </w:rPr>
              <w:t>(z.B. ein Unternehmen, ein Staat, eine Fachgemeinschaft, eine Sprachgemeinschaft)</w:t>
            </w:r>
            <w:r w:rsidRPr="003F6E31">
              <w:rPr>
                <w:rFonts w:cs="Arial"/>
                <w:szCs w:val="22"/>
              </w:rPr>
              <w:t xml:space="preserve">, für welchen die Bedeutung einer Zeichenkette </w:t>
            </w:r>
            <w:r w:rsidR="00C51497">
              <w:rPr>
                <w:rFonts w:cs="Arial"/>
                <w:szCs w:val="22"/>
              </w:rPr>
              <w:t xml:space="preserve">(z.B. </w:t>
            </w:r>
            <w:r w:rsidR="00C51497" w:rsidRPr="009C104E">
              <w:rPr>
                <w:rFonts w:cs="Arial"/>
                <w:i/>
                <w:szCs w:val="22"/>
              </w:rPr>
              <w:t>Identifikator</w:t>
            </w:r>
            <w:r w:rsidR="00C51497">
              <w:rPr>
                <w:rFonts w:cs="Arial"/>
                <w:szCs w:val="22"/>
              </w:rPr>
              <w:t xml:space="preserve">) </w:t>
            </w:r>
            <w:r w:rsidRPr="003F6E31">
              <w:rPr>
                <w:rFonts w:cs="Arial"/>
                <w:szCs w:val="22"/>
              </w:rPr>
              <w:t>definiert ist.</w:t>
            </w:r>
          </w:p>
        </w:tc>
      </w:tr>
      <w:tr w:rsidR="00A20A6F" w:rsidRPr="003F6E31" w14:paraId="30B8389C" w14:textId="77777777" w:rsidTr="00F12CE3">
        <w:trPr>
          <w:gridAfter w:val="1"/>
          <w:wAfter w:w="35" w:type="dxa"/>
          <w:cantSplit/>
        </w:trPr>
        <w:tc>
          <w:tcPr>
            <w:tcW w:w="2235" w:type="dxa"/>
          </w:tcPr>
          <w:p w14:paraId="4FBDEC99" w14:textId="77777777" w:rsidR="00A20A6F" w:rsidRPr="003F6E31" w:rsidRDefault="00A20A6F" w:rsidP="00454623">
            <w:pPr>
              <w:pStyle w:val="Textkrper"/>
              <w:rPr>
                <w:rFonts w:cs="Arial"/>
                <w:szCs w:val="22"/>
              </w:rPr>
            </w:pPr>
            <w:r w:rsidRPr="003F6E31">
              <w:rPr>
                <w:rFonts w:cs="Arial"/>
                <w:szCs w:val="22"/>
              </w:rPr>
              <w:t>Organisation</w:t>
            </w:r>
          </w:p>
        </w:tc>
        <w:tc>
          <w:tcPr>
            <w:tcW w:w="7052" w:type="dxa"/>
          </w:tcPr>
          <w:p w14:paraId="442A958E" w14:textId="289B6C60" w:rsidR="00A20A6F" w:rsidRPr="003F6E31" w:rsidRDefault="00A20A6F" w:rsidP="00CE138A">
            <w:pPr>
              <w:pStyle w:val="Textkrper"/>
              <w:rPr>
                <w:rFonts w:cs="Arial"/>
                <w:szCs w:val="22"/>
              </w:rPr>
            </w:pPr>
            <w:r w:rsidRPr="003F6E31">
              <w:rPr>
                <w:rFonts w:cs="Arial"/>
                <w:szCs w:val="22"/>
              </w:rPr>
              <w:t xml:space="preserve">Organisatorische Einheit </w:t>
            </w:r>
            <w:r w:rsidR="002B0309">
              <w:rPr>
                <w:rFonts w:cs="Arial"/>
                <w:szCs w:val="22"/>
              </w:rPr>
              <w:t xml:space="preserve">bestehend aus mehreren </w:t>
            </w:r>
            <w:r w:rsidR="002B0309" w:rsidRPr="009C104E">
              <w:rPr>
                <w:rFonts w:cs="Arial"/>
                <w:i/>
                <w:szCs w:val="22"/>
              </w:rPr>
              <w:t>Subjekten</w:t>
            </w:r>
            <w:r w:rsidR="002B0309">
              <w:rPr>
                <w:rFonts w:cs="Arial"/>
                <w:szCs w:val="22"/>
              </w:rPr>
              <w:t xml:space="preserve"> </w:t>
            </w:r>
            <w:r w:rsidRPr="003F6E31">
              <w:rPr>
                <w:rFonts w:cs="Arial"/>
                <w:szCs w:val="22"/>
              </w:rPr>
              <w:t>(</w:t>
            </w:r>
            <w:r w:rsidR="000D62B5">
              <w:rPr>
                <w:rFonts w:cs="Arial"/>
                <w:szCs w:val="22"/>
              </w:rPr>
              <w:t xml:space="preserve">Juristische Person, </w:t>
            </w:r>
            <w:r w:rsidRPr="003F6E31">
              <w:rPr>
                <w:rFonts w:cs="Arial"/>
                <w:szCs w:val="22"/>
              </w:rPr>
              <w:t>Unternehmen, Verein, Amtsstelle,</w:t>
            </w:r>
            <w:r w:rsidR="00EA7148">
              <w:rPr>
                <w:rFonts w:cs="Arial"/>
                <w:szCs w:val="22"/>
              </w:rPr>
              <w:t xml:space="preserve"> Gruppe von Subjekten,</w:t>
            </w:r>
            <w:r w:rsidRPr="003F6E31">
              <w:rPr>
                <w:rFonts w:cs="Arial"/>
                <w:szCs w:val="22"/>
              </w:rPr>
              <w:t xml:space="preserve"> …)</w:t>
            </w:r>
            <w:r w:rsidR="00CE138A">
              <w:rPr>
                <w:rFonts w:cs="Arial"/>
                <w:szCs w:val="22"/>
              </w:rPr>
              <w:t xml:space="preserve">. </w:t>
            </w:r>
            <w:r w:rsidR="00CE138A">
              <w:rPr>
                <w:rFonts w:cs="Arial"/>
                <w:szCs w:val="22"/>
              </w:rPr>
              <w:br/>
              <w:t xml:space="preserve">vgl. </w:t>
            </w:r>
            <w:r w:rsidR="00CE138A" w:rsidRPr="009B7B4A">
              <w:rPr>
                <w:rFonts w:cs="Arial"/>
                <w:i/>
                <w:szCs w:val="22"/>
              </w:rPr>
              <w:t>Subjekt</w:t>
            </w:r>
            <w:r w:rsidR="00CE138A">
              <w:rPr>
                <w:rFonts w:cs="Arial"/>
                <w:szCs w:val="22"/>
              </w:rPr>
              <w:t xml:space="preserve"> und </w:t>
            </w:r>
            <w:r w:rsidR="00CE138A">
              <w:rPr>
                <w:rFonts w:cs="Arial"/>
                <w:szCs w:val="22"/>
              </w:rPr>
              <w:fldChar w:fldCharType="begin"/>
            </w:r>
            <w:r w:rsidR="00CE138A">
              <w:rPr>
                <w:rFonts w:cs="Arial"/>
                <w:szCs w:val="22"/>
              </w:rPr>
              <w:instrText xml:space="preserve"> REF _Ref371256839 \h </w:instrText>
            </w:r>
            <w:r w:rsidR="00CE138A">
              <w:rPr>
                <w:rFonts w:cs="Arial"/>
                <w:szCs w:val="22"/>
              </w:rPr>
            </w:r>
            <w:r w:rsidR="00CE138A">
              <w:rPr>
                <w:rFonts w:cs="Arial"/>
                <w:szCs w:val="22"/>
              </w:rPr>
              <w:fldChar w:fldCharType="separate"/>
            </w:r>
            <w:ins w:id="457" w:author="Marc Kunz" w:date="2017-07-11T11:31:00Z">
              <w:r w:rsidR="000B7520" w:rsidRPr="003F6E31">
                <w:t xml:space="preserve">Abbildung </w:t>
              </w:r>
              <w:r w:rsidR="000B7520">
                <w:rPr>
                  <w:noProof/>
                </w:rPr>
                <w:t>14</w:t>
              </w:r>
            </w:ins>
            <w:del w:id="458" w:author="Marc Kunz" w:date="2017-07-11T11:31:00Z">
              <w:r w:rsidR="00F84986" w:rsidRPr="003F6E31" w:rsidDel="000B7520">
                <w:delText xml:space="preserve">Abbildung </w:delText>
              </w:r>
              <w:r w:rsidR="00F84986" w:rsidDel="000B7520">
                <w:rPr>
                  <w:noProof/>
                </w:rPr>
                <w:delText>14</w:delText>
              </w:r>
            </w:del>
            <w:r w:rsidR="00CE138A">
              <w:rPr>
                <w:rFonts w:cs="Arial"/>
                <w:szCs w:val="22"/>
              </w:rPr>
              <w:fldChar w:fldCharType="end"/>
            </w:r>
            <w:r w:rsidR="00CE138A">
              <w:rPr>
                <w:rFonts w:cs="Arial"/>
                <w:szCs w:val="22"/>
              </w:rPr>
              <w:t>.</w:t>
            </w:r>
          </w:p>
        </w:tc>
      </w:tr>
      <w:tr w:rsidR="00A20A6F" w:rsidRPr="003F6E31" w14:paraId="6975A52A" w14:textId="77777777" w:rsidTr="00F12CE3">
        <w:trPr>
          <w:gridAfter w:val="1"/>
          <w:wAfter w:w="35" w:type="dxa"/>
          <w:cantSplit/>
        </w:trPr>
        <w:tc>
          <w:tcPr>
            <w:tcW w:w="2235" w:type="dxa"/>
          </w:tcPr>
          <w:p w14:paraId="26609237" w14:textId="77777777" w:rsidR="00A20A6F" w:rsidRPr="003F6E31" w:rsidRDefault="00A20A6F" w:rsidP="00454623">
            <w:pPr>
              <w:pStyle w:val="Textkrper"/>
              <w:rPr>
                <w:rFonts w:cs="Arial"/>
                <w:szCs w:val="22"/>
              </w:rPr>
            </w:pPr>
            <w:r w:rsidRPr="003F6E31">
              <w:rPr>
                <w:rFonts w:cs="Arial"/>
                <w:iCs/>
                <w:szCs w:val="22"/>
              </w:rPr>
              <w:t>Policy</w:t>
            </w:r>
          </w:p>
        </w:tc>
        <w:tc>
          <w:tcPr>
            <w:tcW w:w="7052" w:type="dxa"/>
          </w:tcPr>
          <w:p w14:paraId="61D5FDC7" w14:textId="77777777" w:rsidR="00A20A6F" w:rsidRPr="003F6E31" w:rsidRDefault="00A20A6F" w:rsidP="00454623">
            <w:pPr>
              <w:pStyle w:val="Textkrper"/>
              <w:rPr>
                <w:rFonts w:cs="Arial"/>
                <w:szCs w:val="22"/>
              </w:rPr>
            </w:pPr>
            <w:r w:rsidRPr="003F6E31">
              <w:rPr>
                <w:rFonts w:cs="Arial"/>
                <w:iCs/>
                <w:szCs w:val="22"/>
              </w:rPr>
              <w:t>Schriftlich festgehaltene Regelungen und Vorschriften, welche einzuhalten sind.</w:t>
            </w:r>
          </w:p>
        </w:tc>
      </w:tr>
      <w:tr w:rsidR="005D7994" w:rsidRPr="0095293D" w14:paraId="07A3815A" w14:textId="77777777" w:rsidTr="00F12CE3">
        <w:trPr>
          <w:cantSplit/>
        </w:trPr>
        <w:tc>
          <w:tcPr>
            <w:tcW w:w="2235" w:type="dxa"/>
          </w:tcPr>
          <w:p w14:paraId="5C7AF021" w14:textId="644F93AE" w:rsidR="005D7994" w:rsidRPr="005D7994" w:rsidRDefault="005D7994" w:rsidP="004A52FB">
            <w:pPr>
              <w:pStyle w:val="Textkrper"/>
              <w:rPr>
                <w:rFonts w:cs="Arial"/>
                <w:iCs/>
                <w:szCs w:val="22"/>
                <w:lang w:val="en-GB"/>
              </w:rPr>
            </w:pPr>
            <w:r w:rsidRPr="005D7994">
              <w:rPr>
                <w:rFonts w:cs="Arial"/>
                <w:iCs/>
                <w:szCs w:val="22"/>
                <w:lang w:val="en-GB"/>
              </w:rPr>
              <w:t>RBAC</w:t>
            </w:r>
          </w:p>
        </w:tc>
        <w:tc>
          <w:tcPr>
            <w:tcW w:w="7087" w:type="dxa"/>
            <w:gridSpan w:val="2"/>
          </w:tcPr>
          <w:p w14:paraId="735B10E1" w14:textId="6EA4C90B" w:rsidR="005D7994" w:rsidRPr="0095293D" w:rsidRDefault="005D7994" w:rsidP="00FF5A7B">
            <w:pPr>
              <w:ind w:left="34"/>
              <w:rPr>
                <w:rFonts w:cs="Arial"/>
                <w:iCs/>
                <w:szCs w:val="22"/>
              </w:rPr>
            </w:pPr>
            <w:r w:rsidRPr="0095293D">
              <w:rPr>
                <w:rFonts w:cs="Arial"/>
                <w:iCs/>
                <w:szCs w:val="22"/>
              </w:rPr>
              <w:t>Role Based Access Control</w:t>
            </w:r>
            <w:r w:rsidR="0095293D">
              <w:rPr>
                <w:rFonts w:cs="Arial"/>
                <w:iCs/>
                <w:szCs w:val="22"/>
              </w:rPr>
              <w:br/>
            </w:r>
            <w:r w:rsidR="0095293D" w:rsidRPr="0095293D">
              <w:rPr>
                <w:rFonts w:cs="Arial"/>
                <w:iCs/>
                <w:szCs w:val="22"/>
              </w:rPr>
              <w:t xml:space="preserve">Bei der rollenbasierten Zugriffskontrolle werden Benutzern oder Gruppen von Benutzern eine oder mehrere </w:t>
            </w:r>
            <w:r w:rsidR="0095293D" w:rsidRPr="009C104E">
              <w:rPr>
                <w:rFonts w:cs="Arial"/>
                <w:i/>
                <w:iCs/>
                <w:szCs w:val="22"/>
              </w:rPr>
              <w:t>Rollen</w:t>
            </w:r>
            <w:r w:rsidR="0095293D" w:rsidRPr="0095293D">
              <w:rPr>
                <w:rFonts w:cs="Arial"/>
                <w:iCs/>
                <w:szCs w:val="22"/>
              </w:rPr>
              <w:t xml:space="preserve"> zugeordnet. Eine </w:t>
            </w:r>
            <w:r w:rsidR="0095293D" w:rsidRPr="009C104E">
              <w:rPr>
                <w:rFonts w:cs="Arial"/>
                <w:i/>
                <w:iCs/>
                <w:szCs w:val="22"/>
              </w:rPr>
              <w:t>Rolle</w:t>
            </w:r>
            <w:r w:rsidR="0095293D" w:rsidRPr="0095293D">
              <w:rPr>
                <w:rFonts w:cs="Arial"/>
                <w:iCs/>
                <w:szCs w:val="22"/>
              </w:rPr>
              <w:t xml:space="preserve"> enthält eine Menge von </w:t>
            </w:r>
            <w:r w:rsidR="00FF5A7B">
              <w:rPr>
                <w:rFonts w:cs="Arial"/>
                <w:iCs/>
                <w:szCs w:val="22"/>
              </w:rPr>
              <w:t>Berechtigungen (Permissions)</w:t>
            </w:r>
            <w:r w:rsidR="0095293D" w:rsidRPr="0095293D">
              <w:rPr>
                <w:rFonts w:cs="Arial"/>
                <w:iCs/>
                <w:szCs w:val="22"/>
              </w:rPr>
              <w:t xml:space="preserve">, die die erlaubten Operationen auf einer </w:t>
            </w:r>
            <w:r w:rsidR="0095293D" w:rsidRPr="009C104E">
              <w:rPr>
                <w:rFonts w:cs="Arial"/>
                <w:i/>
                <w:iCs/>
                <w:szCs w:val="22"/>
              </w:rPr>
              <w:t>Ressource</w:t>
            </w:r>
            <w:r w:rsidR="0095293D" w:rsidRPr="0095293D">
              <w:rPr>
                <w:rFonts w:cs="Arial"/>
                <w:iCs/>
                <w:szCs w:val="22"/>
              </w:rPr>
              <w:t xml:space="preserve"> beschreiben.</w:t>
            </w:r>
            <w:r w:rsidRPr="0095293D">
              <w:rPr>
                <w:rFonts w:cs="Arial"/>
                <w:iCs/>
                <w:szCs w:val="22"/>
              </w:rPr>
              <w:br/>
              <w:t>vgl. ABAC</w:t>
            </w:r>
          </w:p>
        </w:tc>
      </w:tr>
      <w:tr w:rsidR="00A20A6F" w:rsidRPr="003F6E31" w14:paraId="06CCC0A9" w14:textId="77777777" w:rsidTr="00F12CE3">
        <w:trPr>
          <w:gridAfter w:val="1"/>
          <w:wAfter w:w="35" w:type="dxa"/>
          <w:cantSplit/>
        </w:trPr>
        <w:tc>
          <w:tcPr>
            <w:tcW w:w="2235" w:type="dxa"/>
          </w:tcPr>
          <w:p w14:paraId="614E2F59" w14:textId="77777777" w:rsidR="00A20A6F" w:rsidRPr="003F6E31" w:rsidRDefault="00A20A6F" w:rsidP="00454623">
            <w:pPr>
              <w:pStyle w:val="Textkrper"/>
              <w:rPr>
                <w:rFonts w:cs="Arial"/>
                <w:szCs w:val="22"/>
              </w:rPr>
            </w:pPr>
            <w:r w:rsidRPr="003F6E31">
              <w:rPr>
                <w:rFonts w:cs="Arial"/>
                <w:szCs w:val="22"/>
              </w:rPr>
              <w:t>Register</w:t>
            </w:r>
          </w:p>
        </w:tc>
        <w:tc>
          <w:tcPr>
            <w:tcW w:w="7052" w:type="dxa"/>
          </w:tcPr>
          <w:p w14:paraId="0F7B432D" w14:textId="77777777" w:rsidR="00A20A6F" w:rsidRPr="003F6E31" w:rsidRDefault="00A20A6F" w:rsidP="00454623">
            <w:pPr>
              <w:pStyle w:val="Textkrper"/>
              <w:rPr>
                <w:rFonts w:cs="Arial"/>
                <w:szCs w:val="22"/>
              </w:rPr>
            </w:pPr>
            <w:r w:rsidRPr="003F6E31">
              <w:rPr>
                <w:rFonts w:cs="Arial"/>
                <w:szCs w:val="22"/>
              </w:rPr>
              <w:t>Verzeichnisse in der Verwaltungssprache, wie z.B. die Einwohnerregister, Anwaltsregister, Zivilstandsregister, Handelsregister etc. Sie werden in der Regel von offiziellen Stellen (Behörden) geführt.</w:t>
            </w:r>
          </w:p>
        </w:tc>
      </w:tr>
      <w:tr w:rsidR="00A20A6F" w:rsidRPr="003F6E31" w14:paraId="777CD99E" w14:textId="77777777" w:rsidTr="00F12CE3">
        <w:trPr>
          <w:gridAfter w:val="1"/>
          <w:wAfter w:w="35" w:type="dxa"/>
          <w:cantSplit/>
        </w:trPr>
        <w:tc>
          <w:tcPr>
            <w:tcW w:w="2235" w:type="dxa"/>
          </w:tcPr>
          <w:p w14:paraId="7807C66B" w14:textId="77777777" w:rsidR="00A20A6F" w:rsidRPr="003F6E31" w:rsidRDefault="00A20A6F" w:rsidP="002D520D">
            <w:pPr>
              <w:pStyle w:val="Textkrper"/>
              <w:rPr>
                <w:rFonts w:cs="Arial"/>
                <w:szCs w:val="22"/>
              </w:rPr>
            </w:pPr>
            <w:r w:rsidRPr="003F6E31">
              <w:rPr>
                <w:rFonts w:cs="Arial"/>
                <w:szCs w:val="22"/>
              </w:rPr>
              <w:t>Registrierung</w:t>
            </w:r>
            <w:r w:rsidR="009C52A4">
              <w:rPr>
                <w:rFonts w:cs="Arial"/>
                <w:szCs w:val="22"/>
              </w:rPr>
              <w:t xml:space="preserve"> </w:t>
            </w:r>
            <w:r w:rsidRPr="003F6E31">
              <w:rPr>
                <w:rFonts w:cs="Arial"/>
                <w:szCs w:val="22"/>
              </w:rPr>
              <w:t>/</w:t>
            </w:r>
            <w:r w:rsidR="009C52A4">
              <w:rPr>
                <w:rFonts w:cs="Arial"/>
                <w:szCs w:val="22"/>
              </w:rPr>
              <w:t xml:space="preserve"> </w:t>
            </w:r>
            <w:r w:rsidR="002D520D">
              <w:rPr>
                <w:rFonts w:cs="Arial"/>
                <w:szCs w:val="22"/>
              </w:rPr>
              <w:br/>
            </w:r>
            <w:r w:rsidRPr="003F6E31">
              <w:rPr>
                <w:rFonts w:cs="Arial"/>
                <w:szCs w:val="22"/>
              </w:rPr>
              <w:t>Registration</w:t>
            </w:r>
          </w:p>
        </w:tc>
        <w:tc>
          <w:tcPr>
            <w:tcW w:w="7052" w:type="dxa"/>
          </w:tcPr>
          <w:p w14:paraId="5D53EB75" w14:textId="4A714045" w:rsidR="00A20A6F" w:rsidRPr="003F6E31" w:rsidRDefault="00A20A6F" w:rsidP="00D423B5">
            <w:pPr>
              <w:pStyle w:val="Textkrper"/>
              <w:rPr>
                <w:rFonts w:cs="Arial"/>
                <w:szCs w:val="22"/>
              </w:rPr>
            </w:pPr>
            <w:r w:rsidRPr="003F6E31">
              <w:rPr>
                <w:rFonts w:cs="Arial"/>
                <w:szCs w:val="22"/>
              </w:rPr>
              <w:t xml:space="preserve">Prozess </w:t>
            </w:r>
            <w:r w:rsidRPr="003F6E31">
              <w:rPr>
                <w:rFonts w:cs="Arial"/>
                <w:iCs/>
                <w:szCs w:val="22"/>
              </w:rPr>
              <w:t xml:space="preserve">einer </w:t>
            </w:r>
            <w:r w:rsidRPr="003F6E31">
              <w:rPr>
                <w:rFonts w:cs="Arial"/>
                <w:szCs w:val="22"/>
              </w:rPr>
              <w:t>Registrierungsstelle</w:t>
            </w:r>
            <w:r w:rsidR="00C51497">
              <w:rPr>
                <w:rFonts w:cs="Arial"/>
                <w:szCs w:val="22"/>
              </w:rPr>
              <w:t>,</w:t>
            </w:r>
            <w:r w:rsidRPr="003F6E31">
              <w:rPr>
                <w:rFonts w:cs="Arial"/>
                <w:szCs w:val="22"/>
              </w:rPr>
              <w:t xml:space="preserve"> bei dem ein </w:t>
            </w:r>
            <w:r w:rsidRPr="003F6E31">
              <w:rPr>
                <w:rFonts w:cs="Arial"/>
                <w:i/>
                <w:szCs w:val="22"/>
              </w:rPr>
              <w:t>Subjekt</w:t>
            </w:r>
            <w:r w:rsidRPr="003F6E31">
              <w:rPr>
                <w:rFonts w:cs="Arial"/>
                <w:szCs w:val="22"/>
              </w:rPr>
              <w:t xml:space="preserve"> eine </w:t>
            </w:r>
            <w:r w:rsidR="001D7A52">
              <w:rPr>
                <w:rFonts w:cs="Arial"/>
                <w:i/>
                <w:szCs w:val="22"/>
              </w:rPr>
              <w:t>E-Identity</w:t>
            </w:r>
            <w:r w:rsidRPr="003F6E31">
              <w:rPr>
                <w:rFonts w:cs="Arial"/>
                <w:i/>
                <w:iCs/>
                <w:szCs w:val="22"/>
              </w:rPr>
              <w:t xml:space="preserve"> </w:t>
            </w:r>
            <w:r w:rsidRPr="003F6E31">
              <w:rPr>
                <w:rFonts w:cs="Arial"/>
                <w:iCs/>
                <w:szCs w:val="22"/>
              </w:rPr>
              <w:t>mit dazugehörigem</w:t>
            </w:r>
            <w:r w:rsidRPr="003F6E31">
              <w:rPr>
                <w:rFonts w:cs="Arial"/>
                <w:szCs w:val="22"/>
              </w:rPr>
              <w:t xml:space="preserve"> </w:t>
            </w:r>
            <w:r w:rsidRPr="003F6E31">
              <w:rPr>
                <w:rFonts w:cs="Arial"/>
                <w:i/>
                <w:iCs/>
                <w:szCs w:val="22"/>
              </w:rPr>
              <w:t xml:space="preserve">Credential </w:t>
            </w:r>
            <w:r w:rsidRPr="002D520D">
              <w:rPr>
                <w:rFonts w:cs="Arial"/>
                <w:iCs/>
                <w:szCs w:val="22"/>
              </w:rPr>
              <w:t>erlangt</w:t>
            </w:r>
            <w:r w:rsidRPr="003F6E31">
              <w:rPr>
                <w:rFonts w:cs="Arial"/>
                <w:szCs w:val="22"/>
              </w:rPr>
              <w:t>.</w:t>
            </w:r>
          </w:p>
        </w:tc>
      </w:tr>
      <w:tr w:rsidR="00A20A6F" w:rsidRPr="003F6E31" w14:paraId="4ACD03C2" w14:textId="77777777" w:rsidTr="00F12CE3">
        <w:trPr>
          <w:gridAfter w:val="1"/>
          <w:wAfter w:w="35" w:type="dxa"/>
          <w:cantSplit/>
        </w:trPr>
        <w:tc>
          <w:tcPr>
            <w:tcW w:w="2235" w:type="dxa"/>
          </w:tcPr>
          <w:p w14:paraId="0BB574BE" w14:textId="77777777" w:rsidR="00A20A6F" w:rsidRPr="003F6E31" w:rsidRDefault="00A20A6F" w:rsidP="00454623">
            <w:pPr>
              <w:pStyle w:val="Textkrper"/>
              <w:rPr>
                <w:rFonts w:cs="Arial"/>
                <w:szCs w:val="22"/>
              </w:rPr>
            </w:pPr>
            <w:r w:rsidRPr="003F6E31">
              <w:rPr>
                <w:rFonts w:cs="Arial"/>
                <w:szCs w:val="22"/>
              </w:rPr>
              <w:t>Relying Party (RP)</w:t>
            </w:r>
          </w:p>
        </w:tc>
        <w:tc>
          <w:tcPr>
            <w:tcW w:w="7052" w:type="dxa"/>
          </w:tcPr>
          <w:p w14:paraId="4B4C57B1" w14:textId="58E5870A" w:rsidR="00A20A6F" w:rsidRPr="003F6E31" w:rsidRDefault="005D4222" w:rsidP="00454623">
            <w:pPr>
              <w:pStyle w:val="Textkrper"/>
              <w:rPr>
                <w:rFonts w:cs="Arial"/>
                <w:szCs w:val="22"/>
              </w:rPr>
            </w:pPr>
            <w:r>
              <w:rPr>
                <w:rFonts w:cs="Arial"/>
              </w:rPr>
              <w:t xml:space="preserve">Die </w:t>
            </w:r>
            <w:r w:rsidRPr="00D76D0D">
              <w:rPr>
                <w:rFonts w:cs="Arial"/>
                <w:i/>
              </w:rPr>
              <w:t>Relying Party</w:t>
            </w:r>
            <w:r>
              <w:rPr>
                <w:rFonts w:cs="Arial"/>
              </w:rPr>
              <w:t xml:space="preserve"> </w:t>
            </w:r>
            <w:r w:rsidR="00D76D0D">
              <w:rPr>
                <w:rFonts w:cs="Arial"/>
              </w:rPr>
              <w:t xml:space="preserve">vertritt die Interessen der </w:t>
            </w:r>
            <w:r w:rsidR="00D76D0D" w:rsidRPr="00D76D0D">
              <w:rPr>
                <w:rFonts w:cs="Arial"/>
                <w:i/>
              </w:rPr>
              <w:t>Ressource</w:t>
            </w:r>
            <w:r w:rsidR="00D76D0D">
              <w:rPr>
                <w:rFonts w:cs="Arial"/>
              </w:rPr>
              <w:t xml:space="preserve">. Sie </w:t>
            </w:r>
            <w:r>
              <w:rPr>
                <w:rFonts w:cs="Arial"/>
              </w:rPr>
              <w:t xml:space="preserve">nutzt IAM-Geschäftsservices und verarbeitet Informationen von </w:t>
            </w:r>
            <w:r w:rsidRPr="00D76D0D">
              <w:rPr>
                <w:rFonts w:cs="Arial"/>
                <w:i/>
              </w:rPr>
              <w:t>IAM-Dienstanbietern</w:t>
            </w:r>
            <w:r>
              <w:rPr>
                <w:rFonts w:cs="Arial"/>
              </w:rPr>
              <w:t xml:space="preserve"> für den Schutz seiner </w:t>
            </w:r>
            <w:r w:rsidRPr="00D76D0D">
              <w:rPr>
                <w:rFonts w:cs="Arial"/>
                <w:i/>
              </w:rPr>
              <w:t>Ressourcen</w:t>
            </w:r>
            <w:r>
              <w:rPr>
                <w:rFonts w:cs="Arial"/>
              </w:rPr>
              <w:t xml:space="preserve">. Sie braucht zur Beurteilung der Berechtigung eines Ressourcenzugriffs nähere Informationen zu einem </w:t>
            </w:r>
            <w:r w:rsidRPr="00D76D0D">
              <w:rPr>
                <w:rFonts w:cs="Arial"/>
                <w:i/>
              </w:rPr>
              <w:t>Subjekt</w:t>
            </w:r>
            <w:r>
              <w:rPr>
                <w:rFonts w:cs="Arial"/>
              </w:rPr>
              <w:t>.</w:t>
            </w:r>
          </w:p>
        </w:tc>
      </w:tr>
      <w:tr w:rsidR="00A20A6F" w:rsidRPr="003F6E31" w14:paraId="1A564AA0" w14:textId="77777777" w:rsidTr="00F12CE3">
        <w:trPr>
          <w:gridAfter w:val="1"/>
          <w:wAfter w:w="35" w:type="dxa"/>
          <w:cantSplit/>
        </w:trPr>
        <w:tc>
          <w:tcPr>
            <w:tcW w:w="2235" w:type="dxa"/>
          </w:tcPr>
          <w:p w14:paraId="3615F6E1" w14:textId="77777777" w:rsidR="00A20A6F" w:rsidRPr="003F6E31" w:rsidRDefault="00A20A6F" w:rsidP="00454623">
            <w:pPr>
              <w:pStyle w:val="Textkrper"/>
              <w:rPr>
                <w:rFonts w:cs="Arial"/>
                <w:szCs w:val="22"/>
              </w:rPr>
            </w:pPr>
            <w:r w:rsidRPr="003F6E31">
              <w:rPr>
                <w:rFonts w:cs="Arial"/>
                <w:szCs w:val="22"/>
              </w:rPr>
              <w:t>Ressource</w:t>
            </w:r>
          </w:p>
        </w:tc>
        <w:tc>
          <w:tcPr>
            <w:tcW w:w="7052" w:type="dxa"/>
          </w:tcPr>
          <w:p w14:paraId="03ACE192" w14:textId="0EB690EC" w:rsidR="00A20A6F" w:rsidRPr="003F6E31" w:rsidRDefault="00A20A6F" w:rsidP="002B0309">
            <w:pPr>
              <w:pStyle w:val="Textkrper"/>
              <w:rPr>
                <w:rFonts w:cs="Arial"/>
                <w:szCs w:val="22"/>
              </w:rPr>
            </w:pPr>
            <w:r w:rsidRPr="003F6E31">
              <w:rPr>
                <w:rFonts w:cs="Arial"/>
                <w:szCs w:val="22"/>
              </w:rPr>
              <w:t xml:space="preserve">Service oder Daten, auf welche ein </w:t>
            </w:r>
            <w:r w:rsidRPr="003F6E31">
              <w:rPr>
                <w:rFonts w:cs="Arial"/>
                <w:i/>
                <w:iCs/>
                <w:szCs w:val="22"/>
              </w:rPr>
              <w:t>Subjekt</w:t>
            </w:r>
            <w:r w:rsidRPr="003F6E31">
              <w:rPr>
                <w:rFonts w:cs="Arial"/>
                <w:szCs w:val="22"/>
              </w:rPr>
              <w:t xml:space="preserve"> zugreifen kann, wenn es sich authentisiert hat und es auf der Basis der benötigten </w:t>
            </w:r>
            <w:r w:rsidRPr="009C104E">
              <w:rPr>
                <w:rFonts w:cs="Arial"/>
                <w:i/>
                <w:szCs w:val="22"/>
              </w:rPr>
              <w:t>Attribute</w:t>
            </w:r>
            <w:r w:rsidRPr="003F6E31">
              <w:rPr>
                <w:rFonts w:cs="Arial"/>
                <w:szCs w:val="22"/>
              </w:rPr>
              <w:t xml:space="preserve"> autorisiert </w:t>
            </w:r>
            <w:r w:rsidRPr="009C104E">
              <w:rPr>
                <w:rFonts w:cs="Arial"/>
                <w:szCs w:val="22"/>
              </w:rPr>
              <w:t>wurde.</w:t>
            </w:r>
            <w:r w:rsidR="002B0309" w:rsidRPr="009C104E">
              <w:rPr>
                <w:rFonts w:cs="Arial"/>
                <w:szCs w:val="22"/>
              </w:rPr>
              <w:t xml:space="preserve"> </w:t>
            </w:r>
            <w:r w:rsidR="002B0309" w:rsidRPr="009C104E">
              <w:t>Dies schliesst physische Ressourcen wie Gebäude und Anlagen, deren Benutzung über IT-Systeme gesteuert wird, ein.</w:t>
            </w:r>
          </w:p>
        </w:tc>
      </w:tr>
      <w:tr w:rsidR="00A20A6F" w:rsidRPr="003F6E31" w14:paraId="79EB2098" w14:textId="77777777" w:rsidTr="00F12CE3">
        <w:trPr>
          <w:gridAfter w:val="1"/>
          <w:wAfter w:w="35" w:type="dxa"/>
          <w:cantSplit/>
        </w:trPr>
        <w:tc>
          <w:tcPr>
            <w:tcW w:w="2235" w:type="dxa"/>
          </w:tcPr>
          <w:p w14:paraId="7B799285" w14:textId="77777777" w:rsidR="00A20A6F" w:rsidRPr="003F6E31" w:rsidRDefault="00A20A6F" w:rsidP="00454623">
            <w:pPr>
              <w:pStyle w:val="Textkrper"/>
              <w:rPr>
                <w:rFonts w:cs="Arial"/>
                <w:szCs w:val="22"/>
              </w:rPr>
            </w:pPr>
            <w:r w:rsidRPr="003F6E31">
              <w:rPr>
                <w:rFonts w:cs="Arial"/>
                <w:szCs w:val="22"/>
              </w:rPr>
              <w:t>Ressourcen</w:t>
            </w:r>
            <w:r w:rsidR="007F2815">
              <w:rPr>
                <w:rFonts w:cs="Arial"/>
                <w:szCs w:val="22"/>
              </w:rPr>
              <w:softHyphen/>
            </w:r>
            <w:r w:rsidRPr="003F6E31">
              <w:rPr>
                <w:rFonts w:cs="Arial"/>
                <w:szCs w:val="22"/>
              </w:rPr>
              <w:t>verantwortlicher</w:t>
            </w:r>
          </w:p>
        </w:tc>
        <w:tc>
          <w:tcPr>
            <w:tcW w:w="7052" w:type="dxa"/>
          </w:tcPr>
          <w:p w14:paraId="01F6F394" w14:textId="77777777" w:rsidR="00A20A6F" w:rsidRPr="003F6E31" w:rsidRDefault="00A20A6F" w:rsidP="00A50BE6">
            <w:pPr>
              <w:pStyle w:val="Textkrper"/>
              <w:rPr>
                <w:rFonts w:cs="Arial"/>
                <w:szCs w:val="22"/>
              </w:rPr>
            </w:pPr>
            <w:r w:rsidRPr="003F6E31">
              <w:rPr>
                <w:rFonts w:cs="Arial"/>
                <w:szCs w:val="22"/>
              </w:rPr>
              <w:t xml:space="preserve">Verantwortliche Stelle für die von der </w:t>
            </w:r>
            <w:r w:rsidRPr="003F6E31">
              <w:rPr>
                <w:rFonts w:cs="Arial"/>
                <w:i/>
                <w:szCs w:val="22"/>
              </w:rPr>
              <w:t xml:space="preserve">Relying Party </w:t>
            </w:r>
            <w:r w:rsidRPr="003F6E31">
              <w:rPr>
                <w:rFonts w:cs="Arial"/>
                <w:szCs w:val="22"/>
              </w:rPr>
              <w:t xml:space="preserve">verwalteten </w:t>
            </w:r>
            <w:r w:rsidRPr="003F6E31">
              <w:rPr>
                <w:rFonts w:cs="Arial"/>
                <w:i/>
                <w:szCs w:val="22"/>
              </w:rPr>
              <w:t>Ressourcen</w:t>
            </w:r>
            <w:r w:rsidRPr="003F6E31">
              <w:rPr>
                <w:rFonts w:cs="Arial"/>
                <w:szCs w:val="22"/>
              </w:rPr>
              <w:t xml:space="preserve"> (z.B.: Anwendungsverantwortlicher, Serviceverantwortlicher, Dateninhaber).</w:t>
            </w:r>
          </w:p>
        </w:tc>
      </w:tr>
      <w:tr w:rsidR="00A20A6F" w:rsidRPr="003F6E31" w14:paraId="45E2B227" w14:textId="77777777" w:rsidTr="00F12CE3">
        <w:trPr>
          <w:gridAfter w:val="1"/>
          <w:wAfter w:w="35" w:type="dxa"/>
          <w:cantSplit/>
        </w:trPr>
        <w:tc>
          <w:tcPr>
            <w:tcW w:w="2235" w:type="dxa"/>
          </w:tcPr>
          <w:p w14:paraId="4C4E7163" w14:textId="77777777" w:rsidR="00A20A6F" w:rsidRPr="003F6E31" w:rsidRDefault="00A20A6F" w:rsidP="00454623">
            <w:pPr>
              <w:pStyle w:val="Textkrper"/>
              <w:rPr>
                <w:rFonts w:cs="Arial"/>
                <w:szCs w:val="22"/>
              </w:rPr>
            </w:pPr>
            <w:r w:rsidRPr="003F6E31">
              <w:rPr>
                <w:rFonts w:cs="Arial"/>
                <w:szCs w:val="22"/>
              </w:rPr>
              <w:t>Rolle</w:t>
            </w:r>
            <w:r w:rsidR="00C51497">
              <w:rPr>
                <w:rFonts w:cs="Arial"/>
                <w:szCs w:val="22"/>
              </w:rPr>
              <w:t xml:space="preserve"> </w:t>
            </w:r>
            <w:r w:rsidRPr="003F6E31">
              <w:rPr>
                <w:rFonts w:cs="Arial"/>
                <w:szCs w:val="22"/>
              </w:rPr>
              <w:t>/</w:t>
            </w:r>
            <w:r w:rsidR="00C51497">
              <w:rPr>
                <w:rFonts w:cs="Arial"/>
                <w:szCs w:val="22"/>
              </w:rPr>
              <w:t xml:space="preserve"> </w:t>
            </w:r>
            <w:r w:rsidRPr="003F6E31">
              <w:rPr>
                <w:rFonts w:cs="Arial"/>
                <w:szCs w:val="22"/>
              </w:rPr>
              <w:t>Role</w:t>
            </w:r>
          </w:p>
        </w:tc>
        <w:tc>
          <w:tcPr>
            <w:tcW w:w="7052" w:type="dxa"/>
          </w:tcPr>
          <w:p w14:paraId="7860D1C8" w14:textId="557C66DC" w:rsidR="00A20A6F" w:rsidRDefault="00A20A6F" w:rsidP="000D06D1">
            <w:pPr>
              <w:pStyle w:val="Listenabsatz"/>
              <w:numPr>
                <w:ilvl w:val="0"/>
                <w:numId w:val="7"/>
              </w:numPr>
              <w:spacing w:after="120" w:line="300" w:lineRule="exact"/>
              <w:ind w:left="459"/>
              <w:rPr>
                <w:rFonts w:ascii="Arial" w:hAnsi="Arial" w:cs="Arial"/>
                <w:lang w:eastAsia="de-CH"/>
              </w:rPr>
            </w:pPr>
            <w:r w:rsidRPr="003F6E31">
              <w:rPr>
                <w:rFonts w:ascii="Arial" w:hAnsi="Arial" w:cs="Arial"/>
                <w:i/>
              </w:rPr>
              <w:t>Subjekt</w:t>
            </w:r>
            <w:r w:rsidRPr="003F6E31">
              <w:rPr>
                <w:rFonts w:ascii="Arial" w:hAnsi="Arial" w:cs="Arial"/>
              </w:rPr>
              <w:t xml:space="preserve">: Bestimmte Anzahl von Funktionen, die </w:t>
            </w:r>
            <w:r w:rsidR="002B0309">
              <w:rPr>
                <w:rFonts w:ascii="Arial" w:hAnsi="Arial" w:cs="Arial"/>
              </w:rPr>
              <w:t>vo</w:t>
            </w:r>
            <w:r w:rsidRPr="003F6E31">
              <w:rPr>
                <w:rFonts w:ascii="Arial" w:hAnsi="Arial" w:cs="Arial"/>
              </w:rPr>
              <w:t>n eine</w:t>
            </w:r>
            <w:r w:rsidR="002B0309">
              <w:rPr>
                <w:rFonts w:ascii="Arial" w:hAnsi="Arial" w:cs="Arial"/>
              </w:rPr>
              <w:t>m</w:t>
            </w:r>
            <w:r w:rsidRPr="003F6E31">
              <w:rPr>
                <w:rFonts w:ascii="Arial" w:hAnsi="Arial" w:cs="Arial"/>
              </w:rPr>
              <w:t xml:space="preserve"> </w:t>
            </w:r>
            <w:r w:rsidR="002B0309" w:rsidRPr="0095293D">
              <w:rPr>
                <w:rFonts w:ascii="Arial" w:hAnsi="Arial" w:cs="Arial"/>
                <w:i/>
              </w:rPr>
              <w:t>Subjekt</w:t>
            </w:r>
            <w:r w:rsidR="002B0309" w:rsidRPr="003F6E31">
              <w:rPr>
                <w:rFonts w:ascii="Arial" w:hAnsi="Arial" w:cs="Arial"/>
              </w:rPr>
              <w:t xml:space="preserve"> </w:t>
            </w:r>
            <w:r w:rsidRPr="003F6E31">
              <w:rPr>
                <w:rFonts w:ascii="Arial" w:hAnsi="Arial" w:cs="Arial"/>
              </w:rPr>
              <w:t xml:space="preserve">ausgeführt werden. Einem </w:t>
            </w:r>
            <w:r w:rsidRPr="003F6E31">
              <w:rPr>
                <w:rFonts w:ascii="Arial" w:hAnsi="Arial" w:cs="Arial"/>
                <w:i/>
              </w:rPr>
              <w:t>Subjekt</w:t>
            </w:r>
            <w:r w:rsidRPr="003F6E31">
              <w:rPr>
                <w:rFonts w:ascii="Arial" w:hAnsi="Arial" w:cs="Arial"/>
              </w:rPr>
              <w:t xml:space="preserve"> können eine oder mehrere </w:t>
            </w:r>
            <w:r w:rsidRPr="009C104E">
              <w:rPr>
                <w:rFonts w:ascii="Arial" w:hAnsi="Arial" w:cs="Arial"/>
                <w:i/>
              </w:rPr>
              <w:t>Rollen</w:t>
            </w:r>
            <w:r w:rsidRPr="003F6E31">
              <w:rPr>
                <w:rFonts w:ascii="Arial" w:hAnsi="Arial" w:cs="Arial"/>
              </w:rPr>
              <w:t xml:space="preserve"> zugeteilt werden.</w:t>
            </w:r>
          </w:p>
          <w:p w14:paraId="6BBD89AF" w14:textId="75BB7DA4" w:rsidR="00FF5A7B" w:rsidRPr="003F6E31" w:rsidRDefault="001D7A52" w:rsidP="000D06D1">
            <w:pPr>
              <w:pStyle w:val="Listenabsatz"/>
              <w:numPr>
                <w:ilvl w:val="0"/>
                <w:numId w:val="7"/>
              </w:numPr>
              <w:spacing w:after="120" w:line="300" w:lineRule="exact"/>
              <w:ind w:left="459"/>
              <w:rPr>
                <w:rFonts w:ascii="Arial" w:hAnsi="Arial" w:cs="Arial"/>
                <w:lang w:eastAsia="de-CH"/>
              </w:rPr>
            </w:pPr>
            <w:r>
              <w:rPr>
                <w:rFonts w:ascii="Arial" w:hAnsi="Arial" w:cs="Arial"/>
                <w:i/>
              </w:rPr>
              <w:t>E-Identity</w:t>
            </w:r>
            <w:r w:rsidR="00FF5A7B" w:rsidRPr="00F770D5">
              <w:rPr>
                <w:rFonts w:ascii="Arial" w:hAnsi="Arial" w:cs="Arial"/>
                <w:lang w:eastAsia="de-CH"/>
              </w:rPr>
              <w:t>:</w:t>
            </w:r>
            <w:r w:rsidR="00FF5A7B">
              <w:rPr>
                <w:rFonts w:ascii="Arial" w:hAnsi="Arial" w:cs="Arial"/>
                <w:lang w:eastAsia="de-CH"/>
              </w:rPr>
              <w:t xml:space="preserve"> </w:t>
            </w:r>
            <w:r w:rsidR="00FF5A7B" w:rsidRPr="009C104E">
              <w:rPr>
                <w:rFonts w:ascii="Arial" w:hAnsi="Arial" w:cs="Arial"/>
                <w:i/>
              </w:rPr>
              <w:t>Attribute</w:t>
            </w:r>
            <w:r w:rsidR="00FF5A7B">
              <w:rPr>
                <w:rFonts w:ascii="Arial" w:hAnsi="Arial" w:cs="Arial"/>
              </w:rPr>
              <w:t>, die die</w:t>
            </w:r>
            <w:r w:rsidR="00FF5A7B" w:rsidRPr="003F6E31">
              <w:rPr>
                <w:rFonts w:ascii="Arial" w:hAnsi="Arial" w:cs="Arial"/>
              </w:rPr>
              <w:t xml:space="preserve"> </w:t>
            </w:r>
            <w:r w:rsidR="00FF5A7B" w:rsidRPr="009C104E">
              <w:rPr>
                <w:rFonts w:ascii="Arial" w:hAnsi="Arial" w:cs="Arial"/>
                <w:i/>
              </w:rPr>
              <w:t>Rolle</w:t>
            </w:r>
            <w:r w:rsidR="00FF5A7B">
              <w:rPr>
                <w:rFonts w:ascii="Arial" w:hAnsi="Arial" w:cs="Arial"/>
              </w:rPr>
              <w:t>/</w:t>
            </w:r>
            <w:r w:rsidR="00FF5A7B" w:rsidRPr="009C104E">
              <w:rPr>
                <w:rFonts w:ascii="Arial" w:hAnsi="Arial" w:cs="Arial"/>
                <w:i/>
              </w:rPr>
              <w:t>Funktionen</w:t>
            </w:r>
            <w:r w:rsidR="00FF5A7B">
              <w:rPr>
                <w:rFonts w:ascii="Arial" w:hAnsi="Arial" w:cs="Arial"/>
              </w:rPr>
              <w:t xml:space="preserve"> des </w:t>
            </w:r>
            <w:r w:rsidR="00FF5A7B" w:rsidRPr="009C104E">
              <w:rPr>
                <w:rFonts w:ascii="Arial" w:hAnsi="Arial" w:cs="Arial"/>
                <w:i/>
              </w:rPr>
              <w:t>Subjekts</w:t>
            </w:r>
            <w:r w:rsidR="00FF5A7B">
              <w:rPr>
                <w:rFonts w:ascii="Arial" w:hAnsi="Arial" w:cs="Arial"/>
              </w:rPr>
              <w:t xml:space="preserve"> repräsentieren</w:t>
            </w:r>
          </w:p>
          <w:p w14:paraId="355CD84C" w14:textId="3051DD57" w:rsidR="00A20A6F" w:rsidRPr="003F6E31" w:rsidRDefault="00A20A6F" w:rsidP="00320104">
            <w:pPr>
              <w:pStyle w:val="Listenabsatz"/>
              <w:numPr>
                <w:ilvl w:val="0"/>
                <w:numId w:val="7"/>
              </w:numPr>
              <w:spacing w:after="120" w:line="300" w:lineRule="exact"/>
              <w:ind w:left="453" w:hanging="357"/>
              <w:rPr>
                <w:rFonts w:ascii="Arial" w:hAnsi="Arial" w:cs="Arial"/>
                <w:lang w:eastAsia="de-CH"/>
              </w:rPr>
            </w:pPr>
            <w:r w:rsidRPr="003F6E31">
              <w:rPr>
                <w:rFonts w:ascii="Arial" w:hAnsi="Arial" w:cs="Arial"/>
                <w:i/>
              </w:rPr>
              <w:t>Entität</w:t>
            </w:r>
            <w:r w:rsidRPr="003F6E31">
              <w:rPr>
                <w:rFonts w:ascii="Arial" w:hAnsi="Arial" w:cs="Arial"/>
              </w:rPr>
              <w:t xml:space="preserve">: Aufgabe und Zweck einer </w:t>
            </w:r>
            <w:r w:rsidRPr="003F6E31">
              <w:rPr>
                <w:rFonts w:ascii="Arial" w:hAnsi="Arial" w:cs="Arial"/>
                <w:i/>
              </w:rPr>
              <w:t>Entität</w:t>
            </w:r>
            <w:r w:rsidRPr="003F6E31">
              <w:rPr>
                <w:rFonts w:ascii="Arial" w:hAnsi="Arial" w:cs="Arial"/>
              </w:rPr>
              <w:t xml:space="preserve"> in einer </w:t>
            </w:r>
            <w:r w:rsidRPr="009C104E">
              <w:rPr>
                <w:rFonts w:ascii="Arial" w:hAnsi="Arial" w:cs="Arial"/>
                <w:i/>
              </w:rPr>
              <w:t>F</w:t>
            </w:r>
            <w:r w:rsidR="00320104" w:rsidRPr="009C104E">
              <w:rPr>
                <w:rFonts w:ascii="Arial" w:hAnsi="Arial" w:cs="Arial"/>
                <w:i/>
              </w:rPr>
              <w:t>ö</w:t>
            </w:r>
            <w:r w:rsidRPr="009C104E">
              <w:rPr>
                <w:rFonts w:ascii="Arial" w:hAnsi="Arial" w:cs="Arial"/>
                <w:i/>
              </w:rPr>
              <w:t>deration</w:t>
            </w:r>
            <w:r w:rsidRPr="003F6E31">
              <w:rPr>
                <w:rFonts w:ascii="Arial" w:hAnsi="Arial" w:cs="Arial"/>
              </w:rPr>
              <w:t xml:space="preserve">. Einer </w:t>
            </w:r>
            <w:r w:rsidRPr="003F6E31">
              <w:rPr>
                <w:rFonts w:ascii="Arial" w:hAnsi="Arial" w:cs="Arial"/>
                <w:i/>
              </w:rPr>
              <w:t>Entität</w:t>
            </w:r>
            <w:r w:rsidRPr="003F6E31">
              <w:rPr>
                <w:rFonts w:ascii="Arial" w:hAnsi="Arial" w:cs="Arial"/>
              </w:rPr>
              <w:t xml:space="preserve"> können eine oder mehrere </w:t>
            </w:r>
            <w:r w:rsidR="007979D3" w:rsidRPr="0095293D">
              <w:rPr>
                <w:rFonts w:ascii="Arial" w:hAnsi="Arial" w:cs="Arial"/>
                <w:i/>
              </w:rPr>
              <w:t>Stakeholder</w:t>
            </w:r>
            <w:r w:rsidR="007979D3">
              <w:rPr>
                <w:rFonts w:ascii="Arial" w:hAnsi="Arial" w:cs="Arial"/>
              </w:rPr>
              <w:t>r</w:t>
            </w:r>
            <w:r w:rsidRPr="003F6E31">
              <w:rPr>
                <w:rFonts w:ascii="Arial" w:hAnsi="Arial" w:cs="Arial"/>
              </w:rPr>
              <w:t xml:space="preserve">ollen </w:t>
            </w:r>
            <w:r w:rsidR="00BB687C">
              <w:rPr>
                <w:rFonts w:ascii="Arial" w:hAnsi="Arial" w:cs="Arial"/>
              </w:rPr>
              <w:t xml:space="preserve">(siehe Kapitel </w:t>
            </w:r>
            <w:r w:rsidR="00BB687C">
              <w:rPr>
                <w:rFonts w:ascii="Arial" w:hAnsi="Arial" w:cs="Arial"/>
              </w:rPr>
              <w:fldChar w:fldCharType="begin"/>
            </w:r>
            <w:r w:rsidR="00BB687C">
              <w:rPr>
                <w:rFonts w:ascii="Arial" w:hAnsi="Arial" w:cs="Arial"/>
              </w:rPr>
              <w:instrText xml:space="preserve"> REF _Ref371590311 \r \h </w:instrText>
            </w:r>
            <w:r w:rsidR="00BB687C">
              <w:rPr>
                <w:rFonts w:ascii="Arial" w:hAnsi="Arial" w:cs="Arial"/>
              </w:rPr>
            </w:r>
            <w:r w:rsidR="00BB687C">
              <w:rPr>
                <w:rFonts w:ascii="Arial" w:hAnsi="Arial" w:cs="Arial"/>
              </w:rPr>
              <w:fldChar w:fldCharType="separate"/>
            </w:r>
            <w:r w:rsidR="000B7520">
              <w:rPr>
                <w:rFonts w:ascii="Arial" w:hAnsi="Arial" w:cs="Arial"/>
              </w:rPr>
              <w:t>3</w:t>
            </w:r>
            <w:r w:rsidR="00BB687C">
              <w:rPr>
                <w:rFonts w:ascii="Arial" w:hAnsi="Arial" w:cs="Arial"/>
              </w:rPr>
              <w:fldChar w:fldCharType="end"/>
            </w:r>
            <w:r w:rsidR="00BB687C">
              <w:rPr>
                <w:rFonts w:ascii="Arial" w:hAnsi="Arial" w:cs="Arial"/>
              </w:rPr>
              <w:t xml:space="preserve">) </w:t>
            </w:r>
            <w:r w:rsidRPr="003F6E31">
              <w:rPr>
                <w:rFonts w:ascii="Arial" w:hAnsi="Arial" w:cs="Arial"/>
              </w:rPr>
              <w:t>zugeteilt werden.</w:t>
            </w:r>
          </w:p>
        </w:tc>
      </w:tr>
      <w:tr w:rsidR="00A20A6F" w:rsidRPr="003F6E31" w14:paraId="3207D5ED" w14:textId="77777777" w:rsidTr="00F12CE3">
        <w:trPr>
          <w:gridAfter w:val="1"/>
          <w:wAfter w:w="35" w:type="dxa"/>
          <w:cantSplit/>
        </w:trPr>
        <w:tc>
          <w:tcPr>
            <w:tcW w:w="2235" w:type="dxa"/>
          </w:tcPr>
          <w:p w14:paraId="24D95424" w14:textId="77777777" w:rsidR="00A20A6F" w:rsidRPr="00F04E7E" w:rsidRDefault="00A20A6F" w:rsidP="00454623">
            <w:pPr>
              <w:pStyle w:val="Textkrper"/>
              <w:rPr>
                <w:rFonts w:cs="Arial"/>
                <w:szCs w:val="22"/>
                <w:lang w:val="en-GB"/>
              </w:rPr>
            </w:pPr>
            <w:r w:rsidRPr="00F04E7E">
              <w:rPr>
                <w:rFonts w:cs="Arial"/>
                <w:szCs w:val="22"/>
                <w:lang w:val="en-GB"/>
              </w:rPr>
              <w:t>Security Assertion Markup Language (SAML)</w:t>
            </w:r>
          </w:p>
        </w:tc>
        <w:tc>
          <w:tcPr>
            <w:tcW w:w="7052" w:type="dxa"/>
          </w:tcPr>
          <w:p w14:paraId="407DB7FA" w14:textId="095FF39C" w:rsidR="00A20A6F" w:rsidRPr="003F6E31" w:rsidRDefault="00A20A6F" w:rsidP="00454623">
            <w:pPr>
              <w:pStyle w:val="Textkrper"/>
              <w:rPr>
                <w:rFonts w:cs="Arial"/>
                <w:szCs w:val="22"/>
              </w:rPr>
            </w:pPr>
            <w:r w:rsidRPr="003F6E31">
              <w:rPr>
                <w:rFonts w:cs="Arial"/>
                <w:szCs w:val="22"/>
              </w:rPr>
              <w:t xml:space="preserve">SAML (Security Assertion Markup Language) wurde spezifiziert, um herstellerunabhängig Single Sign-On zu ermöglichen. SAML ist ein XML Framework, mit dessen Hilfe </w:t>
            </w:r>
            <w:hyperlink w:anchor="_Authentifizierung" w:history="1">
              <w:r w:rsidRPr="003F6E31">
                <w:rPr>
                  <w:rFonts w:cs="Arial"/>
                  <w:i/>
                  <w:szCs w:val="22"/>
                </w:rPr>
                <w:t>Authentifizierungs</w:t>
              </w:r>
            </w:hyperlink>
            <w:r w:rsidRPr="003F6E31">
              <w:rPr>
                <w:rFonts w:cs="Arial"/>
                <w:szCs w:val="22"/>
              </w:rPr>
              <w:t xml:space="preserve">- und </w:t>
            </w:r>
            <w:hyperlink w:anchor="_Autorisierung" w:history="1">
              <w:r w:rsidRPr="003F6E31">
                <w:rPr>
                  <w:rFonts w:cs="Arial"/>
                  <w:i/>
                  <w:szCs w:val="22"/>
                </w:rPr>
                <w:t>Autorisierungsinformationen</w:t>
              </w:r>
            </w:hyperlink>
            <w:r w:rsidRPr="003F6E31">
              <w:rPr>
                <w:rFonts w:cs="Arial"/>
                <w:szCs w:val="22"/>
              </w:rPr>
              <w:t xml:space="preserve"> ausgetauscht werden können. SAML wurde von einem internationalen Konsortium und im Rahmen der OASIS standardisiert. [OASIS]</w:t>
            </w:r>
          </w:p>
        </w:tc>
      </w:tr>
      <w:tr w:rsidR="00A20A6F" w:rsidRPr="003F6E31" w14:paraId="739229D4" w14:textId="77777777" w:rsidTr="00F12CE3">
        <w:trPr>
          <w:gridAfter w:val="1"/>
          <w:wAfter w:w="35" w:type="dxa"/>
          <w:cantSplit/>
        </w:trPr>
        <w:tc>
          <w:tcPr>
            <w:tcW w:w="2235" w:type="dxa"/>
          </w:tcPr>
          <w:p w14:paraId="71A6B259" w14:textId="77777777" w:rsidR="00A20A6F" w:rsidRPr="003F6E31" w:rsidRDefault="00A20A6F" w:rsidP="00454623">
            <w:pPr>
              <w:pStyle w:val="Textkrper"/>
              <w:rPr>
                <w:rFonts w:cs="Arial"/>
                <w:szCs w:val="22"/>
              </w:rPr>
            </w:pPr>
            <w:r w:rsidRPr="003F6E31">
              <w:rPr>
                <w:rFonts w:cs="Arial"/>
                <w:szCs w:val="22"/>
              </w:rPr>
              <w:t>Security Token</w:t>
            </w:r>
          </w:p>
        </w:tc>
        <w:tc>
          <w:tcPr>
            <w:tcW w:w="7052" w:type="dxa"/>
          </w:tcPr>
          <w:p w14:paraId="2314E497" w14:textId="77777777" w:rsidR="00A20A6F" w:rsidRPr="003F6E31" w:rsidRDefault="00A20A6F" w:rsidP="00454623">
            <w:pPr>
              <w:pStyle w:val="Textkrper"/>
              <w:rPr>
                <w:rFonts w:cs="Arial"/>
                <w:szCs w:val="22"/>
              </w:rPr>
            </w:pPr>
            <w:r w:rsidRPr="003F6E31">
              <w:rPr>
                <w:rFonts w:cs="Arial"/>
                <w:szCs w:val="22"/>
              </w:rPr>
              <w:t xml:space="preserve">Ein Datenpaket, welches verwendet werden kann, um den Zugriff auf eine </w:t>
            </w:r>
            <w:r w:rsidRPr="003F6E31">
              <w:rPr>
                <w:rFonts w:cs="Arial"/>
                <w:i/>
                <w:iCs/>
                <w:szCs w:val="22"/>
              </w:rPr>
              <w:t>Ressource</w:t>
            </w:r>
            <w:r w:rsidRPr="003F6E31">
              <w:rPr>
                <w:rFonts w:cs="Arial"/>
                <w:szCs w:val="22"/>
              </w:rPr>
              <w:t xml:space="preserve"> zu autorisieren.</w:t>
            </w:r>
          </w:p>
        </w:tc>
      </w:tr>
      <w:tr w:rsidR="00A20A6F" w:rsidRPr="003F6E31" w14:paraId="4395710F" w14:textId="77777777" w:rsidTr="00F12CE3">
        <w:trPr>
          <w:gridAfter w:val="1"/>
          <w:wAfter w:w="35" w:type="dxa"/>
          <w:cantSplit/>
        </w:trPr>
        <w:tc>
          <w:tcPr>
            <w:tcW w:w="2235" w:type="dxa"/>
          </w:tcPr>
          <w:p w14:paraId="495B93F7" w14:textId="77777777" w:rsidR="00A20A6F" w:rsidRPr="003F6E31" w:rsidRDefault="00A20A6F" w:rsidP="00454623">
            <w:pPr>
              <w:pStyle w:val="Textkrper"/>
              <w:rPr>
                <w:rFonts w:cs="Arial"/>
                <w:szCs w:val="22"/>
              </w:rPr>
            </w:pPr>
            <w:r w:rsidRPr="003F6E31">
              <w:rPr>
                <w:rFonts w:cs="Arial"/>
                <w:szCs w:val="22"/>
              </w:rPr>
              <w:t xml:space="preserve">Service Level </w:t>
            </w:r>
            <w:r w:rsidR="007F2815">
              <w:rPr>
                <w:rFonts w:cs="Arial"/>
                <w:szCs w:val="22"/>
              </w:rPr>
              <w:br/>
            </w:r>
            <w:r w:rsidRPr="003F6E31">
              <w:rPr>
                <w:rFonts w:cs="Arial"/>
                <w:szCs w:val="22"/>
              </w:rPr>
              <w:t xml:space="preserve">Agreement (SLA) </w:t>
            </w:r>
          </w:p>
        </w:tc>
        <w:tc>
          <w:tcPr>
            <w:tcW w:w="7052" w:type="dxa"/>
          </w:tcPr>
          <w:p w14:paraId="59483E93" w14:textId="77777777" w:rsidR="00A20A6F" w:rsidRPr="003F6E31" w:rsidRDefault="00A20A6F" w:rsidP="00454623">
            <w:pPr>
              <w:pStyle w:val="Textkrper"/>
              <w:rPr>
                <w:rFonts w:cs="Arial"/>
                <w:szCs w:val="22"/>
                <w:lang w:eastAsia="en-US"/>
              </w:rPr>
            </w:pPr>
            <w:r w:rsidRPr="003F6E31">
              <w:rPr>
                <w:rFonts w:cs="Arial"/>
                <w:szCs w:val="22"/>
              </w:rPr>
              <w:t>Bezeichnet einen Vertrag zwischen Auftraggeber und Dienstleister für wiederkehrende Dienstleistungen.</w:t>
            </w:r>
          </w:p>
        </w:tc>
      </w:tr>
      <w:tr w:rsidR="00A20A6F" w:rsidRPr="003F6E31" w14:paraId="10E7BA60" w14:textId="77777777" w:rsidTr="00F12CE3">
        <w:trPr>
          <w:gridAfter w:val="1"/>
          <w:wAfter w:w="35" w:type="dxa"/>
          <w:cantSplit/>
        </w:trPr>
        <w:tc>
          <w:tcPr>
            <w:tcW w:w="2235" w:type="dxa"/>
          </w:tcPr>
          <w:p w14:paraId="571F1641" w14:textId="77777777" w:rsidR="00A20A6F" w:rsidRPr="003F6E31" w:rsidRDefault="00A20A6F" w:rsidP="00454623">
            <w:pPr>
              <w:pStyle w:val="Textkrper"/>
              <w:rPr>
                <w:rFonts w:cs="Arial"/>
                <w:szCs w:val="22"/>
              </w:rPr>
            </w:pPr>
            <w:r w:rsidRPr="003F6E31">
              <w:rPr>
                <w:rFonts w:cs="Arial"/>
                <w:szCs w:val="22"/>
              </w:rPr>
              <w:t>Subjekt</w:t>
            </w:r>
          </w:p>
        </w:tc>
        <w:tc>
          <w:tcPr>
            <w:tcW w:w="7052" w:type="dxa"/>
          </w:tcPr>
          <w:p w14:paraId="3214DCFC" w14:textId="6D083667" w:rsidR="00A20A6F" w:rsidRDefault="00A20A6F" w:rsidP="004007D6">
            <w:pPr>
              <w:pStyle w:val="Textkrper"/>
              <w:rPr>
                <w:rFonts w:cs="Arial"/>
                <w:szCs w:val="22"/>
              </w:rPr>
            </w:pPr>
            <w:r w:rsidRPr="003F6E31">
              <w:rPr>
                <w:rFonts w:cs="Arial"/>
                <w:szCs w:val="22"/>
              </w:rPr>
              <w:t xml:space="preserve">Eine natürliche Person, </w:t>
            </w:r>
            <w:r w:rsidRPr="009C104E">
              <w:rPr>
                <w:rFonts w:cs="Arial"/>
                <w:i/>
                <w:szCs w:val="22"/>
              </w:rPr>
              <w:t>Organisation</w:t>
            </w:r>
            <w:r w:rsidRPr="003F6E31">
              <w:rPr>
                <w:rFonts w:cs="Arial"/>
                <w:szCs w:val="22"/>
              </w:rPr>
              <w:t xml:space="preserve"> oder ein Service, die auf eine </w:t>
            </w:r>
            <w:r w:rsidRPr="003F6E31">
              <w:rPr>
                <w:rFonts w:cs="Arial"/>
                <w:i/>
                <w:szCs w:val="22"/>
              </w:rPr>
              <w:t>Ressource</w:t>
            </w:r>
            <w:r w:rsidRPr="003F6E31">
              <w:rPr>
                <w:rFonts w:cs="Arial"/>
                <w:szCs w:val="22"/>
              </w:rPr>
              <w:t xml:space="preserve"> zugreift oder zugreifen </w:t>
            </w:r>
            <w:r>
              <w:rPr>
                <w:rFonts w:cs="Arial"/>
                <w:szCs w:val="22"/>
              </w:rPr>
              <w:t>möchte</w:t>
            </w:r>
            <w:r w:rsidRPr="003F6E31">
              <w:rPr>
                <w:rFonts w:cs="Arial"/>
                <w:szCs w:val="22"/>
              </w:rPr>
              <w:t xml:space="preserve">. Ein </w:t>
            </w:r>
            <w:r w:rsidRPr="009C104E">
              <w:rPr>
                <w:rFonts w:cs="Arial"/>
                <w:i/>
                <w:szCs w:val="22"/>
              </w:rPr>
              <w:t>Subjekt</w:t>
            </w:r>
            <w:r w:rsidRPr="003F6E31">
              <w:rPr>
                <w:rFonts w:cs="Arial"/>
                <w:szCs w:val="22"/>
              </w:rPr>
              <w:t xml:space="preserve"> wird durch </w:t>
            </w:r>
            <w:r w:rsidR="00314ABF">
              <w:rPr>
                <w:rFonts w:cs="Arial"/>
                <w:i/>
                <w:szCs w:val="22"/>
              </w:rPr>
              <w:t>E-Identities</w:t>
            </w:r>
            <w:r w:rsidR="004A1D98">
              <w:rPr>
                <w:rFonts w:cs="Arial"/>
                <w:i/>
                <w:szCs w:val="22"/>
              </w:rPr>
              <w:t xml:space="preserve"> </w:t>
            </w:r>
            <w:r w:rsidR="00CE138A">
              <w:rPr>
                <w:rFonts w:cs="Arial"/>
                <w:szCs w:val="22"/>
              </w:rPr>
              <w:t>repräsentiert</w:t>
            </w:r>
            <w:r w:rsidRPr="003F6E31">
              <w:rPr>
                <w:rFonts w:cs="Arial"/>
                <w:szCs w:val="22"/>
              </w:rPr>
              <w:t>.</w:t>
            </w:r>
          </w:p>
          <w:p w14:paraId="7439D8AA" w14:textId="77777777" w:rsidR="00CE138A" w:rsidRDefault="00CE138A" w:rsidP="00763577">
            <w:pPr>
              <w:pStyle w:val="Abbildung"/>
            </w:pPr>
            <w:r w:rsidRPr="00CE138A">
              <w:rPr>
                <w:lang w:val="de-CH" w:eastAsia="de-CH"/>
              </w:rPr>
              <w:drawing>
                <wp:inline distT="0" distB="0" distL="0" distR="0" wp14:anchorId="31F7EB66" wp14:editId="75D12C64">
                  <wp:extent cx="4095115" cy="1407795"/>
                  <wp:effectExtent l="0" t="0" r="635"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5115" cy="1407795"/>
                          </a:xfrm>
                          <a:prstGeom prst="rect">
                            <a:avLst/>
                          </a:prstGeom>
                          <a:noFill/>
                          <a:ln>
                            <a:noFill/>
                          </a:ln>
                        </pic:spPr>
                      </pic:pic>
                    </a:graphicData>
                  </a:graphic>
                </wp:inline>
              </w:drawing>
            </w:r>
          </w:p>
          <w:p w14:paraId="5EA5923B" w14:textId="638C5D20" w:rsidR="00CE138A" w:rsidRPr="00763577" w:rsidRDefault="00CE138A" w:rsidP="00E67B10">
            <w:pPr>
              <w:pStyle w:val="Beschriftung"/>
            </w:pPr>
            <w:bookmarkStart w:id="459" w:name="_Ref371256839"/>
            <w:bookmarkStart w:id="460" w:name="_Toc487535891"/>
            <w:r w:rsidRPr="003F6E31">
              <w:t xml:space="preserve">Abbildung </w:t>
            </w:r>
            <w:fldSimple w:instr=" SEQ Abbildung \* ARABIC ">
              <w:r w:rsidR="000B7520">
                <w:rPr>
                  <w:noProof/>
                </w:rPr>
                <w:t>14</w:t>
              </w:r>
            </w:fldSimple>
            <w:bookmarkEnd w:id="459"/>
            <w:r w:rsidR="004A1D98">
              <w:rPr>
                <w:noProof/>
              </w:rPr>
              <w:t xml:space="preserve"> </w:t>
            </w:r>
            <w:r>
              <w:t>Definition Subjekt</w:t>
            </w:r>
            <w:bookmarkEnd w:id="460"/>
          </w:p>
        </w:tc>
      </w:tr>
      <w:tr w:rsidR="00A20A6F" w:rsidRPr="003F6E31" w14:paraId="3020D189" w14:textId="77777777" w:rsidTr="00F12CE3">
        <w:trPr>
          <w:gridAfter w:val="1"/>
          <w:wAfter w:w="35" w:type="dxa"/>
          <w:cantSplit/>
        </w:trPr>
        <w:tc>
          <w:tcPr>
            <w:tcW w:w="2235" w:type="dxa"/>
          </w:tcPr>
          <w:p w14:paraId="24E5BFA8" w14:textId="77777777" w:rsidR="00A20A6F" w:rsidRPr="003F6E31" w:rsidRDefault="00A20A6F" w:rsidP="00454623">
            <w:pPr>
              <w:pStyle w:val="Textkrper"/>
              <w:rPr>
                <w:rFonts w:cs="Arial"/>
                <w:iCs/>
                <w:szCs w:val="22"/>
              </w:rPr>
            </w:pPr>
            <w:r w:rsidRPr="003F6E31">
              <w:rPr>
                <w:rFonts w:cs="Arial"/>
                <w:iCs/>
                <w:szCs w:val="22"/>
              </w:rPr>
              <w:t>Trust</w:t>
            </w:r>
            <w:r w:rsidR="00C51497">
              <w:rPr>
                <w:rFonts w:cs="Arial"/>
                <w:iCs/>
                <w:szCs w:val="22"/>
              </w:rPr>
              <w:t xml:space="preserve"> </w:t>
            </w:r>
            <w:r w:rsidRPr="003F6E31">
              <w:rPr>
                <w:rFonts w:cs="Arial"/>
                <w:iCs/>
                <w:szCs w:val="22"/>
              </w:rPr>
              <w:t>Service</w:t>
            </w:r>
          </w:p>
        </w:tc>
        <w:tc>
          <w:tcPr>
            <w:tcW w:w="7052" w:type="dxa"/>
          </w:tcPr>
          <w:p w14:paraId="1CF64E26" w14:textId="77777777" w:rsidR="00A20A6F" w:rsidRPr="003F6E31" w:rsidRDefault="00A20A6F" w:rsidP="00454623">
            <w:pPr>
              <w:rPr>
                <w:rFonts w:cs="Arial"/>
                <w:iCs/>
                <w:szCs w:val="22"/>
              </w:rPr>
            </w:pPr>
            <w:r w:rsidRPr="00D93B7B">
              <w:t xml:space="preserve">Der </w:t>
            </w:r>
            <w:r w:rsidRPr="009C104E">
              <w:rPr>
                <w:i/>
              </w:rPr>
              <w:t>Trust</w:t>
            </w:r>
            <w:r w:rsidRPr="00D93B7B">
              <w:t xml:space="preserve"> Service pflegt die akzeptierten, vertrauenswürdigen </w:t>
            </w:r>
            <w:r w:rsidRPr="009C104E">
              <w:rPr>
                <w:i/>
              </w:rPr>
              <w:t>IAM-Dienstanbieter</w:t>
            </w:r>
            <w:r w:rsidRPr="00D93B7B">
              <w:t>.</w:t>
            </w:r>
          </w:p>
        </w:tc>
      </w:tr>
      <w:tr w:rsidR="00A20A6F" w:rsidRPr="003F6E31" w14:paraId="69023060" w14:textId="77777777" w:rsidTr="00F12CE3">
        <w:trPr>
          <w:gridAfter w:val="1"/>
          <w:wAfter w:w="35" w:type="dxa"/>
          <w:cantSplit/>
        </w:trPr>
        <w:tc>
          <w:tcPr>
            <w:tcW w:w="2235" w:type="dxa"/>
          </w:tcPr>
          <w:p w14:paraId="7613446A" w14:textId="77777777" w:rsidR="00A20A6F" w:rsidRPr="003F6E31" w:rsidRDefault="00A20A6F" w:rsidP="00454623">
            <w:pPr>
              <w:pStyle w:val="Textkrper"/>
              <w:rPr>
                <w:rFonts w:cs="Arial"/>
                <w:iCs/>
                <w:szCs w:val="22"/>
              </w:rPr>
            </w:pPr>
            <w:r w:rsidRPr="003F6E31">
              <w:rPr>
                <w:rFonts w:cs="Arial"/>
                <w:iCs/>
                <w:szCs w:val="22"/>
              </w:rPr>
              <w:t xml:space="preserve">Trusted Third Party </w:t>
            </w:r>
          </w:p>
        </w:tc>
        <w:tc>
          <w:tcPr>
            <w:tcW w:w="7052" w:type="dxa"/>
          </w:tcPr>
          <w:p w14:paraId="5C3499EE" w14:textId="77777777" w:rsidR="00A20A6F" w:rsidRPr="003F6E31" w:rsidRDefault="00A20A6F" w:rsidP="00454623">
            <w:pPr>
              <w:pStyle w:val="Textkrper"/>
              <w:rPr>
                <w:rFonts w:cs="Arial"/>
                <w:iCs/>
                <w:szCs w:val="22"/>
              </w:rPr>
            </w:pPr>
            <w:r w:rsidRPr="003F6E31">
              <w:rPr>
                <w:rFonts w:cs="Arial"/>
                <w:iCs/>
                <w:szCs w:val="22"/>
              </w:rPr>
              <w:t>Vertrauenswürdige Instanz</w:t>
            </w:r>
            <w:r>
              <w:rPr>
                <w:rFonts w:cs="Arial"/>
                <w:iCs/>
                <w:szCs w:val="22"/>
              </w:rPr>
              <w:t>,</w:t>
            </w:r>
            <w:r w:rsidRPr="003F6E31">
              <w:rPr>
                <w:rFonts w:cs="Arial"/>
                <w:iCs/>
                <w:szCs w:val="22"/>
              </w:rPr>
              <w:t xml:space="preserve"> z.B. zur Verwaltung von öffentlichen Schlüsseln oder Zertifikaten.</w:t>
            </w:r>
          </w:p>
        </w:tc>
      </w:tr>
      <w:tr w:rsidR="00A20A6F" w:rsidRPr="003F6E31" w14:paraId="7543608E" w14:textId="77777777" w:rsidTr="00F12CE3">
        <w:trPr>
          <w:gridAfter w:val="1"/>
          <w:wAfter w:w="35" w:type="dxa"/>
          <w:cantSplit/>
        </w:trPr>
        <w:tc>
          <w:tcPr>
            <w:tcW w:w="2235" w:type="dxa"/>
          </w:tcPr>
          <w:p w14:paraId="1406C8D1" w14:textId="77777777" w:rsidR="00A20A6F" w:rsidRPr="003F6E31" w:rsidRDefault="00A20A6F" w:rsidP="00454623">
            <w:pPr>
              <w:pStyle w:val="Textkrper"/>
              <w:rPr>
                <w:rFonts w:cs="Arial"/>
                <w:szCs w:val="22"/>
              </w:rPr>
            </w:pPr>
            <w:r w:rsidRPr="003F6E31">
              <w:rPr>
                <w:rFonts w:cs="Arial"/>
                <w:iCs/>
                <w:szCs w:val="22"/>
              </w:rPr>
              <w:t>Trust-Level</w:t>
            </w:r>
          </w:p>
        </w:tc>
        <w:tc>
          <w:tcPr>
            <w:tcW w:w="7052" w:type="dxa"/>
          </w:tcPr>
          <w:p w14:paraId="6352A9A7" w14:textId="77777777" w:rsidR="00A20A6F" w:rsidRPr="003F6E31" w:rsidRDefault="00A20A6F" w:rsidP="00C51497">
            <w:pPr>
              <w:pStyle w:val="Textkrper"/>
              <w:rPr>
                <w:rFonts w:cs="Arial"/>
                <w:szCs w:val="22"/>
              </w:rPr>
            </w:pPr>
            <w:r w:rsidRPr="003F6E31">
              <w:rPr>
                <w:rFonts w:cs="Arial"/>
                <w:iCs/>
                <w:szCs w:val="22"/>
              </w:rPr>
              <w:t>Zwischen den Beteiligten abgemachtes Vertrauensniveau, das Sicherheitsanforderungen für die Prozesse und die technologischen Komponenten festlegt.</w:t>
            </w:r>
          </w:p>
        </w:tc>
      </w:tr>
      <w:tr w:rsidR="00A20A6F" w:rsidRPr="003F6E31" w14:paraId="37912036" w14:textId="77777777" w:rsidTr="00F12CE3">
        <w:trPr>
          <w:gridAfter w:val="1"/>
          <w:wAfter w:w="35" w:type="dxa"/>
          <w:cantSplit/>
        </w:trPr>
        <w:tc>
          <w:tcPr>
            <w:tcW w:w="2235" w:type="dxa"/>
          </w:tcPr>
          <w:p w14:paraId="34DC0F36" w14:textId="77777777" w:rsidR="00A20A6F" w:rsidRPr="003F6E31" w:rsidRDefault="00A20A6F" w:rsidP="00454623">
            <w:pPr>
              <w:pStyle w:val="Textkrper"/>
              <w:rPr>
                <w:rFonts w:cs="Arial"/>
                <w:iCs/>
                <w:szCs w:val="22"/>
              </w:rPr>
            </w:pPr>
            <w:r w:rsidRPr="003F6E31">
              <w:rPr>
                <w:rFonts w:cs="Arial"/>
                <w:iCs/>
                <w:szCs w:val="22"/>
              </w:rPr>
              <w:t>Unternehmen</w:t>
            </w:r>
          </w:p>
        </w:tc>
        <w:tc>
          <w:tcPr>
            <w:tcW w:w="7052" w:type="dxa"/>
          </w:tcPr>
          <w:p w14:paraId="79406C8C" w14:textId="77777777" w:rsidR="00A20A6F" w:rsidRPr="003F6E31" w:rsidRDefault="00A20A6F" w:rsidP="00454623">
            <w:pPr>
              <w:pStyle w:val="Textkrper"/>
              <w:rPr>
                <w:rFonts w:cs="Arial"/>
                <w:iCs/>
                <w:szCs w:val="22"/>
              </w:rPr>
            </w:pPr>
            <w:r w:rsidRPr="003F6E31">
              <w:rPr>
                <w:rFonts w:cs="Arial"/>
                <w:iCs/>
                <w:szCs w:val="22"/>
              </w:rPr>
              <w:t xml:space="preserve">Siehe </w:t>
            </w:r>
            <w:r w:rsidRPr="003F6E31">
              <w:rPr>
                <w:rFonts w:cs="Arial"/>
                <w:i/>
                <w:iCs/>
                <w:szCs w:val="22"/>
              </w:rPr>
              <w:t>Organisation</w:t>
            </w:r>
          </w:p>
        </w:tc>
      </w:tr>
      <w:tr w:rsidR="00A20A6F" w:rsidRPr="003F6E31" w14:paraId="6FD914D9" w14:textId="77777777" w:rsidTr="00F12CE3">
        <w:trPr>
          <w:gridAfter w:val="1"/>
          <w:wAfter w:w="35" w:type="dxa"/>
          <w:cantSplit/>
        </w:trPr>
        <w:tc>
          <w:tcPr>
            <w:tcW w:w="2235" w:type="dxa"/>
          </w:tcPr>
          <w:p w14:paraId="558D7A14" w14:textId="77777777" w:rsidR="00A20A6F" w:rsidRPr="003F6E31" w:rsidRDefault="00A20A6F" w:rsidP="00454623">
            <w:pPr>
              <w:pStyle w:val="Textkrper"/>
              <w:rPr>
                <w:rFonts w:cs="Arial"/>
                <w:iCs/>
                <w:szCs w:val="22"/>
              </w:rPr>
            </w:pPr>
            <w:bookmarkStart w:id="461" w:name="_Ref328402891"/>
            <w:r w:rsidRPr="003F6E31">
              <w:rPr>
                <w:rFonts w:cs="Arial"/>
                <w:iCs/>
                <w:szCs w:val="22"/>
              </w:rPr>
              <w:t>User</w:t>
            </w:r>
            <w:bookmarkEnd w:id="461"/>
          </w:p>
        </w:tc>
        <w:tc>
          <w:tcPr>
            <w:tcW w:w="7052" w:type="dxa"/>
          </w:tcPr>
          <w:p w14:paraId="2F912F87" w14:textId="77777777" w:rsidR="00A20A6F" w:rsidRPr="003F6E31" w:rsidRDefault="00A20A6F" w:rsidP="00454623">
            <w:pPr>
              <w:pStyle w:val="Textkrper"/>
              <w:rPr>
                <w:rFonts w:cs="Arial"/>
                <w:iCs/>
                <w:szCs w:val="22"/>
              </w:rPr>
            </w:pPr>
            <w:r w:rsidRPr="003F6E31">
              <w:rPr>
                <w:rFonts w:cs="Arial"/>
                <w:iCs/>
                <w:szCs w:val="22"/>
              </w:rPr>
              <w:t xml:space="preserve">Siehe </w:t>
            </w:r>
            <w:r w:rsidRPr="003F6E31">
              <w:rPr>
                <w:rFonts w:cs="Arial"/>
                <w:i/>
                <w:iCs/>
                <w:szCs w:val="22"/>
              </w:rPr>
              <w:t>Benutzer</w:t>
            </w:r>
          </w:p>
        </w:tc>
      </w:tr>
      <w:tr w:rsidR="00A20A6F" w:rsidRPr="003F6E31" w14:paraId="5E21FF96" w14:textId="77777777" w:rsidTr="00F12CE3">
        <w:trPr>
          <w:gridAfter w:val="1"/>
          <w:wAfter w:w="35" w:type="dxa"/>
          <w:cantSplit/>
        </w:trPr>
        <w:tc>
          <w:tcPr>
            <w:tcW w:w="2235" w:type="dxa"/>
          </w:tcPr>
          <w:p w14:paraId="7601BB9F" w14:textId="77777777" w:rsidR="00A20A6F" w:rsidRPr="003F6E31" w:rsidRDefault="00A20A6F" w:rsidP="00454623">
            <w:pPr>
              <w:pStyle w:val="Textkrper"/>
              <w:rPr>
                <w:rFonts w:cs="Arial"/>
                <w:iCs/>
                <w:szCs w:val="22"/>
              </w:rPr>
            </w:pPr>
            <w:r w:rsidRPr="003F6E31">
              <w:rPr>
                <w:rFonts w:cs="Arial"/>
                <w:iCs/>
                <w:szCs w:val="22"/>
              </w:rPr>
              <w:t>Vermittler</w:t>
            </w:r>
            <w:r w:rsidR="007F2815">
              <w:rPr>
                <w:rFonts w:cs="Arial"/>
                <w:iCs/>
                <w:szCs w:val="22"/>
              </w:rPr>
              <w:softHyphen/>
            </w:r>
            <w:r w:rsidRPr="003F6E31">
              <w:rPr>
                <w:rFonts w:cs="Arial"/>
                <w:iCs/>
                <w:szCs w:val="22"/>
              </w:rPr>
              <w:t>infrastruktur</w:t>
            </w:r>
          </w:p>
        </w:tc>
        <w:tc>
          <w:tcPr>
            <w:tcW w:w="7052" w:type="dxa"/>
          </w:tcPr>
          <w:p w14:paraId="3B87A717" w14:textId="3BDB4FEC" w:rsidR="00A20A6F" w:rsidRPr="009C104E" w:rsidRDefault="00A20A6F" w:rsidP="00454623">
            <w:pPr>
              <w:autoSpaceDE w:val="0"/>
              <w:autoSpaceDN w:val="0"/>
              <w:adjustRightInd w:val="0"/>
              <w:rPr>
                <w:rFonts w:cs="Arial"/>
                <w:szCs w:val="22"/>
              </w:rPr>
            </w:pPr>
            <w:r w:rsidRPr="003F6E31">
              <w:rPr>
                <w:rFonts w:cs="Arial"/>
                <w:szCs w:val="22"/>
              </w:rPr>
              <w:t xml:space="preserve">Siehe </w:t>
            </w:r>
            <w:r w:rsidRPr="003F6E31">
              <w:rPr>
                <w:rFonts w:cs="Arial"/>
                <w:i/>
                <w:szCs w:val="22"/>
              </w:rPr>
              <w:t>Broker</w:t>
            </w:r>
            <w:r w:rsidR="009C104E">
              <w:rPr>
                <w:rFonts w:cs="Arial"/>
                <w:i/>
                <w:szCs w:val="22"/>
              </w:rPr>
              <w:t xml:space="preserve"> </w:t>
            </w:r>
            <w:r w:rsidR="009C104E" w:rsidRPr="009C104E">
              <w:rPr>
                <w:rFonts w:cs="Arial"/>
                <w:szCs w:val="22"/>
              </w:rPr>
              <w:t>Service</w:t>
            </w:r>
          </w:p>
        </w:tc>
      </w:tr>
      <w:tr w:rsidR="00A20A6F" w:rsidRPr="003F6E31" w14:paraId="3D8F3649" w14:textId="77777777" w:rsidTr="00F12CE3">
        <w:trPr>
          <w:gridAfter w:val="1"/>
          <w:wAfter w:w="35" w:type="dxa"/>
          <w:cantSplit/>
        </w:trPr>
        <w:tc>
          <w:tcPr>
            <w:tcW w:w="2235" w:type="dxa"/>
          </w:tcPr>
          <w:p w14:paraId="5956FC5A" w14:textId="77777777" w:rsidR="00A20A6F" w:rsidRPr="003F6E31" w:rsidRDefault="00A20A6F" w:rsidP="00454623">
            <w:pPr>
              <w:pStyle w:val="Textkrper"/>
              <w:rPr>
                <w:rFonts w:cs="Arial"/>
                <w:iCs/>
                <w:szCs w:val="22"/>
              </w:rPr>
            </w:pPr>
            <w:r w:rsidRPr="003F6E31">
              <w:rPr>
                <w:rFonts w:cs="Arial"/>
                <w:iCs/>
                <w:szCs w:val="22"/>
              </w:rPr>
              <w:t>Vertrauen</w:t>
            </w:r>
          </w:p>
        </w:tc>
        <w:tc>
          <w:tcPr>
            <w:tcW w:w="7052" w:type="dxa"/>
          </w:tcPr>
          <w:p w14:paraId="791BE0E2" w14:textId="77777777" w:rsidR="00A20A6F" w:rsidRPr="003F6E31" w:rsidRDefault="00A20A6F" w:rsidP="00C51497">
            <w:pPr>
              <w:pStyle w:val="Textkrper"/>
              <w:rPr>
                <w:rFonts w:cs="Arial"/>
                <w:iCs/>
                <w:szCs w:val="22"/>
              </w:rPr>
            </w:pPr>
            <w:r w:rsidRPr="003F6E31">
              <w:rPr>
                <w:rFonts w:cs="Arial"/>
                <w:iCs/>
                <w:szCs w:val="22"/>
              </w:rPr>
              <w:t xml:space="preserve">Formell meist im </w:t>
            </w:r>
            <w:r w:rsidRPr="003F6E31">
              <w:rPr>
                <w:rFonts w:cs="Arial"/>
                <w:i/>
                <w:iCs/>
                <w:szCs w:val="22"/>
              </w:rPr>
              <w:t>SLA</w:t>
            </w:r>
            <w:r w:rsidRPr="003F6E31">
              <w:rPr>
                <w:rFonts w:cs="Arial"/>
                <w:iCs/>
                <w:szCs w:val="22"/>
              </w:rPr>
              <w:t xml:space="preserve"> definierte Vertrauensbeziehung zwischen verantwortlichen Stellen</w:t>
            </w:r>
            <w:r w:rsidR="00C51497">
              <w:rPr>
                <w:rFonts w:cs="Arial"/>
                <w:iCs/>
                <w:szCs w:val="22"/>
              </w:rPr>
              <w:t>.</w:t>
            </w:r>
            <w:r w:rsidRPr="003F6E31">
              <w:rPr>
                <w:rFonts w:cs="Arial"/>
                <w:iCs/>
                <w:szCs w:val="22"/>
              </w:rPr>
              <w:t xml:space="preserve"> z.B. die formelle Beschreibung der Kriterien, die erfüllt sein müssen, damit sich zwei </w:t>
            </w:r>
            <w:r w:rsidRPr="003F6E31">
              <w:rPr>
                <w:rFonts w:cs="Arial"/>
                <w:i/>
                <w:iCs/>
                <w:szCs w:val="22"/>
              </w:rPr>
              <w:t>Organisationen</w:t>
            </w:r>
            <w:r w:rsidRPr="003F6E31">
              <w:rPr>
                <w:rFonts w:cs="Arial"/>
                <w:iCs/>
                <w:szCs w:val="22"/>
              </w:rPr>
              <w:t xml:space="preserve">, </w:t>
            </w:r>
            <w:r w:rsidRPr="003F6E31">
              <w:rPr>
                <w:rFonts w:cs="Arial"/>
                <w:i/>
                <w:iCs/>
                <w:szCs w:val="22"/>
              </w:rPr>
              <w:t>Entitäten</w:t>
            </w:r>
            <w:r w:rsidRPr="003F6E31">
              <w:rPr>
                <w:rFonts w:cs="Arial"/>
                <w:iCs/>
                <w:szCs w:val="22"/>
              </w:rPr>
              <w:t xml:space="preserve">, </w:t>
            </w:r>
            <w:r w:rsidRPr="003F6E31">
              <w:rPr>
                <w:rFonts w:cs="Arial"/>
                <w:i/>
                <w:iCs/>
                <w:szCs w:val="22"/>
              </w:rPr>
              <w:t>Domänen</w:t>
            </w:r>
            <w:r w:rsidRPr="003F6E31">
              <w:rPr>
                <w:rFonts w:cs="Arial"/>
                <w:iCs/>
                <w:szCs w:val="22"/>
              </w:rPr>
              <w:t xml:space="preserve"> etc. gegenseitig vertrauen (engl. Trust).</w:t>
            </w:r>
          </w:p>
        </w:tc>
      </w:tr>
      <w:tr w:rsidR="00A20A6F" w:rsidRPr="003F6E31" w14:paraId="140ADD6E" w14:textId="77777777" w:rsidTr="00F12CE3">
        <w:trPr>
          <w:gridAfter w:val="1"/>
          <w:wAfter w:w="35" w:type="dxa"/>
          <w:cantSplit/>
        </w:trPr>
        <w:tc>
          <w:tcPr>
            <w:tcW w:w="2235" w:type="dxa"/>
          </w:tcPr>
          <w:p w14:paraId="3A2275D9" w14:textId="77777777" w:rsidR="00A20A6F" w:rsidRPr="003F6E31" w:rsidRDefault="00A20A6F" w:rsidP="00454623">
            <w:pPr>
              <w:pStyle w:val="Textkrper"/>
              <w:rPr>
                <w:rFonts w:cs="Arial"/>
                <w:szCs w:val="22"/>
              </w:rPr>
            </w:pPr>
            <w:r w:rsidRPr="003F6E31">
              <w:rPr>
                <w:rFonts w:cs="Arial"/>
                <w:szCs w:val="22"/>
              </w:rPr>
              <w:t>Verzeichnis</w:t>
            </w:r>
          </w:p>
        </w:tc>
        <w:tc>
          <w:tcPr>
            <w:tcW w:w="7052" w:type="dxa"/>
          </w:tcPr>
          <w:p w14:paraId="570FCBD0" w14:textId="77777777" w:rsidR="00A20A6F" w:rsidRPr="003F6E31" w:rsidDel="007C573A" w:rsidRDefault="00A20A6F" w:rsidP="00454623">
            <w:pPr>
              <w:pStyle w:val="Textkrper"/>
              <w:rPr>
                <w:rFonts w:cs="Arial"/>
                <w:szCs w:val="22"/>
              </w:rPr>
            </w:pPr>
            <w:r w:rsidRPr="003F6E31">
              <w:rPr>
                <w:rFonts w:cs="Arial"/>
                <w:szCs w:val="22"/>
              </w:rPr>
              <w:t>Systematische Sammlung von Informationen mit gemeinsamen Merkmalen.</w:t>
            </w:r>
          </w:p>
        </w:tc>
      </w:tr>
      <w:tr w:rsidR="00A20A6F" w:rsidRPr="003F6E31" w14:paraId="26492D6A" w14:textId="77777777" w:rsidTr="00F12CE3">
        <w:trPr>
          <w:gridAfter w:val="1"/>
          <w:wAfter w:w="35" w:type="dxa"/>
          <w:cantSplit/>
        </w:trPr>
        <w:tc>
          <w:tcPr>
            <w:tcW w:w="2235" w:type="dxa"/>
          </w:tcPr>
          <w:p w14:paraId="7FDD89E4" w14:textId="77777777" w:rsidR="00A20A6F" w:rsidRPr="003F6E31" w:rsidRDefault="00A20A6F" w:rsidP="00454623">
            <w:pPr>
              <w:pStyle w:val="Textkrper"/>
              <w:rPr>
                <w:rFonts w:cs="Arial"/>
                <w:iCs/>
                <w:szCs w:val="22"/>
              </w:rPr>
            </w:pPr>
            <w:r w:rsidRPr="00B9485E">
              <w:rPr>
                <w:rFonts w:cs="Arial"/>
                <w:iCs/>
                <w:szCs w:val="22"/>
              </w:rPr>
              <w:t>Zugang Service</w:t>
            </w:r>
          </w:p>
        </w:tc>
        <w:tc>
          <w:tcPr>
            <w:tcW w:w="7052" w:type="dxa"/>
          </w:tcPr>
          <w:p w14:paraId="70FFF439" w14:textId="6795D9DD" w:rsidR="00A20A6F" w:rsidRPr="003F6E31" w:rsidRDefault="00046B12" w:rsidP="009C104E">
            <w:pPr>
              <w:pStyle w:val="Textkrper"/>
              <w:rPr>
                <w:rFonts w:cs="Arial"/>
                <w:i/>
                <w:iCs/>
                <w:szCs w:val="22"/>
              </w:rPr>
            </w:pPr>
            <w:r w:rsidRPr="003F6E31">
              <w:t>Der Service überprüft die Einhaltung der Zugangsregeln und erlaubt dem Subjekt den Zugang, wenn die entsprechenden Regeln erfüllt sind.</w:t>
            </w:r>
            <w:r>
              <w:br/>
              <w:t xml:space="preserve">Synonym: </w:t>
            </w:r>
            <w:r w:rsidR="00A20A6F" w:rsidRPr="003F6E31">
              <w:rPr>
                <w:rFonts w:cs="Arial"/>
                <w:i/>
                <w:iCs/>
                <w:szCs w:val="22"/>
              </w:rPr>
              <w:t xml:space="preserve">Access </w:t>
            </w:r>
            <w:r w:rsidR="00A20A6F" w:rsidRPr="009C104E">
              <w:rPr>
                <w:rFonts w:cs="Arial"/>
                <w:iCs/>
                <w:szCs w:val="22"/>
              </w:rPr>
              <w:t>Service</w:t>
            </w:r>
            <w:r w:rsidR="00A20A6F" w:rsidRPr="003F6E31">
              <w:rPr>
                <w:rFonts w:cs="Arial"/>
                <w:i/>
                <w:iCs/>
                <w:szCs w:val="22"/>
              </w:rPr>
              <w:t xml:space="preserve">. </w:t>
            </w:r>
          </w:p>
        </w:tc>
      </w:tr>
      <w:tr w:rsidR="00A20A6F" w:rsidRPr="003F6E31" w14:paraId="049C53FD" w14:textId="77777777" w:rsidTr="00F12CE3">
        <w:trPr>
          <w:gridAfter w:val="1"/>
          <w:wAfter w:w="35" w:type="dxa"/>
          <w:cantSplit/>
        </w:trPr>
        <w:tc>
          <w:tcPr>
            <w:tcW w:w="2235" w:type="dxa"/>
          </w:tcPr>
          <w:p w14:paraId="605FF4FA" w14:textId="77777777" w:rsidR="00A20A6F" w:rsidRPr="00060F5F" w:rsidRDefault="00A20A6F" w:rsidP="00454623">
            <w:pPr>
              <w:pStyle w:val="Textkrper"/>
              <w:rPr>
                <w:rFonts w:cs="Arial"/>
                <w:iCs/>
                <w:szCs w:val="22"/>
                <w:highlight w:val="yellow"/>
              </w:rPr>
            </w:pPr>
            <w:r w:rsidRPr="009A0EDA">
              <w:rPr>
                <w:rFonts w:cs="Arial"/>
                <w:iCs/>
                <w:szCs w:val="22"/>
              </w:rPr>
              <w:t>Zugangsregel</w:t>
            </w:r>
          </w:p>
        </w:tc>
        <w:tc>
          <w:tcPr>
            <w:tcW w:w="7052" w:type="dxa"/>
          </w:tcPr>
          <w:p w14:paraId="5C4600DF" w14:textId="3B2D2929" w:rsidR="00A20A6F" w:rsidRPr="003F6E31" w:rsidRDefault="00A20A6F" w:rsidP="00454623">
            <w:pPr>
              <w:pStyle w:val="Textkrper"/>
              <w:rPr>
                <w:rFonts w:cs="Arial"/>
                <w:iCs/>
                <w:szCs w:val="22"/>
              </w:rPr>
            </w:pPr>
            <w:r w:rsidRPr="003F6E31">
              <w:rPr>
                <w:rFonts w:cs="Arial"/>
                <w:i/>
                <w:iCs/>
                <w:szCs w:val="22"/>
              </w:rPr>
              <w:t>Ressourcenverantwortliche</w:t>
            </w:r>
            <w:r w:rsidRPr="003F6E31">
              <w:rPr>
                <w:rFonts w:cs="Arial"/>
                <w:iCs/>
                <w:szCs w:val="22"/>
              </w:rPr>
              <w:t xml:space="preserve"> definieren die Zug</w:t>
            </w:r>
            <w:r w:rsidR="00D67833">
              <w:rPr>
                <w:rFonts w:cs="Arial"/>
                <w:iCs/>
                <w:szCs w:val="22"/>
              </w:rPr>
              <w:t>angs</w:t>
            </w:r>
            <w:r w:rsidRPr="003F6E31">
              <w:rPr>
                <w:rFonts w:cs="Arial"/>
                <w:iCs/>
                <w:szCs w:val="22"/>
              </w:rPr>
              <w:t xml:space="preserve">regeln für ihre </w:t>
            </w:r>
            <w:r w:rsidR="001D7A52">
              <w:rPr>
                <w:rFonts w:cs="Arial"/>
                <w:i/>
                <w:iCs/>
                <w:szCs w:val="22"/>
              </w:rPr>
              <w:t>E-Ressource</w:t>
            </w:r>
            <w:r w:rsidRPr="003F6E31">
              <w:rPr>
                <w:rFonts w:cs="Arial"/>
                <w:i/>
                <w:iCs/>
                <w:szCs w:val="22"/>
              </w:rPr>
              <w:t>n</w:t>
            </w:r>
            <w:r w:rsidRPr="003F6E31">
              <w:rPr>
                <w:rFonts w:cs="Arial"/>
                <w:iCs/>
                <w:szCs w:val="22"/>
              </w:rPr>
              <w:t xml:space="preserve">. </w:t>
            </w:r>
            <w:r w:rsidR="00D67833" w:rsidRPr="003F6E31">
              <w:rPr>
                <w:rFonts w:cs="Arial"/>
                <w:iCs/>
                <w:szCs w:val="22"/>
              </w:rPr>
              <w:t xml:space="preserve">Die </w:t>
            </w:r>
            <w:r w:rsidR="00D67833" w:rsidRPr="009C104E">
              <w:rPr>
                <w:rFonts w:cs="Arial"/>
                <w:i/>
                <w:iCs/>
                <w:szCs w:val="22"/>
              </w:rPr>
              <w:t>Zugangsregeln</w:t>
            </w:r>
            <w:r w:rsidR="00D67833" w:rsidRPr="003F6E31">
              <w:rPr>
                <w:rFonts w:cs="Arial"/>
                <w:iCs/>
                <w:szCs w:val="22"/>
              </w:rPr>
              <w:t xml:space="preserve"> definieren die Bedingungen</w:t>
            </w:r>
            <w:r w:rsidR="00D67833">
              <w:rPr>
                <w:rFonts w:cs="Arial"/>
                <w:iCs/>
                <w:szCs w:val="22"/>
              </w:rPr>
              <w:t>,</w:t>
            </w:r>
            <w:r w:rsidR="00D67833" w:rsidRPr="003F6E31">
              <w:rPr>
                <w:rFonts w:cs="Arial"/>
                <w:iCs/>
                <w:szCs w:val="22"/>
              </w:rPr>
              <w:t xml:space="preserve"> unter denen ein </w:t>
            </w:r>
            <w:r w:rsidR="00D67833" w:rsidRPr="009C104E">
              <w:rPr>
                <w:rFonts w:cs="Arial"/>
                <w:i/>
                <w:iCs/>
                <w:szCs w:val="22"/>
              </w:rPr>
              <w:t>Subjekt</w:t>
            </w:r>
            <w:r w:rsidR="00D67833" w:rsidRPr="003F6E31">
              <w:rPr>
                <w:rFonts w:cs="Arial"/>
                <w:iCs/>
                <w:szCs w:val="22"/>
              </w:rPr>
              <w:t xml:space="preserve"> </w:t>
            </w:r>
            <w:r w:rsidR="00D67833">
              <w:rPr>
                <w:rFonts w:cs="Arial"/>
                <w:iCs/>
                <w:szCs w:val="22"/>
              </w:rPr>
              <w:t xml:space="preserve">Zugang zu </w:t>
            </w:r>
            <w:r w:rsidR="00D67833" w:rsidRPr="003F6E31">
              <w:rPr>
                <w:rFonts w:cs="Arial"/>
                <w:iCs/>
                <w:szCs w:val="22"/>
              </w:rPr>
              <w:t>eine</w:t>
            </w:r>
            <w:r w:rsidR="00D67833">
              <w:rPr>
                <w:rFonts w:cs="Arial"/>
                <w:iCs/>
                <w:szCs w:val="22"/>
              </w:rPr>
              <w:t>r</w:t>
            </w:r>
            <w:r w:rsidR="00D67833" w:rsidRPr="003F6E31">
              <w:rPr>
                <w:rFonts w:cs="Arial"/>
                <w:iCs/>
                <w:szCs w:val="22"/>
              </w:rPr>
              <w:t xml:space="preserve"> </w:t>
            </w:r>
            <w:r w:rsidR="00D67833" w:rsidRPr="003F6E31">
              <w:rPr>
                <w:rFonts w:cs="Arial"/>
                <w:i/>
                <w:iCs/>
                <w:szCs w:val="22"/>
              </w:rPr>
              <w:t>Ressource</w:t>
            </w:r>
            <w:r w:rsidR="00D67833" w:rsidRPr="003F6E31">
              <w:rPr>
                <w:rFonts w:cs="Arial"/>
                <w:iCs/>
                <w:szCs w:val="22"/>
              </w:rPr>
              <w:t xml:space="preserve"> </w:t>
            </w:r>
            <w:r w:rsidR="00D67833">
              <w:rPr>
                <w:rFonts w:cs="Arial"/>
                <w:iCs/>
                <w:szCs w:val="22"/>
              </w:rPr>
              <w:t>erhält (Grobautorisierung)</w:t>
            </w:r>
            <w:r w:rsidR="00D67833" w:rsidRPr="003F6E31">
              <w:rPr>
                <w:rFonts w:cs="Arial"/>
                <w:iCs/>
                <w:szCs w:val="22"/>
              </w:rPr>
              <w:t xml:space="preserve">, z.B. nach erfolgreicher </w:t>
            </w:r>
            <w:r w:rsidR="00D67833" w:rsidRPr="003F6E31">
              <w:rPr>
                <w:rFonts w:cs="Arial"/>
                <w:i/>
                <w:iCs/>
                <w:szCs w:val="22"/>
              </w:rPr>
              <w:t>Authentifizierung</w:t>
            </w:r>
            <w:r w:rsidR="00D67833" w:rsidRPr="003F6E31">
              <w:rPr>
                <w:rFonts w:cs="Arial"/>
                <w:iCs/>
                <w:szCs w:val="22"/>
              </w:rPr>
              <w:t xml:space="preserve"> und Bestätigung bestimmter </w:t>
            </w:r>
            <w:r w:rsidR="00D67833" w:rsidRPr="003F6E31">
              <w:rPr>
                <w:rFonts w:cs="Arial"/>
                <w:i/>
                <w:iCs/>
                <w:szCs w:val="22"/>
              </w:rPr>
              <w:t>Attribute</w:t>
            </w:r>
            <w:r w:rsidR="00D67833" w:rsidRPr="003F6E31">
              <w:rPr>
                <w:rFonts w:cs="Arial"/>
                <w:iCs/>
                <w:szCs w:val="22"/>
              </w:rPr>
              <w:t>.</w:t>
            </w:r>
          </w:p>
        </w:tc>
      </w:tr>
      <w:tr w:rsidR="00A20A6F" w:rsidRPr="003F6E31" w14:paraId="14EA2CE5" w14:textId="77777777" w:rsidTr="00F12CE3">
        <w:trPr>
          <w:gridAfter w:val="1"/>
          <w:wAfter w:w="35" w:type="dxa"/>
          <w:cantSplit/>
        </w:trPr>
        <w:tc>
          <w:tcPr>
            <w:tcW w:w="2235" w:type="dxa"/>
          </w:tcPr>
          <w:p w14:paraId="7C4ED6BD" w14:textId="77777777" w:rsidR="00A20A6F" w:rsidRPr="003F6E31" w:rsidRDefault="00A20A6F" w:rsidP="00454623">
            <w:pPr>
              <w:pStyle w:val="Textkrper"/>
              <w:rPr>
                <w:rFonts w:cs="Arial"/>
                <w:iCs/>
                <w:szCs w:val="22"/>
              </w:rPr>
            </w:pPr>
            <w:r>
              <w:rPr>
                <w:rFonts w:cs="Arial"/>
                <w:iCs/>
                <w:szCs w:val="22"/>
              </w:rPr>
              <w:t>Zugang</w:t>
            </w:r>
            <w:r w:rsidR="00754BE2">
              <w:rPr>
                <w:rFonts w:cs="Arial"/>
                <w:iCs/>
                <w:szCs w:val="22"/>
              </w:rPr>
              <w:t>s</w:t>
            </w:r>
            <w:r>
              <w:rPr>
                <w:rFonts w:cs="Arial"/>
                <w:iCs/>
                <w:szCs w:val="22"/>
              </w:rPr>
              <w:t xml:space="preserve">regel </w:t>
            </w:r>
            <w:r w:rsidR="007F2815">
              <w:rPr>
                <w:rFonts w:cs="Arial"/>
                <w:iCs/>
                <w:szCs w:val="22"/>
              </w:rPr>
              <w:br/>
            </w:r>
            <w:r>
              <w:rPr>
                <w:rFonts w:cs="Arial"/>
                <w:iCs/>
                <w:szCs w:val="22"/>
              </w:rPr>
              <w:t>Service</w:t>
            </w:r>
          </w:p>
        </w:tc>
        <w:tc>
          <w:tcPr>
            <w:tcW w:w="7052" w:type="dxa"/>
          </w:tcPr>
          <w:p w14:paraId="77911BF3" w14:textId="77777777" w:rsidR="00A20A6F" w:rsidRPr="003F6E31" w:rsidRDefault="00A20A6F" w:rsidP="00454623">
            <w:pPr>
              <w:pStyle w:val="Textkrper"/>
              <w:rPr>
                <w:rFonts w:cs="Arial"/>
                <w:iCs/>
                <w:szCs w:val="22"/>
              </w:rPr>
            </w:pPr>
            <w:r w:rsidRPr="003F6E31">
              <w:t xml:space="preserve">Der Service verwaltet die Regeln für den Zugang zu einer </w:t>
            </w:r>
            <w:r w:rsidRPr="003F6E31">
              <w:rPr>
                <w:i/>
              </w:rPr>
              <w:t>Ressource</w:t>
            </w:r>
            <w:r w:rsidRPr="003F6E31">
              <w:t xml:space="preserve">. Die Regeln sind auf der Basis von </w:t>
            </w:r>
            <w:r w:rsidRPr="009C104E">
              <w:rPr>
                <w:i/>
              </w:rPr>
              <w:t>Authentisierung</w:t>
            </w:r>
            <w:r w:rsidRPr="003F6E31">
              <w:t xml:space="preserve"> oder </w:t>
            </w:r>
            <w:r w:rsidRPr="009C104E">
              <w:rPr>
                <w:i/>
              </w:rPr>
              <w:t>Attributen</w:t>
            </w:r>
            <w:r w:rsidRPr="003F6E31">
              <w:t xml:space="preserve"> definiert.</w:t>
            </w:r>
          </w:p>
        </w:tc>
      </w:tr>
      <w:tr w:rsidR="00A20A6F" w:rsidRPr="003F6E31" w14:paraId="0F527312" w14:textId="77777777" w:rsidTr="00F12CE3">
        <w:trPr>
          <w:gridAfter w:val="1"/>
          <w:wAfter w:w="35" w:type="dxa"/>
          <w:cantSplit/>
        </w:trPr>
        <w:tc>
          <w:tcPr>
            <w:tcW w:w="2235" w:type="dxa"/>
          </w:tcPr>
          <w:p w14:paraId="76C90B27" w14:textId="77777777" w:rsidR="00A20A6F" w:rsidRPr="003F6E31" w:rsidRDefault="00A20A6F" w:rsidP="00454623">
            <w:pPr>
              <w:pStyle w:val="Textkrper"/>
              <w:rPr>
                <w:rFonts w:cs="Arial"/>
                <w:szCs w:val="22"/>
              </w:rPr>
            </w:pPr>
            <w:r w:rsidRPr="003F6E31">
              <w:rPr>
                <w:rFonts w:cs="Arial"/>
                <w:iCs/>
                <w:szCs w:val="22"/>
              </w:rPr>
              <w:t>Zugriff</w:t>
            </w:r>
          </w:p>
        </w:tc>
        <w:tc>
          <w:tcPr>
            <w:tcW w:w="7052" w:type="dxa"/>
          </w:tcPr>
          <w:p w14:paraId="19BDDFB1" w14:textId="77777777" w:rsidR="00A20A6F" w:rsidRPr="003F6E31" w:rsidRDefault="00A20A6F" w:rsidP="00454623">
            <w:pPr>
              <w:pStyle w:val="Textkrper"/>
              <w:rPr>
                <w:rFonts w:cs="Arial"/>
                <w:iCs/>
                <w:szCs w:val="22"/>
              </w:rPr>
            </w:pPr>
            <w:r w:rsidRPr="003F6E31">
              <w:rPr>
                <w:rFonts w:cs="Arial"/>
                <w:szCs w:val="22"/>
              </w:rPr>
              <w:t xml:space="preserve">Interaktion mit einer </w:t>
            </w:r>
            <w:r w:rsidRPr="003F6E31">
              <w:rPr>
                <w:rFonts w:cs="Arial"/>
                <w:i/>
                <w:szCs w:val="22"/>
              </w:rPr>
              <w:t>Entität</w:t>
            </w:r>
            <w:r w:rsidRPr="003F6E31">
              <w:rPr>
                <w:rFonts w:cs="Arial"/>
                <w:szCs w:val="22"/>
              </w:rPr>
              <w:t xml:space="preserve"> um eine oder mehrere ihrer </w:t>
            </w:r>
            <w:r w:rsidRPr="009C104E">
              <w:rPr>
                <w:rFonts w:cs="Arial"/>
                <w:i/>
                <w:szCs w:val="22"/>
              </w:rPr>
              <w:t>Ressourcen</w:t>
            </w:r>
            <w:r w:rsidRPr="003F6E31">
              <w:rPr>
                <w:rFonts w:cs="Arial"/>
                <w:szCs w:val="22"/>
              </w:rPr>
              <w:t xml:space="preserve"> zu manipulieren und oder zu nutzen. </w:t>
            </w:r>
            <w:r w:rsidRPr="003F6E31">
              <w:rPr>
                <w:rFonts w:cs="Arial"/>
                <w:iCs/>
                <w:szCs w:val="22"/>
              </w:rPr>
              <w:t>[SAMLGlossar]</w:t>
            </w:r>
          </w:p>
          <w:p w14:paraId="243B3AFB" w14:textId="77777777" w:rsidR="00A20A6F" w:rsidRPr="003F6E31" w:rsidRDefault="00A20A6F" w:rsidP="00454623">
            <w:pPr>
              <w:pStyle w:val="Textkrper"/>
              <w:rPr>
                <w:rFonts w:cs="Arial"/>
                <w:szCs w:val="22"/>
              </w:rPr>
            </w:pPr>
            <w:r w:rsidRPr="003F6E31">
              <w:rPr>
                <w:rFonts w:cs="Arial"/>
                <w:iCs/>
                <w:szCs w:val="22"/>
              </w:rPr>
              <w:t>Zur Gewährleistung der Nachvollziehbarkeit und Nachweisbarkeit werden Zugriffe gespeichert.</w:t>
            </w:r>
          </w:p>
        </w:tc>
      </w:tr>
      <w:tr w:rsidR="00A20A6F" w:rsidRPr="003F6E31" w14:paraId="0F70CD4F" w14:textId="77777777" w:rsidTr="00F12CE3">
        <w:trPr>
          <w:gridAfter w:val="1"/>
          <w:wAfter w:w="35" w:type="dxa"/>
          <w:cantSplit/>
        </w:trPr>
        <w:tc>
          <w:tcPr>
            <w:tcW w:w="2235" w:type="dxa"/>
          </w:tcPr>
          <w:p w14:paraId="691542BE" w14:textId="77777777" w:rsidR="00A20A6F" w:rsidRPr="003F6E31" w:rsidRDefault="00A20A6F" w:rsidP="00454623">
            <w:pPr>
              <w:pStyle w:val="Textkrper"/>
              <w:rPr>
                <w:rFonts w:cs="Arial"/>
                <w:iCs/>
                <w:szCs w:val="22"/>
              </w:rPr>
            </w:pPr>
            <w:r w:rsidRPr="003F6E31">
              <w:rPr>
                <w:rFonts w:cs="Arial"/>
                <w:iCs/>
                <w:szCs w:val="22"/>
              </w:rPr>
              <w:t>Zugriffskontrolle</w:t>
            </w:r>
          </w:p>
        </w:tc>
        <w:tc>
          <w:tcPr>
            <w:tcW w:w="7052" w:type="dxa"/>
          </w:tcPr>
          <w:p w14:paraId="6FAE5E9E" w14:textId="77777777" w:rsidR="00A20A6F" w:rsidRPr="003F6E31" w:rsidRDefault="00A20A6F" w:rsidP="00454623">
            <w:pPr>
              <w:pStyle w:val="Textkrper"/>
              <w:rPr>
                <w:rFonts w:cs="Arial"/>
                <w:iCs/>
                <w:szCs w:val="22"/>
              </w:rPr>
            </w:pPr>
            <w:r w:rsidRPr="003F6E31">
              <w:rPr>
                <w:rFonts w:cs="Arial"/>
                <w:szCs w:val="22"/>
              </w:rPr>
              <w:t xml:space="preserve">Überwachung und Steuerung des Zugriffs auf </w:t>
            </w:r>
            <w:r w:rsidRPr="003F6E31">
              <w:rPr>
                <w:rFonts w:cs="Arial"/>
                <w:i/>
                <w:szCs w:val="22"/>
              </w:rPr>
              <w:t>Ressourcen</w:t>
            </w:r>
            <w:r w:rsidRPr="003F6E31">
              <w:rPr>
                <w:rFonts w:cs="Arial"/>
                <w:szCs w:val="22"/>
              </w:rPr>
              <w:t>. Das Ziel ist die Sicherstellung der Integrität, Vertraulichkeit und Verfügbarkeit von Informationen.</w:t>
            </w:r>
          </w:p>
        </w:tc>
      </w:tr>
      <w:tr w:rsidR="00A20A6F" w:rsidRPr="003F6E31" w14:paraId="41DBC69E" w14:textId="77777777" w:rsidTr="00F12CE3">
        <w:trPr>
          <w:gridAfter w:val="1"/>
          <w:wAfter w:w="35" w:type="dxa"/>
          <w:cantSplit/>
        </w:trPr>
        <w:tc>
          <w:tcPr>
            <w:tcW w:w="2235" w:type="dxa"/>
          </w:tcPr>
          <w:p w14:paraId="7581178D" w14:textId="77777777" w:rsidR="00A20A6F" w:rsidRPr="003F6E31" w:rsidRDefault="00A20A6F" w:rsidP="00454623">
            <w:pPr>
              <w:pStyle w:val="Textkrper"/>
              <w:rPr>
                <w:rFonts w:cs="Arial"/>
                <w:iCs/>
                <w:szCs w:val="22"/>
              </w:rPr>
            </w:pPr>
            <w:r w:rsidRPr="00060F5F">
              <w:rPr>
                <w:rFonts w:cs="Arial"/>
                <w:iCs/>
                <w:szCs w:val="22"/>
              </w:rPr>
              <w:t>Zugriffsre</w:t>
            </w:r>
            <w:r>
              <w:rPr>
                <w:rFonts w:cs="Arial"/>
                <w:iCs/>
                <w:szCs w:val="22"/>
              </w:rPr>
              <w:t>cht</w:t>
            </w:r>
          </w:p>
        </w:tc>
        <w:tc>
          <w:tcPr>
            <w:tcW w:w="7052" w:type="dxa"/>
          </w:tcPr>
          <w:p w14:paraId="747183D7" w14:textId="4E90DD5D" w:rsidR="00A20A6F" w:rsidRPr="003F6E31" w:rsidRDefault="00A20A6F" w:rsidP="00060F5F">
            <w:pPr>
              <w:pStyle w:val="Textkrper"/>
              <w:rPr>
                <w:rFonts w:cs="Arial"/>
                <w:iCs/>
                <w:szCs w:val="22"/>
              </w:rPr>
            </w:pPr>
            <w:r w:rsidRPr="003F6E31">
              <w:rPr>
                <w:rFonts w:cs="Arial"/>
                <w:i/>
                <w:iCs/>
                <w:szCs w:val="22"/>
              </w:rPr>
              <w:t>Ressourcenverantwortliche</w:t>
            </w:r>
            <w:r w:rsidRPr="003F6E31">
              <w:rPr>
                <w:rFonts w:cs="Arial"/>
                <w:iCs/>
                <w:szCs w:val="22"/>
              </w:rPr>
              <w:t xml:space="preserve"> definieren die </w:t>
            </w:r>
            <w:r w:rsidRPr="009C104E">
              <w:rPr>
                <w:rFonts w:cs="Arial"/>
                <w:i/>
                <w:iCs/>
                <w:szCs w:val="22"/>
              </w:rPr>
              <w:t>Zugriffsrechte</w:t>
            </w:r>
            <w:r w:rsidRPr="003F6E31">
              <w:rPr>
                <w:rFonts w:cs="Arial"/>
                <w:iCs/>
                <w:szCs w:val="22"/>
              </w:rPr>
              <w:t xml:space="preserve"> für ihre </w:t>
            </w:r>
            <w:r w:rsidR="001D7A52">
              <w:rPr>
                <w:rFonts w:cs="Arial"/>
                <w:i/>
                <w:iCs/>
                <w:szCs w:val="22"/>
              </w:rPr>
              <w:t>E-Ressource</w:t>
            </w:r>
            <w:r w:rsidRPr="003F6E31">
              <w:rPr>
                <w:rFonts w:cs="Arial"/>
                <w:i/>
                <w:iCs/>
                <w:szCs w:val="22"/>
              </w:rPr>
              <w:t>n</w:t>
            </w:r>
            <w:r w:rsidRPr="003F6E31">
              <w:rPr>
                <w:rFonts w:cs="Arial"/>
                <w:iCs/>
                <w:szCs w:val="22"/>
              </w:rPr>
              <w:t xml:space="preserve">. Die </w:t>
            </w:r>
            <w:r w:rsidRPr="009C104E">
              <w:rPr>
                <w:rFonts w:cs="Arial"/>
                <w:i/>
                <w:iCs/>
                <w:szCs w:val="22"/>
              </w:rPr>
              <w:t>Zugriffsrechte</w:t>
            </w:r>
            <w:r w:rsidRPr="003F6E31">
              <w:rPr>
                <w:rFonts w:cs="Arial"/>
                <w:iCs/>
                <w:szCs w:val="22"/>
              </w:rPr>
              <w:t xml:space="preserve"> definieren die Bedingungen unter denen ein Subjekt auf </w:t>
            </w:r>
            <w:r>
              <w:rPr>
                <w:rFonts w:cs="Arial"/>
                <w:iCs/>
                <w:szCs w:val="22"/>
              </w:rPr>
              <w:t xml:space="preserve">die verschiedenen Funktionalitäten </w:t>
            </w:r>
            <w:r w:rsidRPr="003F6E31">
              <w:rPr>
                <w:rFonts w:cs="Arial"/>
                <w:iCs/>
                <w:szCs w:val="22"/>
              </w:rPr>
              <w:t>eine</w:t>
            </w:r>
            <w:r>
              <w:rPr>
                <w:rFonts w:cs="Arial"/>
                <w:iCs/>
                <w:szCs w:val="22"/>
              </w:rPr>
              <w:t>r</w:t>
            </w:r>
            <w:r w:rsidRPr="003F6E31">
              <w:rPr>
                <w:rFonts w:cs="Arial"/>
                <w:iCs/>
                <w:szCs w:val="22"/>
              </w:rPr>
              <w:t xml:space="preserve"> </w:t>
            </w:r>
            <w:r w:rsidRPr="003F6E31">
              <w:rPr>
                <w:rFonts w:cs="Arial"/>
                <w:i/>
                <w:iCs/>
                <w:szCs w:val="22"/>
              </w:rPr>
              <w:t>Ressource</w:t>
            </w:r>
            <w:r w:rsidRPr="003F6E31">
              <w:rPr>
                <w:rFonts w:cs="Arial"/>
                <w:iCs/>
                <w:szCs w:val="22"/>
              </w:rPr>
              <w:t xml:space="preserve"> </w:t>
            </w:r>
            <w:r>
              <w:rPr>
                <w:rFonts w:cs="Arial"/>
                <w:iCs/>
                <w:szCs w:val="22"/>
              </w:rPr>
              <w:t>nutzen</w:t>
            </w:r>
            <w:r w:rsidRPr="003F6E31">
              <w:rPr>
                <w:rFonts w:cs="Arial"/>
                <w:iCs/>
                <w:szCs w:val="22"/>
              </w:rPr>
              <w:t xml:space="preserve"> darf</w:t>
            </w:r>
            <w:r>
              <w:rPr>
                <w:rFonts w:cs="Arial"/>
                <w:iCs/>
                <w:szCs w:val="22"/>
              </w:rPr>
              <w:t xml:space="preserve"> (</w:t>
            </w:r>
            <w:r w:rsidRPr="009C104E">
              <w:rPr>
                <w:rFonts w:cs="Arial"/>
                <w:i/>
                <w:iCs/>
                <w:szCs w:val="22"/>
              </w:rPr>
              <w:t>Feinautorisierung</w:t>
            </w:r>
            <w:r>
              <w:rPr>
                <w:rFonts w:cs="Arial"/>
                <w:iCs/>
                <w:szCs w:val="22"/>
              </w:rPr>
              <w:t>)</w:t>
            </w:r>
            <w:r w:rsidRPr="003F6E31">
              <w:rPr>
                <w:rFonts w:cs="Arial"/>
                <w:iCs/>
                <w:szCs w:val="22"/>
              </w:rPr>
              <w:t xml:space="preserve">, z.B. nach erfolgreicher </w:t>
            </w:r>
            <w:r w:rsidRPr="003F6E31">
              <w:rPr>
                <w:rFonts w:cs="Arial"/>
                <w:i/>
                <w:iCs/>
                <w:szCs w:val="22"/>
              </w:rPr>
              <w:t>Authentifizierung</w:t>
            </w:r>
            <w:r w:rsidRPr="003F6E31">
              <w:rPr>
                <w:rFonts w:cs="Arial"/>
                <w:iCs/>
                <w:szCs w:val="22"/>
              </w:rPr>
              <w:t xml:space="preserve"> und Bestätigung bestimmter </w:t>
            </w:r>
            <w:r w:rsidRPr="003F6E31">
              <w:rPr>
                <w:rFonts w:cs="Arial"/>
                <w:i/>
                <w:iCs/>
                <w:szCs w:val="22"/>
              </w:rPr>
              <w:t>Attribute</w:t>
            </w:r>
            <w:r w:rsidRPr="003F6E31">
              <w:rPr>
                <w:rFonts w:cs="Arial"/>
                <w:iCs/>
                <w:szCs w:val="22"/>
              </w:rPr>
              <w:t>.</w:t>
            </w:r>
          </w:p>
        </w:tc>
      </w:tr>
      <w:tr w:rsidR="00A20A6F" w:rsidRPr="003F6E31" w14:paraId="5B3D1283" w14:textId="77777777" w:rsidTr="00F12CE3">
        <w:trPr>
          <w:gridAfter w:val="1"/>
          <w:wAfter w:w="35" w:type="dxa"/>
          <w:cantSplit/>
        </w:trPr>
        <w:tc>
          <w:tcPr>
            <w:tcW w:w="2235" w:type="dxa"/>
          </w:tcPr>
          <w:p w14:paraId="275F6A73" w14:textId="77777777" w:rsidR="00A20A6F" w:rsidRPr="003F6E31" w:rsidRDefault="00A20A6F" w:rsidP="00454623">
            <w:pPr>
              <w:pStyle w:val="Textkrper"/>
              <w:rPr>
                <w:rFonts w:cs="Arial"/>
                <w:iCs/>
                <w:szCs w:val="22"/>
              </w:rPr>
            </w:pPr>
            <w:r>
              <w:rPr>
                <w:rFonts w:cs="Arial"/>
                <w:iCs/>
                <w:szCs w:val="22"/>
              </w:rPr>
              <w:t>Zugriffsrecht Service</w:t>
            </w:r>
          </w:p>
        </w:tc>
        <w:tc>
          <w:tcPr>
            <w:tcW w:w="7052" w:type="dxa"/>
          </w:tcPr>
          <w:p w14:paraId="12838975" w14:textId="26891FF7" w:rsidR="00A20A6F" w:rsidRPr="003F6E31" w:rsidRDefault="00A20A6F" w:rsidP="00454623">
            <w:pPr>
              <w:pStyle w:val="Textkrper"/>
              <w:rPr>
                <w:rFonts w:cs="Arial"/>
                <w:i/>
                <w:iCs/>
                <w:szCs w:val="22"/>
              </w:rPr>
            </w:pPr>
            <w:r w:rsidRPr="003F6E31">
              <w:t xml:space="preserve">Der Service verwaltet die Rechte für die Nutzung einer </w:t>
            </w:r>
            <w:r w:rsidR="001D7A52">
              <w:rPr>
                <w:i/>
              </w:rPr>
              <w:t>E-Ressource</w:t>
            </w:r>
            <w:r w:rsidRPr="003F6E31">
              <w:t xml:space="preserve">. Die Rechte sind auf der Basis von </w:t>
            </w:r>
            <w:r w:rsidRPr="009C104E">
              <w:rPr>
                <w:i/>
              </w:rPr>
              <w:t>Authentisierung</w:t>
            </w:r>
            <w:r w:rsidRPr="003F6E31">
              <w:t xml:space="preserve">, </w:t>
            </w:r>
            <w:r w:rsidRPr="009C104E">
              <w:rPr>
                <w:i/>
              </w:rPr>
              <w:t>Attributen</w:t>
            </w:r>
            <w:r w:rsidRPr="003F6E31">
              <w:t xml:space="preserve"> oder eigenen Modellen (Gruppen, Rollen, Einzelberechtigungen) definiert.</w:t>
            </w:r>
          </w:p>
        </w:tc>
      </w:tr>
    </w:tbl>
    <w:p w14:paraId="7A362B8D" w14:textId="77777777" w:rsidR="00BB1B71" w:rsidRDefault="00BB1B71" w:rsidP="008861C9">
      <w:pPr>
        <w:pStyle w:val="Textkrper"/>
        <w:rPr>
          <w:b/>
          <w:bCs/>
          <w:sz w:val="32"/>
        </w:rPr>
      </w:pPr>
    </w:p>
    <w:p w14:paraId="0B31B377" w14:textId="77777777" w:rsidR="00BB1B71" w:rsidRDefault="00BB1B71">
      <w:pPr>
        <w:spacing w:after="0" w:line="240" w:lineRule="auto"/>
        <w:rPr>
          <w:b/>
          <w:bCs/>
          <w:sz w:val="32"/>
        </w:rPr>
      </w:pPr>
      <w:r>
        <w:rPr>
          <w:b/>
          <w:bCs/>
          <w:sz w:val="32"/>
        </w:rPr>
        <w:br w:type="page"/>
      </w:r>
    </w:p>
    <w:p w14:paraId="5E5E48BE" w14:textId="1F62FE7B" w:rsidR="00295D3A" w:rsidRDefault="00663C01">
      <w:pPr>
        <w:pStyle w:val="Anhang"/>
      </w:pPr>
      <w:bookmarkStart w:id="462" w:name="_Toc366590300"/>
      <w:bookmarkStart w:id="463" w:name="_Toc487535847"/>
      <w:r w:rsidRPr="003F6E31">
        <w:t>–</w:t>
      </w:r>
      <w:r w:rsidR="00295D3A">
        <w:t xml:space="preserve"> Identity Federation Modelle</w:t>
      </w:r>
      <w:bookmarkEnd w:id="463"/>
    </w:p>
    <w:p w14:paraId="62198AF8" w14:textId="77777777" w:rsidR="00295D3A" w:rsidRDefault="00295D3A" w:rsidP="00295D3A">
      <w:pPr>
        <w:pStyle w:val="Textkrper"/>
        <w:spacing w:after="0"/>
      </w:pPr>
      <w:r>
        <w:t xml:space="preserve">Sobald mehrere RPs und IdP/AAs im Spiel sind, spricht man von komplexen </w:t>
      </w:r>
      <w:r w:rsidRPr="00F640F3">
        <w:rPr>
          <w:i/>
        </w:rPr>
        <w:t>Identity Federation</w:t>
      </w:r>
      <w:r>
        <w:t xml:space="preserve"> Modellen. Auf dieser Ebene sind verschiedene Szenarien möglich, welche sich je nach Ziel und Randbedingungen besser oder schlechter eignen. </w:t>
      </w:r>
    </w:p>
    <w:p w14:paraId="08F54628" w14:textId="77777777" w:rsidR="00295D3A" w:rsidRDefault="00295D3A" w:rsidP="00295D3A">
      <w:pPr>
        <w:pStyle w:val="Textkrper"/>
      </w:pPr>
      <w:r w:rsidRPr="00E25A94">
        <w:t xml:space="preserve">Folgende </w:t>
      </w:r>
      <w:r>
        <w:t>fünf Umsetzungs-Varianten sind S</w:t>
      </w:r>
      <w:r w:rsidRPr="00E25A94">
        <w:t xml:space="preserve">ituations-spezifisch optimal. Bei der Umsetzung einer </w:t>
      </w:r>
      <w:r w:rsidRPr="00F640F3">
        <w:rPr>
          <w:i/>
        </w:rPr>
        <w:t>föderierten</w:t>
      </w:r>
      <w:r w:rsidRPr="00E25A94">
        <w:t xml:space="preserve"> </w:t>
      </w:r>
      <w:r w:rsidRPr="00F640F3">
        <w:rPr>
          <w:i/>
        </w:rPr>
        <w:t>IAM</w:t>
      </w:r>
      <w:r w:rsidRPr="00E25A94">
        <w:t>-Lösung gilt es eines dieser Varianten oder deren Mischform z</w:t>
      </w:r>
      <w:r>
        <w:t>u implementieren.</w:t>
      </w:r>
    </w:p>
    <w:p w14:paraId="44911BE3" w14:textId="12816D6B" w:rsidR="00295D3A" w:rsidRDefault="00663C01" w:rsidP="000C3A3C">
      <w:pPr>
        <w:pStyle w:val="AnhangA1"/>
      </w:pPr>
      <w:bookmarkStart w:id="464" w:name="_Toc487535848"/>
      <w:r w:rsidRPr="003F6E31">
        <w:t>–</w:t>
      </w:r>
      <w:r w:rsidR="004622A7">
        <w:t xml:space="preserve"> </w:t>
      </w:r>
      <w:r w:rsidR="00295D3A">
        <w:t>RP-zentriertes Modell</w:t>
      </w:r>
      <w:bookmarkEnd w:id="464"/>
    </w:p>
    <w:p w14:paraId="0DE7A584" w14:textId="3B7A8FC3" w:rsidR="00295D3A" w:rsidRDefault="00295D3A" w:rsidP="00295D3A">
      <w:pPr>
        <w:pStyle w:val="Textkrper"/>
      </w:pPr>
      <w:r>
        <w:t xml:space="preserve">Das </w:t>
      </w:r>
      <w:r w:rsidRPr="002442AB">
        <w:rPr>
          <w:i/>
        </w:rPr>
        <w:t>RP-zentrierte Modell</w:t>
      </w:r>
      <w:r>
        <w:t xml:space="preserve"> (vgl.</w:t>
      </w:r>
      <w:r w:rsidR="004622A7">
        <w:t xml:space="preserve"> </w:t>
      </w:r>
      <w:r w:rsidR="004622A7">
        <w:fldChar w:fldCharType="begin"/>
      </w:r>
      <w:r w:rsidR="004622A7">
        <w:instrText xml:space="preserve"> REF _Ref485223938 \h </w:instrText>
      </w:r>
      <w:r w:rsidR="004622A7">
        <w:fldChar w:fldCharType="separate"/>
      </w:r>
      <w:r w:rsidR="000B7520">
        <w:t xml:space="preserve">Abbildung </w:t>
      </w:r>
      <w:r w:rsidR="000B7520">
        <w:rPr>
          <w:noProof/>
        </w:rPr>
        <w:t>15</w:t>
      </w:r>
      <w:r w:rsidR="004622A7">
        <w:fldChar w:fldCharType="end"/>
      </w:r>
      <w:r>
        <w:t xml:space="preserve">) ist für eine </w:t>
      </w:r>
      <w:r w:rsidRPr="00F640F3">
        <w:rPr>
          <w:i/>
        </w:rPr>
        <w:t>Relying Party</w:t>
      </w:r>
      <w:r>
        <w:t xml:space="preserve"> geeignet, welche eine </w:t>
      </w:r>
      <w:r w:rsidRPr="00F640F3">
        <w:rPr>
          <w:i/>
        </w:rPr>
        <w:t>Ressource</w:t>
      </w:r>
      <w:r>
        <w:t xml:space="preserve"> für eine grössere Anzahl Partnerorganisationen zur Verfügung stellt. Die Subjekte dieser Organisationen können sich bei ihrem Heimat-IdP/AA ihrer </w:t>
      </w:r>
      <w:r w:rsidRPr="00F640F3">
        <w:rPr>
          <w:i/>
        </w:rPr>
        <w:t>Domäne</w:t>
      </w:r>
      <w:r>
        <w:t xml:space="preserve"> authentisieren und mit ihren </w:t>
      </w:r>
      <w:r w:rsidRPr="00F640F3">
        <w:rPr>
          <w:i/>
        </w:rPr>
        <w:t>Attributen</w:t>
      </w:r>
      <w:r>
        <w:t xml:space="preserve"> auf die </w:t>
      </w:r>
      <w:r w:rsidRPr="00F640F3">
        <w:rPr>
          <w:i/>
        </w:rPr>
        <w:t>Ressource</w:t>
      </w:r>
      <w:r>
        <w:t xml:space="preserve"> zugreifen. Der grosse Vorteil für die </w:t>
      </w:r>
      <w:r w:rsidRPr="002442AB">
        <w:rPr>
          <w:i/>
        </w:rPr>
        <w:t>Relying Party</w:t>
      </w:r>
      <w:r>
        <w:t xml:space="preserve"> liegt darin, dass sie die </w:t>
      </w:r>
      <w:r>
        <w:rPr>
          <w:i/>
        </w:rPr>
        <w:t>E-Identities</w:t>
      </w:r>
      <w:r w:rsidR="004A1D98">
        <w:rPr>
          <w:i/>
        </w:rPr>
        <w:t xml:space="preserve"> </w:t>
      </w:r>
      <w:r w:rsidRPr="00163F3A">
        <w:t xml:space="preserve">nicht selbst </w:t>
      </w:r>
      <w:r>
        <w:t xml:space="preserve">verwalten muss. Ihr reicht die </w:t>
      </w:r>
      <w:r w:rsidRPr="00F640F3">
        <w:rPr>
          <w:i/>
        </w:rPr>
        <w:t>Authentifizierungs</w:t>
      </w:r>
      <w:r>
        <w:t xml:space="preserve">- und </w:t>
      </w:r>
      <w:r w:rsidRPr="00F640F3">
        <w:rPr>
          <w:i/>
        </w:rPr>
        <w:t>Attributbestätigung</w:t>
      </w:r>
      <w:r>
        <w:t xml:space="preserve">, um das </w:t>
      </w:r>
      <w:r w:rsidRPr="00F640F3">
        <w:rPr>
          <w:i/>
        </w:rPr>
        <w:t>Subjekt</w:t>
      </w:r>
      <w:r>
        <w:t xml:space="preserve"> für den </w:t>
      </w:r>
      <w:r w:rsidRPr="00F640F3">
        <w:rPr>
          <w:i/>
        </w:rPr>
        <w:t>Zugriff</w:t>
      </w:r>
      <w:r>
        <w:t xml:space="preserve"> auf die </w:t>
      </w:r>
      <w:r w:rsidRPr="00F640F3">
        <w:rPr>
          <w:i/>
        </w:rPr>
        <w:t>Ressource</w:t>
      </w:r>
      <w:r>
        <w:t xml:space="preserve"> zu berechtigen.</w:t>
      </w:r>
    </w:p>
    <w:p w14:paraId="0AC56876" w14:textId="77777777" w:rsidR="00295D3A" w:rsidRDefault="00295D3A" w:rsidP="00295D3A">
      <w:pPr>
        <w:pStyle w:val="Abbildung"/>
      </w:pPr>
      <w:r w:rsidRPr="00D51F77">
        <w:rPr>
          <w:lang w:val="de-CH"/>
        </w:rPr>
        <w:t xml:space="preserve"> </w:t>
      </w:r>
      <w:r>
        <w:rPr>
          <w:lang w:val="de-CH" w:eastAsia="de-CH"/>
        </w:rPr>
        <w:drawing>
          <wp:inline distT="0" distB="0" distL="0" distR="0" wp14:anchorId="4750ED82" wp14:editId="06B47F01">
            <wp:extent cx="2412000" cy="1786666"/>
            <wp:effectExtent l="0" t="0" r="7620" b="0"/>
            <wp:docPr id="26"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12000" cy="1786666"/>
                    </a:xfrm>
                    <a:prstGeom prst="rect">
                      <a:avLst/>
                    </a:prstGeom>
                    <a:noFill/>
                    <a:ln>
                      <a:noFill/>
                    </a:ln>
                  </pic:spPr>
                </pic:pic>
              </a:graphicData>
            </a:graphic>
          </wp:inline>
        </w:drawing>
      </w:r>
    </w:p>
    <w:p w14:paraId="5245307C" w14:textId="57411E31" w:rsidR="00295D3A" w:rsidRPr="00A2346A" w:rsidRDefault="00295D3A" w:rsidP="00E67B10">
      <w:pPr>
        <w:pStyle w:val="Beschriftung"/>
      </w:pPr>
      <w:bookmarkStart w:id="465" w:name="_Ref485223938"/>
      <w:bookmarkStart w:id="466" w:name="_Toc487535892"/>
      <w:r>
        <w:t xml:space="preserve">Abbildung </w:t>
      </w:r>
      <w:fldSimple w:instr=" SEQ Abbildung \* ARABIC ">
        <w:r w:rsidR="000B7520">
          <w:rPr>
            <w:noProof/>
          </w:rPr>
          <w:t>15</w:t>
        </w:r>
      </w:fldSimple>
      <w:bookmarkEnd w:id="465"/>
      <w:r w:rsidR="004A1D98">
        <w:t xml:space="preserve"> </w:t>
      </w:r>
      <w:r>
        <w:t>RP-zentriertes Modell</w:t>
      </w:r>
      <w:bookmarkEnd w:id="466"/>
    </w:p>
    <w:p w14:paraId="4361F909" w14:textId="4DC1DC5F" w:rsidR="00295D3A" w:rsidRDefault="00663C01" w:rsidP="000C3A3C">
      <w:pPr>
        <w:pStyle w:val="AnhangA1"/>
      </w:pPr>
      <w:bookmarkStart w:id="467" w:name="_Toc487535849"/>
      <w:r w:rsidRPr="003F6E31">
        <w:t>–</w:t>
      </w:r>
      <w:r w:rsidR="004622A7">
        <w:t xml:space="preserve"> </w:t>
      </w:r>
      <w:r w:rsidR="00295D3A">
        <w:t>IdP/AA-zentriertes Modell</w:t>
      </w:r>
      <w:bookmarkEnd w:id="467"/>
    </w:p>
    <w:p w14:paraId="209BAF01" w14:textId="7B2647C0" w:rsidR="00295D3A" w:rsidRDefault="00295D3A" w:rsidP="00295D3A">
      <w:pPr>
        <w:pStyle w:val="Textkrper"/>
      </w:pPr>
      <w:r>
        <w:t xml:space="preserve">Das </w:t>
      </w:r>
      <w:r w:rsidRPr="002442AB">
        <w:rPr>
          <w:i/>
        </w:rPr>
        <w:t>IdP/AA-zentrierte Modell</w:t>
      </w:r>
      <w:r>
        <w:t xml:space="preserve"> (vgl.</w:t>
      </w:r>
      <w:r w:rsidR="004622A7">
        <w:t xml:space="preserve"> </w:t>
      </w:r>
      <w:r w:rsidR="004622A7">
        <w:fldChar w:fldCharType="begin"/>
      </w:r>
      <w:r w:rsidR="004622A7">
        <w:instrText xml:space="preserve"> REF _Ref485223915 \h </w:instrText>
      </w:r>
      <w:r w:rsidR="004622A7">
        <w:fldChar w:fldCharType="separate"/>
      </w:r>
      <w:r w:rsidR="000B7520">
        <w:t xml:space="preserve">Abbildung </w:t>
      </w:r>
      <w:r w:rsidR="000B7520">
        <w:rPr>
          <w:noProof/>
        </w:rPr>
        <w:t>16</w:t>
      </w:r>
      <w:r w:rsidR="004622A7">
        <w:fldChar w:fldCharType="end"/>
      </w:r>
      <w:r>
        <w:t xml:space="preserve">) wird eingesetzt, wenn mehrere </w:t>
      </w:r>
      <w:r w:rsidRPr="00F640F3">
        <w:rPr>
          <w:i/>
        </w:rPr>
        <w:t>IAM</w:t>
      </w:r>
      <w:r>
        <w:t xml:space="preserve">-Systeme auf eine einzige IdP/AA konsolidiert werden, welches dann von möglichst vielen </w:t>
      </w:r>
      <w:r w:rsidRPr="002442AB">
        <w:rPr>
          <w:i/>
        </w:rPr>
        <w:t>Relying Parties</w:t>
      </w:r>
      <w:r>
        <w:t xml:space="preserve"> zur Authentifizierung und </w:t>
      </w:r>
      <w:r w:rsidRPr="00F640F3">
        <w:rPr>
          <w:i/>
        </w:rPr>
        <w:t>Autorisierung</w:t>
      </w:r>
      <w:r>
        <w:t xml:space="preserve"> der </w:t>
      </w:r>
      <w:r w:rsidRPr="00F640F3">
        <w:rPr>
          <w:i/>
        </w:rPr>
        <w:t>Subjekte</w:t>
      </w:r>
      <w:r>
        <w:t xml:space="preserve"> verwendet wird. Innerhalb einer Organisation ist dies meist einfach umzusetzen. Über Organisationsgrenzen hinweg hingegen gibt es vielfach grosse rechtliche Hürden, um dieses Szenario umsetzen zu können.</w:t>
      </w:r>
    </w:p>
    <w:p w14:paraId="0F957FF3" w14:textId="77777777" w:rsidR="00295D3A" w:rsidRPr="00226DA3" w:rsidRDefault="00295D3A" w:rsidP="00295D3A">
      <w:pPr>
        <w:pStyle w:val="Abbildung"/>
        <w:rPr>
          <w:lang w:val="de-CH"/>
        </w:rPr>
      </w:pPr>
      <w:r w:rsidRPr="00D51F77">
        <w:rPr>
          <w:lang w:val="de-CH"/>
        </w:rPr>
        <w:t xml:space="preserve"> </w:t>
      </w:r>
      <w:r>
        <w:rPr>
          <w:lang w:val="de-CH" w:eastAsia="de-CH"/>
        </w:rPr>
        <w:drawing>
          <wp:inline distT="0" distB="0" distL="0" distR="0" wp14:anchorId="5578F69E" wp14:editId="1C9A0084">
            <wp:extent cx="2412000" cy="1740993"/>
            <wp:effectExtent l="0" t="0" r="7620" b="0"/>
            <wp:docPr id="27"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12000" cy="1740993"/>
                    </a:xfrm>
                    <a:prstGeom prst="rect">
                      <a:avLst/>
                    </a:prstGeom>
                    <a:noFill/>
                    <a:ln>
                      <a:noFill/>
                    </a:ln>
                  </pic:spPr>
                </pic:pic>
              </a:graphicData>
            </a:graphic>
          </wp:inline>
        </w:drawing>
      </w:r>
    </w:p>
    <w:p w14:paraId="755A44CC" w14:textId="5A981DD2" w:rsidR="00295D3A" w:rsidRDefault="00295D3A" w:rsidP="00E67B10">
      <w:pPr>
        <w:pStyle w:val="Beschriftung"/>
      </w:pPr>
      <w:bookmarkStart w:id="468" w:name="_Ref485223915"/>
      <w:bookmarkStart w:id="469" w:name="_Toc487535893"/>
      <w:r>
        <w:t xml:space="preserve">Abbildung </w:t>
      </w:r>
      <w:fldSimple w:instr=" SEQ Abbildung \* ARABIC ">
        <w:r w:rsidR="000B7520">
          <w:rPr>
            <w:noProof/>
          </w:rPr>
          <w:t>16</w:t>
        </w:r>
      </w:fldSimple>
      <w:bookmarkEnd w:id="468"/>
      <w:r w:rsidR="004A1D98">
        <w:rPr>
          <w:noProof/>
        </w:rPr>
        <w:t xml:space="preserve"> </w:t>
      </w:r>
      <w:r>
        <w:t>IdP/AA-zentriertes Modell</w:t>
      </w:r>
      <w:bookmarkEnd w:id="469"/>
    </w:p>
    <w:p w14:paraId="230E36CE" w14:textId="1F5DFAA3" w:rsidR="00295D3A" w:rsidRDefault="00663C01" w:rsidP="000C3A3C">
      <w:pPr>
        <w:pStyle w:val="AnhangA1"/>
      </w:pPr>
      <w:bookmarkStart w:id="470" w:name="_Toc487535850"/>
      <w:r w:rsidRPr="003F6E31">
        <w:t>–</w:t>
      </w:r>
      <w:r w:rsidR="004622A7">
        <w:t xml:space="preserve"> </w:t>
      </w:r>
      <w:r w:rsidR="00295D3A">
        <w:t>Cross Domain Modell</w:t>
      </w:r>
      <w:bookmarkEnd w:id="470"/>
    </w:p>
    <w:p w14:paraId="73593781" w14:textId="4F9A20E0" w:rsidR="00295D3A" w:rsidRDefault="00295D3A" w:rsidP="00295D3A">
      <w:pPr>
        <w:pStyle w:val="Textkrper"/>
      </w:pPr>
      <w:r>
        <w:t xml:space="preserve">In einem </w:t>
      </w:r>
      <w:r w:rsidRPr="002442AB">
        <w:rPr>
          <w:i/>
        </w:rPr>
        <w:t>Cross Domain Modell</w:t>
      </w:r>
      <w:r>
        <w:t xml:space="preserve"> kann jede Organisation sowohl </w:t>
      </w:r>
      <w:r w:rsidRPr="002442AB">
        <w:rPr>
          <w:i/>
        </w:rPr>
        <w:t>Identity Provider</w:t>
      </w:r>
      <w:r>
        <w:t xml:space="preserve"> wie auch </w:t>
      </w:r>
      <w:r w:rsidRPr="002442AB">
        <w:rPr>
          <w:i/>
        </w:rPr>
        <w:t>Relying Party</w:t>
      </w:r>
      <w:r>
        <w:t xml:space="preserve"> sein. Dies ist ein häufiges Szenario, wenn ein </w:t>
      </w:r>
      <w:r w:rsidRPr="002442AB">
        <w:rPr>
          <w:i/>
        </w:rPr>
        <w:t>IdP/AA-zentriertes Modell</w:t>
      </w:r>
      <w:r>
        <w:t xml:space="preserve"> nicht umgesetzt werden kann. Alle Organisationen stellen auf der einen Seite die </w:t>
      </w:r>
      <w:r>
        <w:rPr>
          <w:i/>
        </w:rPr>
        <w:t>E-Identities</w:t>
      </w:r>
      <w:r w:rsidR="004A1D98">
        <w:rPr>
          <w:i/>
        </w:rPr>
        <w:t xml:space="preserve"> </w:t>
      </w:r>
      <w:r>
        <w:t xml:space="preserve">ihrer </w:t>
      </w:r>
      <w:r w:rsidRPr="00F640F3">
        <w:rPr>
          <w:i/>
        </w:rPr>
        <w:t>Subjekte</w:t>
      </w:r>
      <w:r>
        <w:t xml:space="preserve"> gegen aussen zur Verfügung und betreiben auf der anderen Seite selbst </w:t>
      </w:r>
      <w:r w:rsidRPr="00F640F3">
        <w:rPr>
          <w:i/>
        </w:rPr>
        <w:t>Ressourcen</w:t>
      </w:r>
      <w:r>
        <w:t xml:space="preserve">, welche über die </w:t>
      </w:r>
      <w:r w:rsidRPr="002442AB">
        <w:rPr>
          <w:i/>
        </w:rPr>
        <w:t xml:space="preserve">Cross Domain </w:t>
      </w:r>
      <w:r>
        <w:t xml:space="preserve">Infrastruktur sowohl von internen Subjekten (über den eigenen IdP/AA) wie auch von externen </w:t>
      </w:r>
      <w:r w:rsidRPr="00F640F3">
        <w:rPr>
          <w:i/>
        </w:rPr>
        <w:t>Subjekten</w:t>
      </w:r>
      <w:r>
        <w:t xml:space="preserve"> verwendet werden können.</w:t>
      </w:r>
    </w:p>
    <w:p w14:paraId="40B33252" w14:textId="77777777" w:rsidR="00295D3A" w:rsidRDefault="00295D3A" w:rsidP="00295D3A">
      <w:pPr>
        <w:pStyle w:val="Abbildung"/>
      </w:pPr>
      <w:r w:rsidRPr="00D51F77">
        <w:rPr>
          <w:lang w:val="de-CH"/>
        </w:rPr>
        <w:t xml:space="preserve"> </w:t>
      </w:r>
      <w:r>
        <w:rPr>
          <w:lang w:val="de-CH" w:eastAsia="de-CH"/>
        </w:rPr>
        <w:drawing>
          <wp:inline distT="0" distB="0" distL="0" distR="0" wp14:anchorId="5B1277C2" wp14:editId="6E8922F8">
            <wp:extent cx="4714875" cy="2533650"/>
            <wp:effectExtent l="0" t="0" r="0" b="0"/>
            <wp:docPr id="2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14875" cy="2533650"/>
                    </a:xfrm>
                    <a:prstGeom prst="rect">
                      <a:avLst/>
                    </a:prstGeom>
                    <a:noFill/>
                    <a:ln>
                      <a:noFill/>
                    </a:ln>
                  </pic:spPr>
                </pic:pic>
              </a:graphicData>
            </a:graphic>
          </wp:inline>
        </w:drawing>
      </w:r>
    </w:p>
    <w:p w14:paraId="359E4131" w14:textId="10E016F1" w:rsidR="00295D3A" w:rsidRPr="00770F37" w:rsidRDefault="00295D3A" w:rsidP="00E67B10">
      <w:pPr>
        <w:pStyle w:val="Beschriftung"/>
        <w:rPr>
          <w:lang w:val="en-GB"/>
        </w:rPr>
      </w:pPr>
      <w:bookmarkStart w:id="471" w:name="_Toc487535894"/>
      <w:r w:rsidRPr="00770F37">
        <w:rPr>
          <w:lang w:val="en-GB"/>
        </w:rPr>
        <w:t xml:space="preserve">Abbildung </w:t>
      </w:r>
      <w:r w:rsidRPr="00770F37">
        <w:rPr>
          <w:lang w:val="en-GB"/>
        </w:rPr>
        <w:fldChar w:fldCharType="begin"/>
      </w:r>
      <w:r w:rsidRPr="00770F37">
        <w:rPr>
          <w:lang w:val="en-GB"/>
        </w:rPr>
        <w:instrText xml:space="preserve"> SEQ Abbildung \* ARABIC </w:instrText>
      </w:r>
      <w:r w:rsidRPr="00770F37">
        <w:rPr>
          <w:lang w:val="en-GB"/>
        </w:rPr>
        <w:fldChar w:fldCharType="separate"/>
      </w:r>
      <w:r w:rsidR="000B7520">
        <w:rPr>
          <w:noProof/>
          <w:lang w:val="en-GB"/>
        </w:rPr>
        <w:t>17</w:t>
      </w:r>
      <w:r w:rsidRPr="00770F37">
        <w:rPr>
          <w:lang w:val="en-GB"/>
        </w:rPr>
        <w:fldChar w:fldCharType="end"/>
      </w:r>
      <w:r w:rsidR="004A1D98">
        <w:rPr>
          <w:noProof/>
          <w:lang w:val="en-GB"/>
        </w:rPr>
        <w:t xml:space="preserve"> </w:t>
      </w:r>
      <w:r w:rsidRPr="00770F37">
        <w:rPr>
          <w:lang w:val="en-GB"/>
        </w:rPr>
        <w:t>Cross Domain Modell</w:t>
      </w:r>
      <w:bookmarkEnd w:id="471"/>
    </w:p>
    <w:p w14:paraId="1337C0A2" w14:textId="55AE6953" w:rsidR="00295D3A" w:rsidRPr="00B706F1" w:rsidRDefault="00295D3A" w:rsidP="00295D3A">
      <w:pPr>
        <w:pStyle w:val="Textkrper"/>
      </w:pPr>
      <w:r w:rsidRPr="00510A8C">
        <w:rPr>
          <w:lang w:val="en-GB"/>
        </w:rPr>
        <w:t xml:space="preserve">Jede Organisation tauscht im </w:t>
      </w:r>
      <w:r w:rsidRPr="00510A8C">
        <w:rPr>
          <w:i/>
          <w:lang w:val="en-GB"/>
        </w:rPr>
        <w:t>Cross Domain Modell</w:t>
      </w:r>
      <w:r w:rsidRPr="00510A8C">
        <w:rPr>
          <w:lang w:val="en-GB"/>
        </w:rPr>
        <w:t xml:space="preserve"> Peer-to-Peer ihre </w:t>
      </w:r>
      <w:r w:rsidRPr="00510A8C">
        <w:rPr>
          <w:i/>
          <w:lang w:val="en-GB"/>
        </w:rPr>
        <w:t>Metadaten</w:t>
      </w:r>
      <w:r w:rsidRPr="00510A8C">
        <w:rPr>
          <w:lang w:val="en-GB"/>
        </w:rPr>
        <w:t xml:space="preserve"> und </w:t>
      </w:r>
      <w:r w:rsidRPr="00510A8C">
        <w:rPr>
          <w:i/>
          <w:lang w:val="en-GB"/>
        </w:rPr>
        <w:t>Identity</w:t>
      </w:r>
      <w:r w:rsidRPr="00D74B69">
        <w:rPr>
          <w:lang w:val="en-GB"/>
        </w:rPr>
        <w:t xml:space="preserve"> </w:t>
      </w:r>
      <w:r w:rsidRPr="00510A8C">
        <w:rPr>
          <w:i/>
          <w:lang w:val="en-GB"/>
        </w:rPr>
        <w:t>Provider</w:t>
      </w:r>
      <w:r w:rsidRPr="00510A8C">
        <w:rPr>
          <w:lang w:val="en-GB"/>
        </w:rPr>
        <w:t xml:space="preserve"> Discovery-Informationen aus. </w:t>
      </w:r>
      <w:r>
        <w:t>Wenn der Verbund der Organisationen zu gross wird, skaliert dies schlecht. Deshalb werden diese Dienste vielfach zentralisiert und von einem vertrauenswürdigen Betreiber unterhalten (vgl. Abschnitt</w:t>
      </w:r>
      <w:r w:rsidR="004622A7">
        <w:t xml:space="preserve"> </w:t>
      </w:r>
      <w:r w:rsidR="004622A7">
        <w:fldChar w:fldCharType="begin"/>
      </w:r>
      <w:r w:rsidR="004622A7">
        <w:instrText xml:space="preserve"> REF _Ref485223876 \r \h </w:instrText>
      </w:r>
      <w:r w:rsidR="004622A7">
        <w:fldChar w:fldCharType="separate"/>
      </w:r>
      <w:r w:rsidR="000B7520">
        <w:t>E.4</w:t>
      </w:r>
      <w:r w:rsidR="004622A7">
        <w:fldChar w:fldCharType="end"/>
      </w:r>
      <w:r>
        <w:t>).</w:t>
      </w:r>
      <w:r w:rsidRPr="00531D9C">
        <w:t xml:space="preserve"> </w:t>
      </w:r>
    </w:p>
    <w:p w14:paraId="5CE5B36F" w14:textId="09E4C221" w:rsidR="00295D3A" w:rsidRDefault="00663C01" w:rsidP="000C3A3C">
      <w:pPr>
        <w:pStyle w:val="AnhangA1"/>
      </w:pPr>
      <w:bookmarkStart w:id="472" w:name="_Ref485223876"/>
      <w:bookmarkStart w:id="473" w:name="_Toc487535851"/>
      <w:r w:rsidRPr="003F6E31">
        <w:t>–</w:t>
      </w:r>
      <w:r w:rsidR="004622A7">
        <w:t xml:space="preserve"> </w:t>
      </w:r>
      <w:r w:rsidR="00295D3A">
        <w:t>Zentralisierte Metadaten und Discovery</w:t>
      </w:r>
      <w:bookmarkEnd w:id="472"/>
      <w:bookmarkEnd w:id="473"/>
    </w:p>
    <w:p w14:paraId="73218615" w14:textId="12574132" w:rsidR="00295D3A" w:rsidRPr="000A1B87" w:rsidRDefault="00295D3A" w:rsidP="00295D3A">
      <w:pPr>
        <w:pStyle w:val="Textkrper"/>
      </w:pPr>
      <w:r>
        <w:t xml:space="preserve">Die Auslagerung der beiden Dienste Metadaten und Discovery, wie in </w:t>
      </w:r>
      <w:r w:rsidR="004622A7">
        <w:fldChar w:fldCharType="begin"/>
      </w:r>
      <w:r w:rsidR="004622A7">
        <w:instrText xml:space="preserve"> REF _Ref485223832 \h </w:instrText>
      </w:r>
      <w:r w:rsidR="004622A7">
        <w:fldChar w:fldCharType="separate"/>
      </w:r>
      <w:r w:rsidR="000B7520">
        <w:t xml:space="preserve">Abbildung </w:t>
      </w:r>
      <w:r w:rsidR="000B7520">
        <w:rPr>
          <w:noProof/>
        </w:rPr>
        <w:t>18</w:t>
      </w:r>
      <w:r w:rsidR="004622A7">
        <w:fldChar w:fldCharType="end"/>
      </w:r>
      <w:r w:rsidR="004622A7">
        <w:t xml:space="preserve"> </w:t>
      </w:r>
      <w:r>
        <w:t xml:space="preserve">dargestellt, stellt ein typisches Szenario dar. Ein zentraler IAM-Dienstanbieter verwaltet und publiziert die Metadaten aller beteiligter Komponenten mit einem Metadata Aggregator (MDA) Service und unterhält zudem einen zentralen Discovery Service (DS). </w:t>
      </w:r>
    </w:p>
    <w:p w14:paraId="6821CEE2" w14:textId="77777777" w:rsidR="00295D3A" w:rsidRDefault="00295D3A" w:rsidP="00295D3A">
      <w:pPr>
        <w:pStyle w:val="Abbildung"/>
      </w:pPr>
      <w:r w:rsidRPr="00D51F77">
        <w:rPr>
          <w:lang w:val="de-CH"/>
        </w:rPr>
        <w:t xml:space="preserve"> </w:t>
      </w:r>
      <w:r>
        <w:rPr>
          <w:lang w:val="de-CH" w:eastAsia="de-CH"/>
        </w:rPr>
        <w:drawing>
          <wp:inline distT="0" distB="0" distL="0" distR="0" wp14:anchorId="1E0F679A" wp14:editId="50063AD0">
            <wp:extent cx="3800475" cy="1333500"/>
            <wp:effectExtent l="0" t="0" r="0" b="0"/>
            <wp:docPr id="30"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00475" cy="1333500"/>
                    </a:xfrm>
                    <a:prstGeom prst="rect">
                      <a:avLst/>
                    </a:prstGeom>
                    <a:noFill/>
                    <a:ln>
                      <a:noFill/>
                    </a:ln>
                  </pic:spPr>
                </pic:pic>
              </a:graphicData>
            </a:graphic>
          </wp:inline>
        </w:drawing>
      </w:r>
    </w:p>
    <w:p w14:paraId="740AACA9" w14:textId="263D03FC" w:rsidR="00295D3A" w:rsidRDefault="00295D3A" w:rsidP="00E67B10">
      <w:pPr>
        <w:pStyle w:val="Beschriftung"/>
      </w:pPr>
      <w:bookmarkStart w:id="474" w:name="_Ref485223832"/>
      <w:bookmarkStart w:id="475" w:name="_Toc487535895"/>
      <w:r>
        <w:t xml:space="preserve">Abbildung </w:t>
      </w:r>
      <w:fldSimple w:instr=" SEQ Abbildung \* ARABIC ">
        <w:r w:rsidR="000B7520">
          <w:rPr>
            <w:noProof/>
          </w:rPr>
          <w:t>18</w:t>
        </w:r>
      </w:fldSimple>
      <w:bookmarkEnd w:id="474"/>
      <w:r w:rsidR="004A1D98">
        <w:rPr>
          <w:noProof/>
        </w:rPr>
        <w:t xml:space="preserve"> </w:t>
      </w:r>
      <w:r>
        <w:t>Zentralisierte Metadaten und Discovery Service</w:t>
      </w:r>
      <w:bookmarkEnd w:id="475"/>
    </w:p>
    <w:p w14:paraId="588EB333" w14:textId="40E9FF21" w:rsidR="00295D3A" w:rsidRDefault="00295D3A" w:rsidP="00295D3A">
      <w:pPr>
        <w:pStyle w:val="Textkrper"/>
      </w:pPr>
      <w:r>
        <w:t xml:space="preserve">Es können aber noch weitere Dienste zentralisiert werden, wie das </w:t>
      </w:r>
      <w:r w:rsidRPr="00EB6CDB">
        <w:rPr>
          <w:i/>
        </w:rPr>
        <w:t>Hub-'n'-Spoke Modell</w:t>
      </w:r>
      <w:r>
        <w:t xml:space="preserve"> in Abschnitt </w:t>
      </w:r>
      <w:r w:rsidR="004622A7">
        <w:fldChar w:fldCharType="begin"/>
      </w:r>
      <w:r w:rsidR="004622A7">
        <w:instrText xml:space="preserve"> REF _Ref485223504 \r \h </w:instrText>
      </w:r>
      <w:r w:rsidR="004622A7">
        <w:fldChar w:fldCharType="separate"/>
      </w:r>
      <w:r w:rsidR="000B7520">
        <w:t>E.5</w:t>
      </w:r>
      <w:r w:rsidR="004622A7">
        <w:fldChar w:fldCharType="end"/>
      </w:r>
      <w:r w:rsidR="004622A7">
        <w:t xml:space="preserve"> </w:t>
      </w:r>
      <w:r>
        <w:t>aufzeigt.</w:t>
      </w:r>
    </w:p>
    <w:p w14:paraId="757D8344" w14:textId="40F5CAD2" w:rsidR="00295D3A" w:rsidRDefault="00663C01" w:rsidP="000C3A3C">
      <w:pPr>
        <w:pStyle w:val="AnhangA1"/>
      </w:pPr>
      <w:bookmarkStart w:id="476" w:name="_Ref485223504"/>
      <w:bookmarkStart w:id="477" w:name="_Ref485223515"/>
      <w:bookmarkStart w:id="478" w:name="_Toc487535852"/>
      <w:r w:rsidRPr="003F6E31">
        <w:t>–</w:t>
      </w:r>
      <w:r w:rsidR="004622A7">
        <w:t xml:space="preserve"> </w:t>
      </w:r>
      <w:r w:rsidR="00295D3A" w:rsidRPr="00B840D7">
        <w:t>Hub-'n'-Spoke Model</w:t>
      </w:r>
      <w:r w:rsidR="00295D3A">
        <w:t>l</w:t>
      </w:r>
      <w:bookmarkEnd w:id="476"/>
      <w:bookmarkEnd w:id="477"/>
      <w:bookmarkEnd w:id="478"/>
    </w:p>
    <w:p w14:paraId="6B21BC70" w14:textId="27D0EF62" w:rsidR="00295D3A" w:rsidRDefault="00295D3A" w:rsidP="00295D3A">
      <w:pPr>
        <w:pStyle w:val="Textkrper"/>
      </w:pPr>
      <w:r>
        <w:t xml:space="preserve">Das </w:t>
      </w:r>
      <w:r w:rsidRPr="00B840D7">
        <w:t>Hub-'n'-Spoke</w:t>
      </w:r>
      <w:r>
        <w:rPr>
          <w:rStyle w:val="Funotenzeichen"/>
        </w:rPr>
        <w:footnoteReference w:id="11"/>
      </w:r>
      <w:r w:rsidRPr="00B840D7">
        <w:t xml:space="preserve"> </w:t>
      </w:r>
      <w:r>
        <w:t xml:space="preserve">Modell basiert auf einem zentralen </w:t>
      </w:r>
      <w:r w:rsidRPr="00770F37">
        <w:rPr>
          <w:i/>
        </w:rPr>
        <w:t>Identity Hub</w:t>
      </w:r>
      <w:r>
        <w:t xml:space="preserve">, welchem alle beteiligten Parteien mit ihren Diensten vertrauen. Wie in </w:t>
      </w:r>
      <w:r w:rsidR="004622A7">
        <w:fldChar w:fldCharType="begin"/>
      </w:r>
      <w:r w:rsidR="004622A7">
        <w:instrText xml:space="preserve"> REF _Ref485223416 \h </w:instrText>
      </w:r>
      <w:r w:rsidR="004622A7">
        <w:fldChar w:fldCharType="separate"/>
      </w:r>
      <w:r w:rsidR="000B7520">
        <w:t xml:space="preserve">Abbildung </w:t>
      </w:r>
      <w:r w:rsidR="000B7520">
        <w:rPr>
          <w:noProof/>
        </w:rPr>
        <w:t>19</w:t>
      </w:r>
      <w:r w:rsidR="004622A7">
        <w:fldChar w:fldCharType="end"/>
      </w:r>
      <w:r w:rsidR="004622A7">
        <w:t xml:space="preserve"> </w:t>
      </w:r>
      <w:r>
        <w:t xml:space="preserve">gezeigt, kann dieser </w:t>
      </w:r>
      <w:r w:rsidRPr="002F1D92">
        <w:rPr>
          <w:i/>
        </w:rPr>
        <w:t>Identity Hub</w:t>
      </w:r>
      <w:r w:rsidDel="006F625E">
        <w:t xml:space="preserve"> </w:t>
      </w:r>
      <w:r>
        <w:t xml:space="preserve">weitere Dienste von den Parteien übernehmen und zentral ausüben. Der Protokollablauf zur Laufzeit wird in diesem Modell verändert und damit direkter. Die RPs kommunizieren nur noch mit dem zentralen </w:t>
      </w:r>
      <w:r w:rsidRPr="002F1D92">
        <w:rPr>
          <w:i/>
        </w:rPr>
        <w:t>Identity Hub</w:t>
      </w:r>
      <w:r>
        <w:t xml:space="preserve">. Dieser unterhält eine zentrale Tabelle mit den </w:t>
      </w:r>
      <w:r>
        <w:rPr>
          <w:i/>
        </w:rPr>
        <w:t>E-Identities</w:t>
      </w:r>
      <w:r w:rsidR="004A1D98">
        <w:rPr>
          <w:i/>
        </w:rPr>
        <w:t xml:space="preserve"> </w:t>
      </w:r>
      <w:r>
        <w:t xml:space="preserve">der </w:t>
      </w:r>
      <w:r w:rsidRPr="00F640F3">
        <w:rPr>
          <w:i/>
        </w:rPr>
        <w:t>Subjekte</w:t>
      </w:r>
      <w:r>
        <w:t xml:space="preserve"> (Identity Linking). Damit kann er das </w:t>
      </w:r>
      <w:r w:rsidRPr="00F640F3">
        <w:rPr>
          <w:i/>
        </w:rPr>
        <w:t>Subjekt</w:t>
      </w:r>
      <w:r>
        <w:t xml:space="preserve"> bei einem der angegebenen </w:t>
      </w:r>
      <w:r w:rsidRPr="00F640F3">
        <w:rPr>
          <w:i/>
        </w:rPr>
        <w:t>Identity</w:t>
      </w:r>
      <w:r>
        <w:t xml:space="preserve"> </w:t>
      </w:r>
      <w:r w:rsidRPr="00F640F3">
        <w:rPr>
          <w:i/>
        </w:rPr>
        <w:t>Provider</w:t>
      </w:r>
      <w:r>
        <w:t xml:space="preserve"> authentifizieren lassen, kann Attributinformationen von anderen IdP/AA-Quellen zusammentragen und stellt diese zu einer aggregierten Antwort an die </w:t>
      </w:r>
      <w:r w:rsidRPr="00770F37">
        <w:rPr>
          <w:i/>
        </w:rPr>
        <w:t>Relying Party</w:t>
      </w:r>
      <w:r>
        <w:t xml:space="preserve"> zusammen.</w:t>
      </w:r>
    </w:p>
    <w:p w14:paraId="084714BE" w14:textId="77777777" w:rsidR="00295D3A" w:rsidRPr="00D51F77" w:rsidRDefault="00295D3A" w:rsidP="00295D3A">
      <w:pPr>
        <w:pStyle w:val="Abbildung"/>
        <w:rPr>
          <w:lang w:val="de-CH"/>
        </w:rPr>
      </w:pPr>
      <w:r>
        <w:rPr>
          <w:lang w:val="de-CH" w:eastAsia="de-CH"/>
        </w:rPr>
        <w:drawing>
          <wp:inline distT="0" distB="0" distL="0" distR="0" wp14:anchorId="1A0B1C6D" wp14:editId="374E336D">
            <wp:extent cx="4191000" cy="2009775"/>
            <wp:effectExtent l="0" t="0" r="0" b="0"/>
            <wp:docPr id="3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91000" cy="2009775"/>
                    </a:xfrm>
                    <a:prstGeom prst="rect">
                      <a:avLst/>
                    </a:prstGeom>
                    <a:noFill/>
                    <a:ln>
                      <a:noFill/>
                    </a:ln>
                  </pic:spPr>
                </pic:pic>
              </a:graphicData>
            </a:graphic>
          </wp:inline>
        </w:drawing>
      </w:r>
      <w:r w:rsidRPr="00D51F77">
        <w:rPr>
          <w:lang w:val="de-CH"/>
        </w:rPr>
        <w:t xml:space="preserve"> </w:t>
      </w:r>
    </w:p>
    <w:p w14:paraId="29F380D6" w14:textId="1D599B62" w:rsidR="00295D3A" w:rsidRDefault="00295D3A" w:rsidP="00E67B10">
      <w:pPr>
        <w:pStyle w:val="Beschriftung"/>
      </w:pPr>
      <w:bookmarkStart w:id="479" w:name="_Ref485223416"/>
      <w:bookmarkStart w:id="480" w:name="_Toc487535896"/>
      <w:r>
        <w:t xml:space="preserve">Abbildung </w:t>
      </w:r>
      <w:fldSimple w:instr=" SEQ Abbildung \* ARABIC ">
        <w:r w:rsidR="000B7520">
          <w:rPr>
            <w:noProof/>
          </w:rPr>
          <w:t>19</w:t>
        </w:r>
      </w:fldSimple>
      <w:bookmarkEnd w:id="479"/>
      <w:r w:rsidR="004A1D98">
        <w:rPr>
          <w:noProof/>
        </w:rPr>
        <w:t xml:space="preserve"> </w:t>
      </w:r>
      <w:r>
        <w:t>Hub-'n'-Spoke Modell</w:t>
      </w:r>
      <w:bookmarkEnd w:id="480"/>
    </w:p>
    <w:p w14:paraId="577C8D8A" w14:textId="6E71402B" w:rsidR="00295D3A" w:rsidRDefault="00295D3A" w:rsidP="00295D3A">
      <w:pPr>
        <w:pStyle w:val="Textkrper"/>
      </w:pPr>
      <w:r>
        <w:t xml:space="preserve">Das in </w:t>
      </w:r>
      <w:r w:rsidR="004622A7">
        <w:fldChar w:fldCharType="begin"/>
      </w:r>
      <w:r w:rsidR="004622A7">
        <w:instrText xml:space="preserve"> REF _Ref485223416 \h </w:instrText>
      </w:r>
      <w:r w:rsidR="004622A7">
        <w:fldChar w:fldCharType="separate"/>
      </w:r>
      <w:r w:rsidR="000B7520">
        <w:t xml:space="preserve">Abbildung </w:t>
      </w:r>
      <w:r w:rsidR="000B7520">
        <w:rPr>
          <w:noProof/>
        </w:rPr>
        <w:t>19</w:t>
      </w:r>
      <w:r w:rsidR="004622A7">
        <w:fldChar w:fldCharType="end"/>
      </w:r>
      <w:r w:rsidR="004622A7">
        <w:t xml:space="preserve"> </w:t>
      </w:r>
      <w:r>
        <w:t xml:space="preserve">dargestellte </w:t>
      </w:r>
      <w:r w:rsidRPr="00EB6CDB">
        <w:rPr>
          <w:i/>
        </w:rPr>
        <w:t xml:space="preserve">Hub-'n'-Spoke Modell </w:t>
      </w:r>
      <w:r>
        <w:t xml:space="preserve">zeigt eine Möglichkeit der Zentralisierung von Diensten auf. Es sind hier ganz verschiedene Ausprägungen der Zentralisierung möglich, wie es auch Mischformen der hier vorgestellten </w:t>
      </w:r>
      <w:r w:rsidRPr="00F640F3">
        <w:rPr>
          <w:i/>
        </w:rPr>
        <w:t>Identity</w:t>
      </w:r>
      <w:r>
        <w:t xml:space="preserve"> </w:t>
      </w:r>
      <w:r w:rsidRPr="00F640F3">
        <w:rPr>
          <w:i/>
        </w:rPr>
        <w:t>Federation</w:t>
      </w:r>
      <w:r>
        <w:t xml:space="preserve"> Modelle gibt.</w:t>
      </w:r>
    </w:p>
    <w:p w14:paraId="604EBA60" w14:textId="77777777" w:rsidR="00295D3A" w:rsidRDefault="00295D3A" w:rsidP="00295D3A">
      <w:pPr>
        <w:pStyle w:val="Textkrper"/>
      </w:pPr>
      <w:r>
        <w:t xml:space="preserve">Unabhängig von der Art eines eingesetzten </w:t>
      </w:r>
      <w:r w:rsidRPr="00F640F3">
        <w:rPr>
          <w:i/>
        </w:rPr>
        <w:t>Identity</w:t>
      </w:r>
      <w:r>
        <w:t xml:space="preserve"> </w:t>
      </w:r>
      <w:r w:rsidRPr="00F640F3">
        <w:rPr>
          <w:i/>
        </w:rPr>
        <w:t>Federation</w:t>
      </w:r>
      <w:r>
        <w:t xml:space="preserve"> Modells stellt die (</w:t>
      </w:r>
      <w:r w:rsidRPr="003F6E31">
        <w:t>elektronische</w:t>
      </w:r>
      <w:r>
        <w:t>)</w:t>
      </w:r>
      <w:r w:rsidRPr="003F6E31">
        <w:t xml:space="preserve"> Zusammenarbeit über Organisationsgrenzen</w:t>
      </w:r>
      <w:r>
        <w:t xml:space="preserve"> in jedem Fall eine Herausforderung an die Planung, Vereinheitlichung der Prozesse und Semantik sowie an die Infrastruktur dar. Je grösser ein Organisationsverbund in einer Identity Federation ist, umso mehr muss ein vertragliches Regelwerk die Richtlinien für die Beziehungen der einzelnen Parteien festlegen. </w:t>
      </w:r>
    </w:p>
    <w:p w14:paraId="08C8770F" w14:textId="77777777" w:rsidR="00295D3A" w:rsidRDefault="00295D3A">
      <w:pPr>
        <w:spacing w:after="0" w:line="240" w:lineRule="auto"/>
        <w:rPr>
          <w:b/>
          <w:bCs/>
          <w:sz w:val="32"/>
        </w:rPr>
      </w:pPr>
      <w:r>
        <w:br w:type="page"/>
      </w:r>
    </w:p>
    <w:p w14:paraId="0CBE9DCC" w14:textId="12C1011D" w:rsidR="00E75627" w:rsidRPr="007F230B" w:rsidRDefault="00663C01" w:rsidP="007F230B">
      <w:pPr>
        <w:pStyle w:val="Anhang"/>
      </w:pPr>
      <w:bookmarkStart w:id="481" w:name="_Toc487535853"/>
      <w:r w:rsidRPr="003F6E31">
        <w:t>–</w:t>
      </w:r>
      <w:r w:rsidR="007F230B">
        <w:t xml:space="preserve"> </w:t>
      </w:r>
      <w:r w:rsidR="00C07CD2">
        <w:t>Ä</w:t>
      </w:r>
      <w:r w:rsidR="00BB1B71" w:rsidRPr="00BB1B71">
        <w:t xml:space="preserve">nderungen gegenüber Version </w:t>
      </w:r>
      <w:r w:rsidR="00C07CD2">
        <w:t>2</w:t>
      </w:r>
      <w:r w:rsidR="00BB1B71" w:rsidRPr="00BB1B71">
        <w:t>.</w:t>
      </w:r>
      <w:r w:rsidR="00BB1B71">
        <w:t>00</w:t>
      </w:r>
      <w:bookmarkEnd w:id="462"/>
      <w:bookmarkEnd w:id="481"/>
    </w:p>
    <w:p w14:paraId="76FE18DC" w14:textId="16808A85" w:rsidR="00C07CD2" w:rsidRPr="005617BD" w:rsidRDefault="003B60D6" w:rsidP="003B60D6">
      <w:r>
        <w:t>Der vorliegende Standard basiert auf dem Gestaltungsprinzip eCH-0107</w:t>
      </w:r>
      <w:r w:rsidR="00AE37A3">
        <w:t xml:space="preserve"> </w:t>
      </w:r>
      <w:r>
        <w:t>v</w:t>
      </w:r>
      <w:r w:rsidR="00C07CD2">
        <w:t>2</w:t>
      </w:r>
      <w:r w:rsidR="0016789E">
        <w:t>.00</w:t>
      </w:r>
      <w:r>
        <w:t xml:space="preserve">. Es sind in </w:t>
      </w:r>
      <w:r w:rsidRPr="005617BD">
        <w:t>der Überarbeitung aber wesentliche neue Erkenntnisse und Konzepte eingeflossen.</w:t>
      </w:r>
    </w:p>
    <w:p w14:paraId="38E7C327" w14:textId="77777777" w:rsidR="00C07CD2" w:rsidRPr="005617BD" w:rsidRDefault="003B60D6" w:rsidP="003B60D6">
      <w:r w:rsidRPr="005617BD">
        <w:t xml:space="preserve"> </w:t>
      </w:r>
      <w:r w:rsidR="00EE1B16" w:rsidRPr="005617BD">
        <w:t>So wur</w:t>
      </w:r>
      <w:r w:rsidR="00AE37A3" w:rsidRPr="005617BD">
        <w:t>de eCH-0107 in der Version 2.0</w:t>
      </w:r>
      <w:r w:rsidR="00EE1B16" w:rsidRPr="005617BD">
        <w:t xml:space="preserve"> in wesentlichen Teilen neu erarbeitet. </w:t>
      </w:r>
    </w:p>
    <w:p w14:paraId="07B84C1E" w14:textId="5C4ECE6E" w:rsidR="003B60D6" w:rsidRPr="005617BD" w:rsidRDefault="003B60D6" w:rsidP="003B60D6">
      <w:r w:rsidRPr="005617BD">
        <w:t>Nachfolgend werden die g</w:t>
      </w:r>
      <w:r w:rsidR="00EE1B16" w:rsidRPr="005617BD">
        <w:t xml:space="preserve">enerellen Änderungen aufgeführt und auf die jeweiligen Inhalte in eCH-0107 Version </w:t>
      </w:r>
      <w:r w:rsidR="00C07CD2" w:rsidRPr="005617BD">
        <w:t>2</w:t>
      </w:r>
      <w:r w:rsidR="00EE1B16" w:rsidRPr="005617BD">
        <w:t>.00 verwiesen.</w:t>
      </w:r>
    </w:p>
    <w:p w14:paraId="444CC66F" w14:textId="77777777" w:rsidR="003B60D6" w:rsidRPr="005617BD" w:rsidRDefault="003B60D6" w:rsidP="003B60D6">
      <w:pPr>
        <w:rPr>
          <w:b/>
        </w:rPr>
      </w:pPr>
      <w:r w:rsidRPr="005617BD">
        <w:rPr>
          <w:b/>
        </w:rPr>
        <w:t xml:space="preserve">Grundsätzliches: </w:t>
      </w:r>
    </w:p>
    <w:p w14:paraId="5AF79DD6" w14:textId="04755A1D" w:rsidR="003B60D6" w:rsidRPr="005617BD" w:rsidRDefault="003B60D6" w:rsidP="004C13FC">
      <w:pPr>
        <w:pStyle w:val="Textkrper"/>
        <w:numPr>
          <w:ilvl w:val="0"/>
          <w:numId w:val="3"/>
        </w:numPr>
        <w:rPr>
          <w:i/>
        </w:rPr>
      </w:pPr>
      <w:r w:rsidRPr="005617BD">
        <w:rPr>
          <w:i/>
        </w:rPr>
        <w:t xml:space="preserve">Der Aufbau der Kapitel wurde </w:t>
      </w:r>
      <w:r w:rsidR="008E4178" w:rsidRPr="005617BD">
        <w:rPr>
          <w:i/>
        </w:rPr>
        <w:t xml:space="preserve">nicht </w:t>
      </w:r>
      <w:r w:rsidRPr="005617BD">
        <w:rPr>
          <w:i/>
        </w:rPr>
        <w:t>grundsätzlich geändert</w:t>
      </w:r>
      <w:r w:rsidR="008E4178" w:rsidRPr="005617BD">
        <w:rPr>
          <w:i/>
        </w:rPr>
        <w:t>, sondern die einzelnen Kapitel wurden überarbeitet</w:t>
      </w:r>
      <w:r w:rsidR="006F7255" w:rsidRPr="005617BD">
        <w:rPr>
          <w:i/>
        </w:rPr>
        <w:t xml:space="preserve">. </w:t>
      </w:r>
    </w:p>
    <w:p w14:paraId="07783DF7" w14:textId="77777777" w:rsidR="004C13FC" w:rsidRPr="005617BD" w:rsidRDefault="004C13FC" w:rsidP="00EB6587">
      <w:pPr>
        <w:pStyle w:val="Textkrper"/>
        <w:numPr>
          <w:ilvl w:val="0"/>
          <w:numId w:val="3"/>
        </w:numPr>
        <w:rPr>
          <w:i/>
        </w:rPr>
      </w:pPr>
      <w:r w:rsidRPr="005617BD">
        <w:rPr>
          <w:i/>
        </w:rPr>
        <w:t>V</w:t>
      </w:r>
      <w:r w:rsidR="00AE37A3" w:rsidRPr="005617BD">
        <w:rPr>
          <w:i/>
        </w:rPr>
        <w:t>2.0</w:t>
      </w:r>
      <w:r w:rsidRPr="005617BD">
        <w:rPr>
          <w:i/>
        </w:rPr>
        <w:t xml:space="preserve"> </w:t>
      </w:r>
      <w:r w:rsidR="0051794F" w:rsidRPr="005617BD">
        <w:rPr>
          <w:i/>
        </w:rPr>
        <w:t>beschränkt sich</w:t>
      </w:r>
      <w:r w:rsidR="00EB6587" w:rsidRPr="005617BD">
        <w:rPr>
          <w:i/>
        </w:rPr>
        <w:t xml:space="preserve"> </w:t>
      </w:r>
      <w:r w:rsidRPr="005617BD">
        <w:rPr>
          <w:i/>
        </w:rPr>
        <w:t xml:space="preserve">konsequent </w:t>
      </w:r>
      <w:r w:rsidR="0051794F" w:rsidRPr="005617BD">
        <w:rPr>
          <w:i/>
        </w:rPr>
        <w:t xml:space="preserve">auf </w:t>
      </w:r>
      <w:r w:rsidR="00EB6587" w:rsidRPr="005617BD">
        <w:rPr>
          <w:i/>
        </w:rPr>
        <w:t xml:space="preserve">das </w:t>
      </w:r>
      <w:r w:rsidR="0051794F" w:rsidRPr="005617BD">
        <w:rPr>
          <w:i/>
        </w:rPr>
        <w:t>behördenübergreifende</w:t>
      </w:r>
      <w:r w:rsidRPr="005617BD">
        <w:rPr>
          <w:i/>
        </w:rPr>
        <w:t xml:space="preserve"> IAM</w:t>
      </w:r>
      <w:r w:rsidR="0051794F" w:rsidRPr="005617BD">
        <w:rPr>
          <w:i/>
        </w:rPr>
        <w:t>.</w:t>
      </w:r>
      <w:r w:rsidRPr="005617BD">
        <w:rPr>
          <w:i/>
        </w:rPr>
        <w:t xml:space="preserve"> </w:t>
      </w:r>
    </w:p>
    <w:p w14:paraId="3ED5A77D" w14:textId="3EAB3721" w:rsidR="008E4178" w:rsidRPr="008E4178" w:rsidRDefault="008E4178" w:rsidP="00EB6587">
      <w:pPr>
        <w:pStyle w:val="Textkrper"/>
        <w:numPr>
          <w:ilvl w:val="0"/>
          <w:numId w:val="3"/>
        </w:numPr>
        <w:rPr>
          <w:i/>
        </w:rPr>
      </w:pPr>
      <w:r w:rsidRPr="000C3A3C">
        <w:rPr>
          <w:i/>
        </w:rPr>
        <w:t>Das Glossar on V2.0</w:t>
      </w:r>
      <w:r w:rsidRPr="008E4178">
        <w:rPr>
          <w:i/>
        </w:rPr>
        <w:t xml:space="preserve"> enth</w:t>
      </w:r>
      <w:r w:rsidRPr="000C3A3C">
        <w:rPr>
          <w:i/>
        </w:rPr>
        <w:t>ielt vi</w:t>
      </w:r>
      <w:r>
        <w:rPr>
          <w:i/>
        </w:rPr>
        <w:t>ele Begriffe aus dem IAM, die nicht im Dokument verwendet wurde. Um in Zukunft eine einheitliche Terminologie beialle IAM-Standards verwenden zu können, wurde diese Glossar in einen eigenen Standard (Ref ECH Nummer] ausgelagert. Im Dokument selbst werden nur die verwendeten Begriffe definiert (Anhang D – Glossar).</w:t>
      </w:r>
    </w:p>
    <w:p w14:paraId="01583D30" w14:textId="77777777" w:rsidR="000B7520" w:rsidRPr="000B7520" w:rsidRDefault="004C13FC" w:rsidP="000B7520">
      <w:pPr>
        <w:pStyle w:val="Textkrper"/>
        <w:rPr>
          <w:ins w:id="482" w:author="Marc Kunz" w:date="2017-07-11T11:31:00Z"/>
          <w:b/>
          <w:rPrChange w:id="483" w:author="Marc Kunz" w:date="2017-07-11T11:31:00Z">
            <w:rPr>
              <w:ins w:id="484" w:author="Marc Kunz" w:date="2017-07-11T11:31:00Z"/>
            </w:rPr>
          </w:rPrChange>
        </w:rPr>
        <w:pPrChange w:id="485" w:author="Marc Kunz" w:date="2017-07-11T11:31:00Z">
          <w:pPr/>
        </w:pPrChange>
      </w:pPr>
      <w:r w:rsidRPr="004C13FC">
        <w:rPr>
          <w:b/>
        </w:rPr>
        <w:t xml:space="preserve">Kapitel </w:t>
      </w:r>
      <w:r w:rsidR="007622AC">
        <w:rPr>
          <w:b/>
        </w:rPr>
        <w:fldChar w:fldCharType="begin"/>
      </w:r>
      <w:r w:rsidR="007622AC">
        <w:rPr>
          <w:b/>
        </w:rPr>
        <w:instrText xml:space="preserve"> REF _Ref474321848 \r \h </w:instrText>
      </w:r>
      <w:r w:rsidR="007622AC">
        <w:rPr>
          <w:b/>
        </w:rPr>
      </w:r>
      <w:r w:rsidR="007622AC">
        <w:rPr>
          <w:b/>
        </w:rPr>
        <w:fldChar w:fldCharType="separate"/>
      </w:r>
      <w:r w:rsidR="000B7520">
        <w:rPr>
          <w:b/>
        </w:rPr>
        <w:t>2</w:t>
      </w:r>
      <w:r w:rsidR="007622AC">
        <w:rPr>
          <w:b/>
        </w:rPr>
        <w:fldChar w:fldCharType="end"/>
      </w:r>
      <w:r w:rsidR="007622AC">
        <w:rPr>
          <w:b/>
        </w:rPr>
        <w:t xml:space="preserve"> </w:t>
      </w:r>
      <w:r w:rsidR="00EE1B16" w:rsidRPr="006E364E">
        <w:rPr>
          <w:b/>
        </w:rPr>
        <w:fldChar w:fldCharType="begin"/>
      </w:r>
      <w:r w:rsidR="00EE1B16" w:rsidRPr="006E364E">
        <w:rPr>
          <w:b/>
        </w:rPr>
        <w:instrText xml:space="preserve"> REF _Ref366230804 \h  \* MERGEFORMAT </w:instrText>
      </w:r>
      <w:r w:rsidR="00EE1B16" w:rsidRPr="006E364E">
        <w:rPr>
          <w:b/>
        </w:rPr>
      </w:r>
      <w:r w:rsidR="00EE1B16" w:rsidRPr="006E364E">
        <w:rPr>
          <w:b/>
        </w:rPr>
        <w:fldChar w:fldCharType="separate"/>
      </w:r>
    </w:p>
    <w:p w14:paraId="20F30074" w14:textId="31301914" w:rsidR="00F84986" w:rsidRPr="000C3A3C" w:rsidDel="000B7520" w:rsidRDefault="000B7520" w:rsidP="000C3A3C">
      <w:pPr>
        <w:pStyle w:val="Textkrper"/>
        <w:rPr>
          <w:del w:id="486" w:author="Marc Kunz" w:date="2017-07-11T11:31:00Z"/>
          <w:b/>
        </w:rPr>
      </w:pPr>
      <w:ins w:id="487" w:author="Marc Kunz" w:date="2017-07-11T11:31:00Z">
        <w:r w:rsidRPr="000B7520">
          <w:rPr>
            <w:b/>
            <w:rPrChange w:id="488" w:author="Marc Kunz" w:date="2017-07-11T11:31:00Z">
              <w:rPr/>
            </w:rPrChange>
          </w:rPr>
          <w:t>Einleitung</w:t>
        </w:r>
      </w:ins>
    </w:p>
    <w:p w14:paraId="2AEDCFCC" w14:textId="27B52B31" w:rsidR="004C13FC" w:rsidRPr="004C13FC" w:rsidRDefault="00F84986" w:rsidP="004C13FC">
      <w:pPr>
        <w:pStyle w:val="Textkrper"/>
        <w:rPr>
          <w:b/>
        </w:rPr>
      </w:pPr>
      <w:del w:id="489" w:author="Marc Kunz" w:date="2017-07-11T11:31:00Z">
        <w:r w:rsidRPr="000C3A3C" w:rsidDel="000B7520">
          <w:rPr>
            <w:b/>
          </w:rPr>
          <w:delText>Einleitung</w:delText>
        </w:r>
      </w:del>
      <w:r w:rsidR="00EE1B16" w:rsidRPr="006E364E">
        <w:rPr>
          <w:b/>
        </w:rPr>
        <w:fldChar w:fldCharType="end"/>
      </w:r>
      <w:r w:rsidR="00EE1B16">
        <w:rPr>
          <w:b/>
        </w:rPr>
        <w:t xml:space="preserve"> </w:t>
      </w:r>
      <w:r w:rsidR="007A5BE3">
        <w:rPr>
          <w:b/>
        </w:rPr>
        <w:t>[</w:t>
      </w:r>
      <w:r w:rsidR="00EE1B16">
        <w:rPr>
          <w:b/>
        </w:rPr>
        <w:t xml:space="preserve">eCH-0107 </w:t>
      </w:r>
      <w:r w:rsidR="000F17B4">
        <w:rPr>
          <w:b/>
        </w:rPr>
        <w:t>V</w:t>
      </w:r>
      <w:r w:rsidR="007622AC">
        <w:rPr>
          <w:b/>
        </w:rPr>
        <w:t>2</w:t>
      </w:r>
      <w:r w:rsidR="00EE1B16">
        <w:rPr>
          <w:b/>
        </w:rPr>
        <w:t xml:space="preserve">.0 </w:t>
      </w:r>
      <w:r w:rsidR="007A5BE3">
        <w:rPr>
          <w:b/>
        </w:rPr>
        <w:t xml:space="preserve">Kapitel </w:t>
      </w:r>
      <w:r w:rsidR="007622AC">
        <w:rPr>
          <w:b/>
        </w:rPr>
        <w:t>2</w:t>
      </w:r>
      <w:r w:rsidR="007A5BE3">
        <w:rPr>
          <w:b/>
        </w:rPr>
        <w:t>]</w:t>
      </w:r>
    </w:p>
    <w:p w14:paraId="00499F41" w14:textId="77777777" w:rsidR="004C13FC" w:rsidRPr="005617BD" w:rsidRDefault="00287A99" w:rsidP="00287A99">
      <w:pPr>
        <w:pStyle w:val="Textkrper"/>
        <w:numPr>
          <w:ilvl w:val="0"/>
          <w:numId w:val="46"/>
        </w:numPr>
        <w:rPr>
          <w:i/>
        </w:rPr>
      </w:pPr>
      <w:r w:rsidRPr="005617BD">
        <w:rPr>
          <w:i/>
        </w:rPr>
        <w:t xml:space="preserve">Glossar wurde deutlich erweitert, überarbeitet </w:t>
      </w:r>
      <w:r w:rsidR="0051794F" w:rsidRPr="005617BD">
        <w:rPr>
          <w:i/>
        </w:rPr>
        <w:t xml:space="preserve">und </w:t>
      </w:r>
      <w:r w:rsidRPr="005617BD">
        <w:rPr>
          <w:i/>
        </w:rPr>
        <w:t>in Anhang D ausgelagert</w:t>
      </w:r>
      <w:r w:rsidR="0051794F" w:rsidRPr="005617BD">
        <w:rPr>
          <w:i/>
        </w:rPr>
        <w:t>.</w:t>
      </w:r>
    </w:p>
    <w:p w14:paraId="236F216F" w14:textId="77777777" w:rsidR="00287A99" w:rsidRPr="005617BD" w:rsidRDefault="00287A99" w:rsidP="007A5BE3">
      <w:pPr>
        <w:pStyle w:val="Textkrper"/>
        <w:numPr>
          <w:ilvl w:val="0"/>
          <w:numId w:val="46"/>
        </w:numPr>
        <w:rPr>
          <w:i/>
        </w:rPr>
      </w:pPr>
      <w:r w:rsidRPr="005617BD">
        <w:rPr>
          <w:i/>
        </w:rPr>
        <w:t xml:space="preserve">Die Einleitung wurde komplett überarbeitet und auf föderiertes IAM </w:t>
      </w:r>
      <w:r w:rsidR="0051794F" w:rsidRPr="005617BD">
        <w:rPr>
          <w:i/>
        </w:rPr>
        <w:t>fokussiert.</w:t>
      </w:r>
    </w:p>
    <w:p w14:paraId="7962683A" w14:textId="6DE3B6D2" w:rsidR="00287A99" w:rsidRDefault="007A5BE3" w:rsidP="007A5BE3">
      <w:pPr>
        <w:pStyle w:val="Textkrper"/>
        <w:rPr>
          <w:b/>
        </w:rPr>
      </w:pPr>
      <w:r w:rsidRPr="007A5BE3">
        <w:rPr>
          <w:b/>
        </w:rPr>
        <w:t xml:space="preserve">Kapitel </w:t>
      </w:r>
      <w:r w:rsidR="00EE1B16">
        <w:rPr>
          <w:b/>
        </w:rPr>
        <w:fldChar w:fldCharType="begin"/>
      </w:r>
      <w:r w:rsidR="00EE1B16">
        <w:rPr>
          <w:b/>
        </w:rPr>
        <w:instrText xml:space="preserve"> REF _Ref366507096 \r \h  \* MERGEFORMAT </w:instrText>
      </w:r>
      <w:r w:rsidR="00EE1B16">
        <w:rPr>
          <w:b/>
        </w:rPr>
      </w:r>
      <w:r w:rsidR="00EE1B16">
        <w:rPr>
          <w:b/>
        </w:rPr>
        <w:fldChar w:fldCharType="separate"/>
      </w:r>
      <w:r w:rsidR="000B7520">
        <w:rPr>
          <w:b/>
        </w:rPr>
        <w:t>3</w:t>
      </w:r>
      <w:r w:rsidR="00EE1B16">
        <w:rPr>
          <w:b/>
        </w:rPr>
        <w:fldChar w:fldCharType="end"/>
      </w:r>
      <w:r w:rsidR="00EE1B16">
        <w:rPr>
          <w:b/>
        </w:rPr>
        <w:t xml:space="preserve"> </w:t>
      </w:r>
      <w:r w:rsidR="00EE1B16">
        <w:rPr>
          <w:b/>
        </w:rPr>
        <w:fldChar w:fldCharType="begin"/>
      </w:r>
      <w:r w:rsidR="00EE1B16">
        <w:rPr>
          <w:b/>
        </w:rPr>
        <w:instrText xml:space="preserve"> REF _Ref366507100 \h  \* MERGEFORMAT </w:instrText>
      </w:r>
      <w:r w:rsidR="00EE1B16">
        <w:rPr>
          <w:b/>
        </w:rPr>
      </w:r>
      <w:r w:rsidR="00EE1B16">
        <w:rPr>
          <w:b/>
        </w:rPr>
        <w:fldChar w:fldCharType="separate"/>
      </w:r>
      <w:ins w:id="490" w:author="Marc Kunz" w:date="2017-07-11T11:31:00Z">
        <w:r w:rsidR="000B7520" w:rsidRPr="000B7520">
          <w:rPr>
            <w:b/>
            <w:rPrChange w:id="491" w:author="Marc Kunz" w:date="2017-07-11T11:31:00Z">
              <w:rPr/>
            </w:rPrChange>
          </w:rPr>
          <w:t>Stakeholder</w:t>
        </w:r>
      </w:ins>
      <w:del w:id="492" w:author="Marc Kunz" w:date="2017-07-11T11:31:00Z">
        <w:r w:rsidR="00F84986" w:rsidRPr="000C3A3C" w:rsidDel="000B7520">
          <w:rPr>
            <w:b/>
          </w:rPr>
          <w:delText>Stakeholder</w:delText>
        </w:r>
      </w:del>
      <w:r w:rsidR="00EE1B16">
        <w:rPr>
          <w:b/>
        </w:rPr>
        <w:fldChar w:fldCharType="end"/>
      </w:r>
      <w:r w:rsidRPr="007A5BE3">
        <w:rPr>
          <w:b/>
        </w:rPr>
        <w:t xml:space="preserve"> [</w:t>
      </w:r>
      <w:r>
        <w:rPr>
          <w:b/>
        </w:rPr>
        <w:t>neu</w:t>
      </w:r>
      <w:r w:rsidRPr="007A5BE3">
        <w:rPr>
          <w:b/>
        </w:rPr>
        <w:t>]</w:t>
      </w:r>
    </w:p>
    <w:p w14:paraId="4F457D8B" w14:textId="77777777" w:rsidR="00EE1B16" w:rsidRPr="00EE1B16" w:rsidRDefault="0051794F" w:rsidP="00EE1B16">
      <w:pPr>
        <w:pStyle w:val="Textkrper"/>
        <w:numPr>
          <w:ilvl w:val="0"/>
          <w:numId w:val="46"/>
        </w:numPr>
        <w:rPr>
          <w:i/>
        </w:rPr>
      </w:pPr>
      <w:r>
        <w:rPr>
          <w:i/>
        </w:rPr>
        <w:t>Die g</w:t>
      </w:r>
      <w:r w:rsidR="00EE1B16" w:rsidRPr="00EE1B16">
        <w:rPr>
          <w:i/>
        </w:rPr>
        <w:t>rundlegenden Stakeholder-Kategorien und deren Mapping zu den Geschäfts</w:t>
      </w:r>
      <w:r>
        <w:rPr>
          <w:i/>
        </w:rPr>
        <w:t>services</w:t>
      </w:r>
      <w:r w:rsidR="00EE1B16" w:rsidRPr="00EE1B16">
        <w:rPr>
          <w:i/>
        </w:rPr>
        <w:t xml:space="preserve"> wurden neu erarbeitet.</w:t>
      </w:r>
    </w:p>
    <w:p w14:paraId="7430A8A8" w14:textId="77777777" w:rsidR="000B7520" w:rsidRDefault="00EE1B16" w:rsidP="000B7520">
      <w:pPr>
        <w:pStyle w:val="Textkrper"/>
        <w:rPr>
          <w:ins w:id="493" w:author="Marc Kunz" w:date="2017-07-11T11:31:00Z"/>
        </w:rPr>
        <w:pPrChange w:id="494" w:author="Marc Kunz" w:date="2017-07-11T11:31:00Z">
          <w:pPr>
            <w:spacing w:after="0" w:line="240" w:lineRule="auto"/>
          </w:pPr>
        </w:pPrChange>
      </w:pPr>
      <w:r>
        <w:rPr>
          <w:b/>
        </w:rPr>
        <w:t xml:space="preserve">Kapitel </w:t>
      </w:r>
      <w:r>
        <w:rPr>
          <w:b/>
        </w:rPr>
        <w:fldChar w:fldCharType="begin"/>
      </w:r>
      <w:r>
        <w:rPr>
          <w:b/>
        </w:rPr>
        <w:instrText xml:space="preserve"> REF _Ref364847095 \r \h  \* MERGEFORMAT </w:instrText>
      </w:r>
      <w:r>
        <w:rPr>
          <w:b/>
        </w:rPr>
      </w:r>
      <w:r>
        <w:rPr>
          <w:b/>
        </w:rPr>
        <w:fldChar w:fldCharType="separate"/>
      </w:r>
      <w:r w:rsidR="000B7520">
        <w:rPr>
          <w:b/>
        </w:rPr>
        <w:t>0</w:t>
      </w:r>
      <w:r>
        <w:rPr>
          <w:b/>
        </w:rPr>
        <w:fldChar w:fldCharType="end"/>
      </w:r>
      <w:r>
        <w:rPr>
          <w:b/>
        </w:rPr>
        <w:t xml:space="preserve"> </w:t>
      </w:r>
      <w:r>
        <w:rPr>
          <w:b/>
        </w:rPr>
        <w:fldChar w:fldCharType="begin"/>
      </w:r>
      <w:r>
        <w:rPr>
          <w:b/>
        </w:rPr>
        <w:instrText xml:space="preserve"> REF _Ref364847095 \h  \* MERGEFORMAT </w:instrText>
      </w:r>
      <w:r>
        <w:rPr>
          <w:b/>
        </w:rPr>
      </w:r>
      <w:r>
        <w:rPr>
          <w:b/>
        </w:rPr>
        <w:fldChar w:fldCharType="separate"/>
      </w:r>
      <w:ins w:id="495" w:author="Marc Kunz" w:date="2017-07-11T11:31:00Z">
        <w:r w:rsidR="000B7520" w:rsidRPr="000B7520">
          <w:rPr>
            <w:b/>
            <w:rPrChange w:id="496" w:author="Marc Kunz" w:date="2017-07-11T11:31:00Z">
              <w:rPr/>
            </w:rPrChange>
          </w:rPr>
          <w:br w:type="page"/>
        </w:r>
      </w:ins>
    </w:p>
    <w:p w14:paraId="09C33995" w14:textId="77777777" w:rsidR="000B7520" w:rsidRPr="003F6E31" w:rsidRDefault="000B7520" w:rsidP="000B7520">
      <w:pPr>
        <w:pStyle w:val="Textkrper"/>
        <w:rPr>
          <w:ins w:id="497" w:author="Marc Kunz" w:date="2017-07-11T11:31:00Z"/>
        </w:rPr>
        <w:pPrChange w:id="498" w:author="Marc Kunz" w:date="2017-07-11T11:31:00Z">
          <w:pPr>
            <w:spacing w:after="0" w:line="240" w:lineRule="auto"/>
          </w:pPr>
        </w:pPrChange>
      </w:pPr>
    </w:p>
    <w:p w14:paraId="1EB8C639" w14:textId="2184C90C" w:rsidR="00F84986" w:rsidDel="000B7520" w:rsidRDefault="000B7520" w:rsidP="000C3A3C">
      <w:pPr>
        <w:pStyle w:val="Textkrper"/>
        <w:rPr>
          <w:del w:id="499" w:author="Marc Kunz" w:date="2017-07-11T11:31:00Z"/>
        </w:rPr>
      </w:pPr>
      <w:ins w:id="500" w:author="Marc Kunz" w:date="2017-07-11T11:31:00Z">
        <w:r>
          <w:t>Anforderungen</w:t>
        </w:r>
      </w:ins>
      <w:del w:id="501" w:author="Marc Kunz" w:date="2017-07-11T11:31:00Z">
        <w:r w:rsidR="00F84986" w:rsidRPr="000C3A3C" w:rsidDel="000B7520">
          <w:rPr>
            <w:b/>
          </w:rPr>
          <w:br w:type="page"/>
        </w:r>
      </w:del>
    </w:p>
    <w:p w14:paraId="319943C9" w14:textId="77777777" w:rsidR="00F84986" w:rsidRPr="003F6E31" w:rsidDel="000B7520" w:rsidRDefault="00F84986" w:rsidP="000C3A3C">
      <w:pPr>
        <w:pStyle w:val="Textkrper"/>
        <w:rPr>
          <w:del w:id="502" w:author="Marc Kunz" w:date="2017-07-11T11:31:00Z"/>
        </w:rPr>
      </w:pPr>
    </w:p>
    <w:p w14:paraId="37EE1CBB" w14:textId="239FF907" w:rsidR="007A5BE3" w:rsidRDefault="00F84986" w:rsidP="00EE1B16">
      <w:pPr>
        <w:pStyle w:val="Textkrper"/>
        <w:rPr>
          <w:b/>
        </w:rPr>
      </w:pPr>
      <w:del w:id="503" w:author="Marc Kunz" w:date="2017-07-11T11:31:00Z">
        <w:r w:rsidDel="000B7520">
          <w:delText>Anforderungen</w:delText>
        </w:r>
      </w:del>
      <w:r w:rsidR="00EE1B16">
        <w:rPr>
          <w:b/>
        </w:rPr>
        <w:fldChar w:fldCharType="end"/>
      </w:r>
      <w:r w:rsidR="00EE1B16">
        <w:rPr>
          <w:b/>
        </w:rPr>
        <w:t xml:space="preserve"> [eCH-0107 v1.00 Kapitel 2]</w:t>
      </w:r>
    </w:p>
    <w:p w14:paraId="44D1069A" w14:textId="77777777" w:rsidR="00EE1B16" w:rsidRPr="00961854" w:rsidRDefault="00961854" w:rsidP="00EE1B16">
      <w:pPr>
        <w:pStyle w:val="Textkrper"/>
        <w:numPr>
          <w:ilvl w:val="0"/>
          <w:numId w:val="46"/>
        </w:numPr>
        <w:rPr>
          <w:i/>
        </w:rPr>
      </w:pPr>
      <w:r w:rsidRPr="00961854">
        <w:rPr>
          <w:i/>
        </w:rPr>
        <w:t>Die Architekturvisionen und allgemeinen Designprinzipien wurden neu eingeführt</w:t>
      </w:r>
      <w:r w:rsidR="0051794F">
        <w:rPr>
          <w:i/>
        </w:rPr>
        <w:t>.</w:t>
      </w:r>
    </w:p>
    <w:p w14:paraId="21F72587" w14:textId="77777777" w:rsidR="00961854" w:rsidRPr="00961854" w:rsidRDefault="00961854" w:rsidP="00EE1B16">
      <w:pPr>
        <w:pStyle w:val="Textkrper"/>
        <w:numPr>
          <w:ilvl w:val="0"/>
          <w:numId w:val="46"/>
        </w:numPr>
        <w:rPr>
          <w:i/>
        </w:rPr>
      </w:pPr>
      <w:r w:rsidRPr="00961854">
        <w:rPr>
          <w:i/>
        </w:rPr>
        <w:t xml:space="preserve">Die Anforderungen wurden überarbeitet und durch neue </w:t>
      </w:r>
      <w:r>
        <w:rPr>
          <w:i/>
        </w:rPr>
        <w:t>Erkenntnisse</w:t>
      </w:r>
      <w:r w:rsidR="0051794F">
        <w:rPr>
          <w:i/>
        </w:rPr>
        <w:t xml:space="preserve"> ergänzt.</w:t>
      </w:r>
    </w:p>
    <w:p w14:paraId="1E4F4D3A" w14:textId="77777777" w:rsidR="000B7520" w:rsidRPr="000B7520" w:rsidRDefault="00EE1B16" w:rsidP="000B7520">
      <w:pPr>
        <w:pStyle w:val="Textkrper"/>
        <w:rPr>
          <w:ins w:id="504" w:author="Marc Kunz" w:date="2017-07-11T11:31:00Z"/>
          <w:b/>
          <w:rPrChange w:id="505" w:author="Marc Kunz" w:date="2017-07-11T11:31:00Z">
            <w:rPr>
              <w:ins w:id="506" w:author="Marc Kunz" w:date="2017-07-11T11:31:00Z"/>
            </w:rPr>
          </w:rPrChange>
        </w:rPr>
        <w:pPrChange w:id="507" w:author="Marc Kunz" w:date="2017-07-11T11:31:00Z">
          <w:pPr>
            <w:spacing w:after="0" w:line="240" w:lineRule="auto"/>
          </w:pPr>
        </w:pPrChange>
      </w:pPr>
      <w:r>
        <w:rPr>
          <w:b/>
        </w:rPr>
        <w:fldChar w:fldCharType="begin"/>
      </w:r>
      <w:r>
        <w:rPr>
          <w:b/>
        </w:rPr>
        <w:instrText xml:space="preserve"> REF _Ref364842471 \r \h  \* MERGEFORMAT </w:instrText>
      </w:r>
      <w:r>
        <w:rPr>
          <w:b/>
        </w:rPr>
      </w:r>
      <w:r>
        <w:rPr>
          <w:b/>
        </w:rPr>
        <w:fldChar w:fldCharType="separate"/>
      </w:r>
      <w:r w:rsidR="000B7520">
        <w:rPr>
          <w:b/>
        </w:rPr>
        <w:t>0</w:t>
      </w:r>
      <w:r>
        <w:rPr>
          <w:b/>
        </w:rPr>
        <w:fldChar w:fldCharType="end"/>
      </w:r>
      <w:r w:rsidR="00D71B7B">
        <w:rPr>
          <w:b/>
        </w:rPr>
        <w:t xml:space="preserve"> </w:t>
      </w:r>
      <w:r>
        <w:rPr>
          <w:b/>
        </w:rPr>
        <w:fldChar w:fldCharType="begin"/>
      </w:r>
      <w:r>
        <w:rPr>
          <w:b/>
        </w:rPr>
        <w:instrText xml:space="preserve"> REF _Ref364842471 \h  \* MERGEFORMAT </w:instrText>
      </w:r>
      <w:r>
        <w:rPr>
          <w:b/>
        </w:rPr>
      </w:r>
      <w:r>
        <w:rPr>
          <w:b/>
        </w:rPr>
        <w:fldChar w:fldCharType="separate"/>
      </w:r>
    </w:p>
    <w:p w14:paraId="094EC4D3" w14:textId="635273B9" w:rsidR="00F84986" w:rsidRPr="000C3A3C" w:rsidDel="000B7520" w:rsidRDefault="000B7520" w:rsidP="000C3A3C">
      <w:pPr>
        <w:pStyle w:val="Textkrper"/>
        <w:rPr>
          <w:del w:id="508" w:author="Marc Kunz" w:date="2017-07-11T11:31:00Z"/>
          <w:b/>
        </w:rPr>
      </w:pPr>
      <w:ins w:id="509" w:author="Marc Kunz" w:date="2017-07-11T11:31:00Z">
        <w:r w:rsidRPr="003F6E31">
          <w:t>Informationsarchitektur</w:t>
        </w:r>
      </w:ins>
    </w:p>
    <w:p w14:paraId="21676EE2" w14:textId="586E1F46" w:rsidR="00EE1B16" w:rsidRDefault="00F84986" w:rsidP="00EE1B16">
      <w:pPr>
        <w:pStyle w:val="Textkrper"/>
        <w:rPr>
          <w:b/>
        </w:rPr>
      </w:pPr>
      <w:del w:id="510" w:author="Marc Kunz" w:date="2017-07-11T11:31:00Z">
        <w:r w:rsidRPr="003F6E31" w:rsidDel="000B7520">
          <w:delText>Informationsarchitektur</w:delText>
        </w:r>
      </w:del>
      <w:r w:rsidR="00EE1B16">
        <w:rPr>
          <w:b/>
        </w:rPr>
        <w:fldChar w:fldCharType="end"/>
      </w:r>
      <w:r w:rsidR="00EE1B16">
        <w:rPr>
          <w:b/>
        </w:rPr>
        <w:t xml:space="preserve"> [eCH-0107 v1.00 teilweise Kapitel 4]</w:t>
      </w:r>
    </w:p>
    <w:p w14:paraId="1815887B" w14:textId="77777777" w:rsidR="00D71B7B" w:rsidRDefault="00D71B7B" w:rsidP="00D71B7B">
      <w:pPr>
        <w:pStyle w:val="Textkrper"/>
        <w:numPr>
          <w:ilvl w:val="0"/>
          <w:numId w:val="46"/>
        </w:numPr>
        <w:rPr>
          <w:i/>
        </w:rPr>
      </w:pPr>
      <w:r w:rsidRPr="00D71B7B">
        <w:rPr>
          <w:i/>
        </w:rPr>
        <w:t>Das Informationsmodell wurde komplett überarbeitet</w:t>
      </w:r>
      <w:r w:rsidR="0051794F">
        <w:rPr>
          <w:i/>
        </w:rPr>
        <w:t>.</w:t>
      </w:r>
    </w:p>
    <w:p w14:paraId="0D2188E4" w14:textId="77777777" w:rsidR="00D71B7B" w:rsidRPr="00D71B7B" w:rsidRDefault="00D71B7B" w:rsidP="00D71B7B">
      <w:pPr>
        <w:pStyle w:val="Textkrper"/>
        <w:numPr>
          <w:ilvl w:val="0"/>
          <w:numId w:val="46"/>
        </w:numPr>
        <w:rPr>
          <w:i/>
        </w:rPr>
      </w:pPr>
      <w:r w:rsidRPr="00D71B7B">
        <w:rPr>
          <w:szCs w:val="22"/>
        </w:rPr>
        <w:t xml:space="preserve">Das Informationsmodell </w:t>
      </w:r>
      <w:r w:rsidR="0051794F">
        <w:rPr>
          <w:szCs w:val="22"/>
        </w:rPr>
        <w:t>untersch</w:t>
      </w:r>
      <w:r>
        <w:rPr>
          <w:szCs w:val="22"/>
        </w:rPr>
        <w:t>e</w:t>
      </w:r>
      <w:r w:rsidR="0051794F">
        <w:rPr>
          <w:szCs w:val="22"/>
        </w:rPr>
        <w:t>i</w:t>
      </w:r>
      <w:r>
        <w:rPr>
          <w:szCs w:val="22"/>
        </w:rPr>
        <w:t>det die Ele</w:t>
      </w:r>
      <w:r w:rsidRPr="00D71B7B">
        <w:rPr>
          <w:szCs w:val="22"/>
        </w:rPr>
        <w:t xml:space="preserve">mente der realen Welt, das semantische Modell </w:t>
      </w:r>
      <w:r>
        <w:rPr>
          <w:szCs w:val="22"/>
        </w:rPr>
        <w:t>und die Schnitt</w:t>
      </w:r>
      <w:r w:rsidR="0051794F">
        <w:rPr>
          <w:szCs w:val="22"/>
        </w:rPr>
        <w:t>st</w:t>
      </w:r>
      <w:r>
        <w:rPr>
          <w:szCs w:val="22"/>
        </w:rPr>
        <w:t>ellenobjekte</w:t>
      </w:r>
      <w:r w:rsidRPr="00D71B7B">
        <w:rPr>
          <w:szCs w:val="22"/>
        </w:rPr>
        <w:t xml:space="preserve">. </w:t>
      </w:r>
    </w:p>
    <w:p w14:paraId="5A8D3AC3" w14:textId="12FB25D0" w:rsidR="00EE1B16" w:rsidRDefault="00EE1B16" w:rsidP="00D71B7B">
      <w:pPr>
        <w:pStyle w:val="Textkrper"/>
        <w:rPr>
          <w:b/>
        </w:rPr>
      </w:pPr>
      <w:r w:rsidRPr="00D71B7B">
        <w:rPr>
          <w:b/>
        </w:rPr>
        <w:fldChar w:fldCharType="begin"/>
      </w:r>
      <w:r w:rsidRPr="00D71B7B">
        <w:rPr>
          <w:b/>
        </w:rPr>
        <w:instrText xml:space="preserve"> REF _Ref342382965 \r \h  \* MERGEFORMAT </w:instrText>
      </w:r>
      <w:r w:rsidRPr="00D71B7B">
        <w:rPr>
          <w:b/>
        </w:rPr>
      </w:r>
      <w:r w:rsidRPr="00D71B7B">
        <w:rPr>
          <w:b/>
        </w:rPr>
        <w:fldChar w:fldCharType="separate"/>
      </w:r>
      <w:r w:rsidR="000B7520">
        <w:rPr>
          <w:b/>
        </w:rPr>
        <w:t>6</w:t>
      </w:r>
      <w:r w:rsidRPr="00D71B7B">
        <w:rPr>
          <w:b/>
        </w:rPr>
        <w:fldChar w:fldCharType="end"/>
      </w:r>
      <w:r w:rsidR="00D71B7B">
        <w:rPr>
          <w:b/>
        </w:rPr>
        <w:t xml:space="preserve"> </w:t>
      </w:r>
      <w:r w:rsidRPr="00D71B7B">
        <w:rPr>
          <w:b/>
        </w:rPr>
        <w:fldChar w:fldCharType="begin"/>
      </w:r>
      <w:r w:rsidRPr="00D71B7B">
        <w:rPr>
          <w:b/>
        </w:rPr>
        <w:instrText xml:space="preserve"> REF _Ref342382965 \h  \* MERGEFORMAT </w:instrText>
      </w:r>
      <w:r w:rsidRPr="00D71B7B">
        <w:rPr>
          <w:b/>
        </w:rPr>
      </w:r>
      <w:r w:rsidRPr="00D71B7B">
        <w:rPr>
          <w:b/>
        </w:rPr>
        <w:fldChar w:fldCharType="separate"/>
      </w:r>
      <w:ins w:id="511" w:author="Marc Kunz" w:date="2017-07-11T11:31:00Z">
        <w:r w:rsidR="000B7520" w:rsidRPr="000B7520">
          <w:rPr>
            <w:b/>
            <w:rPrChange w:id="512" w:author="Marc Kunz" w:date="2017-07-11T11:31:00Z">
              <w:rPr/>
            </w:rPrChange>
          </w:rPr>
          <w:t>Prozesse</w:t>
        </w:r>
      </w:ins>
      <w:del w:id="513" w:author="Marc Kunz" w:date="2017-07-11T11:31:00Z">
        <w:r w:rsidR="00F84986" w:rsidRPr="000C3A3C" w:rsidDel="000B7520">
          <w:rPr>
            <w:b/>
          </w:rPr>
          <w:delText>Prozesse</w:delText>
        </w:r>
      </w:del>
      <w:r w:rsidRPr="00D71B7B">
        <w:rPr>
          <w:b/>
        </w:rPr>
        <w:fldChar w:fldCharType="end"/>
      </w:r>
      <w:r w:rsidRPr="00D71B7B">
        <w:rPr>
          <w:b/>
        </w:rPr>
        <w:t xml:space="preserve"> [neu]</w:t>
      </w:r>
    </w:p>
    <w:p w14:paraId="76A2E05C" w14:textId="1A9F3596" w:rsidR="00C859CF" w:rsidRDefault="00D71B7B" w:rsidP="000C3A3C">
      <w:pPr>
        <w:pStyle w:val="Textkrper"/>
        <w:numPr>
          <w:ilvl w:val="0"/>
          <w:numId w:val="46"/>
        </w:numPr>
        <w:rPr>
          <w:b/>
        </w:rPr>
      </w:pPr>
      <w:r w:rsidRPr="0051794F">
        <w:rPr>
          <w:i/>
        </w:rPr>
        <w:t>Die Prozesse wurden neu eingefügt</w:t>
      </w:r>
      <w:r w:rsidR="0051794F" w:rsidRPr="0051794F">
        <w:rPr>
          <w:i/>
        </w:rPr>
        <w:t>(Basis Stabi 3 eGov).</w:t>
      </w:r>
    </w:p>
    <w:p w14:paraId="05C62401" w14:textId="77777777" w:rsidR="000B7520" w:rsidRDefault="00EE1B16" w:rsidP="000B7520">
      <w:pPr>
        <w:pStyle w:val="Textkrper"/>
        <w:rPr>
          <w:ins w:id="514" w:author="Marc Kunz" w:date="2017-07-11T11:31:00Z"/>
        </w:rPr>
        <w:pPrChange w:id="515" w:author="Marc Kunz" w:date="2017-07-11T11:31:00Z">
          <w:pPr>
            <w:spacing w:after="0" w:line="240" w:lineRule="auto"/>
          </w:pPr>
        </w:pPrChange>
      </w:pPr>
      <w:r>
        <w:rPr>
          <w:b/>
        </w:rPr>
        <w:fldChar w:fldCharType="begin"/>
      </w:r>
      <w:r>
        <w:rPr>
          <w:b/>
        </w:rPr>
        <w:instrText xml:space="preserve"> REF _Ref342382410 \h  \* MERGEFORMAT </w:instrText>
      </w:r>
      <w:r>
        <w:rPr>
          <w:b/>
        </w:rPr>
      </w:r>
      <w:r>
        <w:rPr>
          <w:b/>
        </w:rPr>
        <w:fldChar w:fldCharType="separate"/>
      </w:r>
      <w:ins w:id="516" w:author="Marc Kunz" w:date="2017-07-11T11:31:00Z">
        <w:r w:rsidR="000B7520" w:rsidRPr="000B7520">
          <w:rPr>
            <w:b/>
            <w:rPrChange w:id="517" w:author="Marc Kunz" w:date="2017-07-11T11:31:00Z">
              <w:rPr/>
            </w:rPrChange>
          </w:rPr>
          <w:br w:type="page"/>
        </w:r>
      </w:ins>
    </w:p>
    <w:p w14:paraId="1D5FE84C" w14:textId="77777777" w:rsidR="000B7520" w:rsidRPr="003F6E31" w:rsidRDefault="000B7520" w:rsidP="00A0625E">
      <w:pPr>
        <w:pStyle w:val="Textkrper"/>
        <w:rPr>
          <w:ins w:id="518" w:author="Marc Kunz" w:date="2017-07-11T11:31:00Z"/>
        </w:rPr>
      </w:pPr>
    </w:p>
    <w:p w14:paraId="057D4BA5" w14:textId="035F6C5A" w:rsidR="00F84986" w:rsidDel="000B7520" w:rsidRDefault="000B7520" w:rsidP="000C3A3C">
      <w:pPr>
        <w:pStyle w:val="Textkrper"/>
        <w:rPr>
          <w:del w:id="519" w:author="Marc Kunz" w:date="2017-07-11T11:31:00Z"/>
        </w:rPr>
      </w:pPr>
      <w:ins w:id="520" w:author="Marc Kunz" w:date="2017-07-11T11:31:00Z">
        <w:r w:rsidRPr="003F6E31">
          <w:t>Geschäftsservices</w:t>
        </w:r>
      </w:ins>
      <w:del w:id="521" w:author="Marc Kunz" w:date="2017-07-11T11:31:00Z">
        <w:r w:rsidR="00F84986" w:rsidRPr="000C3A3C" w:rsidDel="000B7520">
          <w:rPr>
            <w:b/>
          </w:rPr>
          <w:br w:type="page"/>
        </w:r>
      </w:del>
    </w:p>
    <w:p w14:paraId="32CBB675" w14:textId="77777777" w:rsidR="00F84986" w:rsidRPr="003F6E31" w:rsidDel="000B7520" w:rsidRDefault="00F84986" w:rsidP="00A0625E">
      <w:pPr>
        <w:pStyle w:val="Textkrper"/>
        <w:rPr>
          <w:del w:id="522" w:author="Marc Kunz" w:date="2017-07-11T11:31:00Z"/>
        </w:rPr>
      </w:pPr>
    </w:p>
    <w:p w14:paraId="5F7EA2F4" w14:textId="34C77C61" w:rsidR="00EE1B16" w:rsidRDefault="00F84986" w:rsidP="00EE1B16">
      <w:pPr>
        <w:pStyle w:val="Textkrper"/>
        <w:rPr>
          <w:b/>
        </w:rPr>
      </w:pPr>
      <w:del w:id="523" w:author="Marc Kunz" w:date="2017-07-11T11:31:00Z">
        <w:r w:rsidRPr="003F6E31" w:rsidDel="000B7520">
          <w:delText>Geschäftsservices</w:delText>
        </w:r>
      </w:del>
      <w:r w:rsidR="00EE1B16">
        <w:rPr>
          <w:b/>
        </w:rPr>
        <w:fldChar w:fldCharType="end"/>
      </w:r>
      <w:r w:rsidR="00EE1B16">
        <w:rPr>
          <w:b/>
        </w:rPr>
        <w:t xml:space="preserve"> [eCH-0107 v1.00 teilweise Kapitel 4]</w:t>
      </w:r>
    </w:p>
    <w:p w14:paraId="183E4BFA" w14:textId="77777777" w:rsidR="00403E6E" w:rsidRPr="00403E6E" w:rsidRDefault="00403E6E" w:rsidP="00403E6E">
      <w:pPr>
        <w:pStyle w:val="Textkrper"/>
        <w:numPr>
          <w:ilvl w:val="0"/>
          <w:numId w:val="46"/>
        </w:numPr>
        <w:rPr>
          <w:i/>
        </w:rPr>
      </w:pPr>
      <w:r w:rsidRPr="00403E6E">
        <w:rPr>
          <w:i/>
        </w:rPr>
        <w:t xml:space="preserve">Die Geschäftsservices wurden </w:t>
      </w:r>
      <w:r w:rsidR="0051794F">
        <w:rPr>
          <w:i/>
        </w:rPr>
        <w:t>wesentlich</w:t>
      </w:r>
      <w:r w:rsidRPr="007A5BE3">
        <w:rPr>
          <w:i/>
        </w:rPr>
        <w:t xml:space="preserve"> überarbeitet und auf föderiertes IAM ausgelegt</w:t>
      </w:r>
      <w:r w:rsidR="0051794F">
        <w:rPr>
          <w:i/>
        </w:rPr>
        <w:t>.</w:t>
      </w:r>
    </w:p>
    <w:p w14:paraId="51A3FEC5" w14:textId="77777777" w:rsidR="000B7520" w:rsidRPr="000B7520" w:rsidRDefault="00EE1B16" w:rsidP="000B7520">
      <w:pPr>
        <w:pStyle w:val="Textkrper"/>
        <w:rPr>
          <w:ins w:id="524" w:author="Marc Kunz" w:date="2017-07-11T11:31:00Z"/>
          <w:b/>
          <w:rPrChange w:id="525" w:author="Marc Kunz" w:date="2017-07-11T11:31:00Z">
            <w:rPr>
              <w:ins w:id="526" w:author="Marc Kunz" w:date="2017-07-11T11:31:00Z"/>
            </w:rPr>
          </w:rPrChange>
        </w:rPr>
        <w:pPrChange w:id="527" w:author="Marc Kunz" w:date="2017-07-11T11:31:00Z">
          <w:pPr/>
        </w:pPrChange>
      </w:pPr>
      <w:r>
        <w:rPr>
          <w:b/>
        </w:rPr>
        <w:fldChar w:fldCharType="begin"/>
      </w:r>
      <w:r>
        <w:rPr>
          <w:b/>
        </w:rPr>
        <w:instrText xml:space="preserve"> REF _Ref365182839 \r \h  \* MERGEFORMAT </w:instrText>
      </w:r>
      <w:r>
        <w:rPr>
          <w:b/>
        </w:rPr>
      </w:r>
      <w:r>
        <w:rPr>
          <w:b/>
        </w:rPr>
        <w:fldChar w:fldCharType="separate"/>
      </w:r>
      <w:r w:rsidR="000B7520">
        <w:rPr>
          <w:b/>
        </w:rPr>
        <w:t>0</w:t>
      </w:r>
      <w:r>
        <w:rPr>
          <w:b/>
        </w:rPr>
        <w:fldChar w:fldCharType="end"/>
      </w:r>
      <w:r w:rsidR="00403E6E">
        <w:rPr>
          <w:b/>
        </w:rPr>
        <w:t xml:space="preserve"> </w:t>
      </w:r>
      <w:r>
        <w:rPr>
          <w:b/>
        </w:rPr>
        <w:fldChar w:fldCharType="begin"/>
      </w:r>
      <w:r>
        <w:rPr>
          <w:b/>
        </w:rPr>
        <w:instrText xml:space="preserve"> REF _Ref365182839 \h  \* MERGEFORMAT </w:instrText>
      </w:r>
      <w:r>
        <w:rPr>
          <w:b/>
        </w:rPr>
      </w:r>
      <w:r>
        <w:rPr>
          <w:b/>
        </w:rPr>
        <w:fldChar w:fldCharType="separate"/>
      </w:r>
    </w:p>
    <w:p w14:paraId="1B71B78A" w14:textId="77777777" w:rsidR="000B7520" w:rsidRPr="000B7520" w:rsidRDefault="000B7520" w:rsidP="000B7520">
      <w:pPr>
        <w:pStyle w:val="Textkrper"/>
        <w:rPr>
          <w:ins w:id="528" w:author="Marc Kunz" w:date="2017-07-11T11:31:00Z"/>
          <w:b/>
          <w:rPrChange w:id="529" w:author="Marc Kunz" w:date="2017-07-11T11:31:00Z">
            <w:rPr>
              <w:ins w:id="530" w:author="Marc Kunz" w:date="2017-07-11T11:31:00Z"/>
            </w:rPr>
          </w:rPrChange>
        </w:rPr>
        <w:pPrChange w:id="531" w:author="Marc Kunz" w:date="2017-07-11T11:31:00Z">
          <w:pPr>
            <w:spacing w:after="0" w:line="240" w:lineRule="auto"/>
          </w:pPr>
        </w:pPrChange>
      </w:pPr>
      <w:ins w:id="532" w:author="Marc Kunz" w:date="2017-07-11T11:31:00Z">
        <w:r w:rsidRPr="000B7520">
          <w:rPr>
            <w:b/>
            <w:rPrChange w:id="533" w:author="Marc Kunz" w:date="2017-07-11T11:31:00Z">
              <w:rPr/>
            </w:rPrChange>
          </w:rPr>
          <w:br w:type="page"/>
        </w:r>
      </w:ins>
    </w:p>
    <w:p w14:paraId="749AF927" w14:textId="77777777" w:rsidR="000B7520" w:rsidRPr="000B7520" w:rsidRDefault="000B7520" w:rsidP="000B7520">
      <w:pPr>
        <w:pStyle w:val="Textkrper"/>
        <w:rPr>
          <w:ins w:id="534" w:author="Marc Kunz" w:date="2017-07-11T11:31:00Z"/>
          <w:b/>
          <w:rPrChange w:id="535" w:author="Marc Kunz" w:date="2017-07-11T11:31:00Z">
            <w:rPr>
              <w:ins w:id="536" w:author="Marc Kunz" w:date="2017-07-11T11:31:00Z"/>
            </w:rPr>
          </w:rPrChange>
        </w:rPr>
        <w:pPrChange w:id="537" w:author="Marc Kunz" w:date="2017-07-11T11:31:00Z">
          <w:pPr/>
        </w:pPrChange>
      </w:pPr>
    </w:p>
    <w:p w14:paraId="34A496F7" w14:textId="0302A9CC" w:rsidR="00F84986" w:rsidRPr="000C3A3C" w:rsidDel="000B7520" w:rsidRDefault="00F84986" w:rsidP="000C3A3C">
      <w:pPr>
        <w:pStyle w:val="Textkrper"/>
        <w:rPr>
          <w:del w:id="538" w:author="Marc Kunz" w:date="2017-07-11T11:31:00Z"/>
          <w:b/>
        </w:rPr>
      </w:pPr>
    </w:p>
    <w:p w14:paraId="29404CBC" w14:textId="77777777" w:rsidR="00F84986" w:rsidRPr="000C3A3C" w:rsidDel="000B7520" w:rsidRDefault="00F84986" w:rsidP="000C3A3C">
      <w:pPr>
        <w:pStyle w:val="Textkrper"/>
        <w:rPr>
          <w:del w:id="539" w:author="Marc Kunz" w:date="2017-07-11T11:31:00Z"/>
          <w:b/>
        </w:rPr>
      </w:pPr>
      <w:del w:id="540" w:author="Marc Kunz" w:date="2017-07-11T11:31:00Z">
        <w:r w:rsidRPr="000C3A3C" w:rsidDel="000B7520">
          <w:rPr>
            <w:b/>
          </w:rPr>
          <w:br w:type="page"/>
        </w:r>
      </w:del>
    </w:p>
    <w:p w14:paraId="22CC9B52" w14:textId="77777777" w:rsidR="00F84986" w:rsidRPr="000C3A3C" w:rsidDel="000B7520" w:rsidRDefault="00F84986" w:rsidP="000C3A3C">
      <w:pPr>
        <w:pStyle w:val="Textkrper"/>
        <w:rPr>
          <w:del w:id="541" w:author="Marc Kunz" w:date="2017-07-11T11:31:00Z"/>
          <w:b/>
        </w:rPr>
      </w:pPr>
    </w:p>
    <w:p w14:paraId="28F5676D" w14:textId="7F15FC6E" w:rsidR="00EE1B16" w:rsidRPr="007A5BE3" w:rsidRDefault="00EE1B16" w:rsidP="00EE1B16">
      <w:pPr>
        <w:pStyle w:val="Textkrper"/>
        <w:rPr>
          <w:b/>
        </w:rPr>
      </w:pPr>
      <w:r>
        <w:rPr>
          <w:b/>
        </w:rPr>
        <w:fldChar w:fldCharType="end"/>
      </w:r>
      <w:r>
        <w:rPr>
          <w:b/>
        </w:rPr>
        <w:t xml:space="preserve"> [neu]</w:t>
      </w:r>
    </w:p>
    <w:p w14:paraId="50FC1098" w14:textId="698D7D83" w:rsidR="00E75627" w:rsidRPr="00226DA3" w:rsidRDefault="00403E6E" w:rsidP="00226DA3">
      <w:pPr>
        <w:pStyle w:val="Textkrper"/>
        <w:numPr>
          <w:ilvl w:val="0"/>
          <w:numId w:val="46"/>
        </w:numPr>
        <w:rPr>
          <w:i/>
        </w:rPr>
      </w:pPr>
      <w:r w:rsidRPr="00EE1B16">
        <w:rPr>
          <w:i/>
        </w:rPr>
        <w:t>Die</w:t>
      </w:r>
      <w:r w:rsidRPr="009B41B3">
        <w:rPr>
          <w:i/>
        </w:rPr>
        <w:t xml:space="preserve"> Identity Federation Konzepte </w:t>
      </w:r>
      <w:r w:rsidR="009B41B3">
        <w:rPr>
          <w:i/>
        </w:rPr>
        <w:t>wurden neu aufgenommen und dokumentiert</w:t>
      </w:r>
      <w:r w:rsidR="0051794F">
        <w:rPr>
          <w:i/>
        </w:rPr>
        <w:t>.</w:t>
      </w:r>
    </w:p>
    <w:sectPr w:rsidR="00E75627" w:rsidRPr="00226DA3">
      <w:headerReference w:type="default" r:id="rId51"/>
      <w:footerReference w:type="default" r:id="rId52"/>
      <w:pgSz w:w="11907" w:h="16840" w:code="9"/>
      <w:pgMar w:top="1418" w:right="851" w:bottom="1134" w:left="1985" w:header="72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5FF32" w14:textId="77777777" w:rsidR="000C3A3C" w:rsidRDefault="000C3A3C">
      <w:r>
        <w:separator/>
      </w:r>
    </w:p>
  </w:endnote>
  <w:endnote w:type="continuationSeparator" w:id="0">
    <w:p w14:paraId="0794D648" w14:textId="77777777" w:rsidR="000C3A3C" w:rsidRDefault="000C3A3C">
      <w:r>
        <w:continuationSeparator/>
      </w:r>
    </w:p>
  </w:endnote>
  <w:endnote w:type="continuationNotice" w:id="1">
    <w:p w14:paraId="71E7070F" w14:textId="77777777" w:rsidR="000C3A3C" w:rsidRDefault="000C3A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 Swisscom Light">
    <w:altName w:val="Arial"/>
    <w:charset w:val="00"/>
    <w:family w:val="swiss"/>
    <w:pitch w:val="variable"/>
    <w:sig w:usb0="80000027" w:usb1="5000004A" w:usb2="00000000" w:usb3="00000000" w:csb0="00000001"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EAD1FF" w14:textId="77777777" w:rsidR="000C3A3C" w:rsidRDefault="000C3A3C" w:rsidP="004F1818">
    <w:pPr>
      <w:pBdr>
        <w:top w:val="single" w:sz="4" w:space="1" w:color="auto"/>
      </w:pBdr>
      <w:tabs>
        <w:tab w:val="right" w:pos="9072"/>
      </w:tabs>
      <w:rPr>
        <w:sz w:val="20"/>
      </w:rPr>
    </w:pPr>
    <w:r>
      <w:rPr>
        <w:sz w:val="20"/>
      </w:rPr>
      <w:t>Verein eCH, Mainaustrasse 30, Postfach, 8034 Zürich</w:t>
    </w:r>
    <w:r>
      <w:rPr>
        <w:sz w:val="20"/>
      </w:rPr>
      <w:tab/>
      <w:t xml:space="preserve"> </w:t>
    </w:r>
    <w:hyperlink r:id="rId1" w:history="1">
      <w:r>
        <w:rPr>
          <w:rStyle w:val="Hyperlink"/>
          <w:rFonts w:ascii="Arial" w:hAnsi="Arial"/>
        </w:rPr>
        <w:t>info@ech.ch</w:t>
      </w:r>
    </w:hyperlink>
    <w:r>
      <w:rPr>
        <w:sz w:val="20"/>
      </w:rPr>
      <w:br/>
      <w:t>T 044 388 74 64, F 044 388 71 80</w:t>
    </w:r>
    <w:r>
      <w:rPr>
        <w:sz w:val="20"/>
      </w:rPr>
      <w:tab/>
    </w:r>
    <w:hyperlink r:id="rId2" w:history="1">
      <w:r>
        <w:rPr>
          <w:rStyle w:val="Hyperlink"/>
          <w:rFonts w:ascii="Arial" w:hAnsi="Arial"/>
        </w:rPr>
        <w:t>www.ech.ch</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E29CB" w14:textId="77777777" w:rsidR="000C3A3C" w:rsidRDefault="000C3A3C">
      <w:r>
        <w:separator/>
      </w:r>
    </w:p>
  </w:footnote>
  <w:footnote w:type="continuationSeparator" w:id="0">
    <w:p w14:paraId="6B00B98F" w14:textId="77777777" w:rsidR="000C3A3C" w:rsidRDefault="000C3A3C">
      <w:r>
        <w:continuationSeparator/>
      </w:r>
    </w:p>
  </w:footnote>
  <w:footnote w:type="continuationNotice" w:id="1">
    <w:p w14:paraId="23D89A78" w14:textId="77777777" w:rsidR="000C3A3C" w:rsidRDefault="000C3A3C">
      <w:pPr>
        <w:spacing w:after="0" w:line="240" w:lineRule="auto"/>
      </w:pPr>
    </w:p>
  </w:footnote>
  <w:footnote w:id="2">
    <w:p w14:paraId="40E0C8FD" w14:textId="2C13CF32" w:rsidR="000C3A3C" w:rsidRDefault="000C3A3C">
      <w:pPr>
        <w:pStyle w:val="Funotentext"/>
      </w:pPr>
      <w:r>
        <w:rPr>
          <w:rStyle w:val="Funotenzeichen"/>
        </w:rPr>
        <w:footnoteRef/>
      </w:r>
      <w:r>
        <w:t xml:space="preserve"> Die Aussage gilt (im Rahmen von eCH-0107) für organisationsübergreifende Systeme. Es wird allerdings empfohlen, bezüglich Eindeutigkeit auch organisationsintern keine Einschränkungen zu machen.</w:t>
      </w:r>
    </w:p>
  </w:footnote>
  <w:footnote w:id="3">
    <w:p w14:paraId="620D19AF" w14:textId="05A79EA4" w:rsidR="000C3A3C" w:rsidRDefault="000C3A3C">
      <w:pPr>
        <w:pStyle w:val="Funotentext"/>
      </w:pPr>
      <w:r>
        <w:rPr>
          <w:rStyle w:val="Funotenzeichen"/>
        </w:rPr>
        <w:footnoteRef/>
      </w:r>
      <w:r>
        <w:t xml:space="preserve"> </w:t>
      </w:r>
      <w:r>
        <w:rPr>
          <w:rFonts w:cs="Arial"/>
          <w:szCs w:val="22"/>
        </w:rPr>
        <w:t>Der Identifikator einer Ressource ist oft eine URL/URI.</w:t>
      </w:r>
    </w:p>
  </w:footnote>
  <w:footnote w:id="4">
    <w:p w14:paraId="21F7DDAF" w14:textId="5309C00A" w:rsidR="000C3A3C" w:rsidRDefault="000C3A3C">
      <w:pPr>
        <w:pStyle w:val="Funotentext"/>
      </w:pPr>
      <w:r>
        <w:rPr>
          <w:rStyle w:val="Funotenzeichen"/>
        </w:rPr>
        <w:footnoteRef/>
      </w:r>
      <w:r>
        <w:t xml:space="preserve"> </w:t>
      </w:r>
      <w:r w:rsidRPr="000C3A3C">
        <w:rPr>
          <w:rStyle w:val="Standard85Zchn"/>
        </w:rPr>
        <w:t xml:space="preserve">Bei den Services zur </w:t>
      </w:r>
      <w:r>
        <w:rPr>
          <w:rStyle w:val="Standard85Zchn"/>
          <w:lang w:val="de-CH"/>
        </w:rPr>
        <w:t>Laufzeit</w:t>
      </w:r>
      <w:r w:rsidRPr="000C3A3C">
        <w:rPr>
          <w:rStyle w:val="Standard85Zchn"/>
        </w:rPr>
        <w:t xml:space="preserve"> werden in der Schnittstelle, die Daten angeben, die zur </w:t>
      </w:r>
      <w:r>
        <w:rPr>
          <w:rStyle w:val="Standard85Zchn"/>
          <w:lang w:val="de-CH"/>
        </w:rPr>
        <w:t>Laufzeit</w:t>
      </w:r>
      <w:r w:rsidRPr="000C3A3C">
        <w:rPr>
          <w:rStyle w:val="Standard85Zchn"/>
        </w:rPr>
        <w:t xml:space="preserve"> als Informationen benötigt werden (In-Schnittstelle) bzw. die nach der Ausführung des Services zur Verfügung stehen (Out-Schnittstelle). Werden zur Ausführung zusätzliche Informationen aus der Definitionszeit </w:t>
      </w:r>
      <w:r>
        <w:rPr>
          <w:rStyle w:val="Standard85Zchn"/>
          <w:lang w:val="de-CH"/>
        </w:rPr>
        <w:t xml:space="preserve">oder weitere Services der Laufzeit </w:t>
      </w:r>
      <w:r w:rsidRPr="000C3A3C">
        <w:rPr>
          <w:rStyle w:val="Standard85Zchn"/>
        </w:rPr>
        <w:t xml:space="preserve">benötigt, </w:t>
      </w:r>
      <w:r>
        <w:rPr>
          <w:rStyle w:val="Standard85Zchn"/>
          <w:lang w:val="de-CH"/>
        </w:rPr>
        <w:t xml:space="preserve">so </w:t>
      </w:r>
      <w:r w:rsidRPr="000C3A3C">
        <w:rPr>
          <w:rStyle w:val="Standard85Zchn"/>
        </w:rPr>
        <w:t>werden die entspr. Services angegeben (Braucht-Schnittstelle).</w:t>
      </w:r>
    </w:p>
  </w:footnote>
  <w:footnote w:id="5">
    <w:p w14:paraId="61FB2CEA" w14:textId="77777777" w:rsidR="000C3A3C" w:rsidRDefault="000C3A3C" w:rsidP="00136C6F">
      <w:pPr>
        <w:pStyle w:val="Funotentext"/>
        <w:spacing w:after="0" w:line="240" w:lineRule="auto"/>
      </w:pPr>
      <w:r>
        <w:rPr>
          <w:rStyle w:val="Funotenzeichen"/>
          <w:b/>
          <w:bCs/>
        </w:rPr>
        <w:footnoteRef/>
      </w:r>
      <w:r>
        <w:t xml:space="preserve"> inkl. Beziehung linkedID</w:t>
      </w:r>
    </w:p>
  </w:footnote>
  <w:footnote w:id="6">
    <w:p w14:paraId="7BF6FC6C" w14:textId="21E5B2A9" w:rsidR="000C3A3C" w:rsidRDefault="000C3A3C" w:rsidP="00136C6F">
      <w:pPr>
        <w:pStyle w:val="Funotentext"/>
        <w:spacing w:after="0" w:line="240" w:lineRule="auto"/>
      </w:pPr>
      <w:r>
        <w:rPr>
          <w:rStyle w:val="Funotenzeichen"/>
          <w:b/>
          <w:bCs/>
        </w:rPr>
        <w:footnoteRef/>
      </w:r>
      <w:r>
        <w:t xml:space="preserve"> inkl. Beziehung zu E-Identity</w:t>
      </w:r>
    </w:p>
  </w:footnote>
  <w:footnote w:id="7">
    <w:p w14:paraId="4D3EBF42" w14:textId="77777777" w:rsidR="000C3A3C" w:rsidRDefault="000C3A3C" w:rsidP="00136C6F">
      <w:pPr>
        <w:pStyle w:val="Funotentext"/>
        <w:spacing w:after="0" w:line="240" w:lineRule="auto"/>
      </w:pPr>
      <w:r>
        <w:rPr>
          <w:rStyle w:val="Funotenzeichen"/>
        </w:rPr>
        <w:footnoteRef/>
      </w:r>
      <w:r>
        <w:t xml:space="preserve"> B für Identifikator (ist auch ein Attribut)</w:t>
      </w:r>
    </w:p>
  </w:footnote>
  <w:footnote w:id="8">
    <w:p w14:paraId="4D143FFA" w14:textId="277D095C" w:rsidR="000C3A3C" w:rsidRDefault="000C3A3C" w:rsidP="00136C6F">
      <w:pPr>
        <w:pStyle w:val="Funotentext"/>
        <w:spacing w:after="0" w:line="240" w:lineRule="auto"/>
      </w:pPr>
      <w:r>
        <w:rPr>
          <w:rStyle w:val="Funotenzeichen"/>
        </w:rPr>
        <w:footnoteRef/>
      </w:r>
      <w:r w:rsidRPr="00136C6F">
        <w:t xml:space="preserve"> B, wenn Broker selber kombinierte </w:t>
      </w:r>
      <w:r w:rsidRPr="00136C6F">
        <w:rPr>
          <w:i/>
        </w:rPr>
        <w:t>Authenti</w:t>
      </w:r>
      <w:r>
        <w:rPr>
          <w:i/>
        </w:rPr>
        <w:t>fizierungs-</w:t>
      </w:r>
      <w:r w:rsidRPr="00136C6F">
        <w:rPr>
          <w:i/>
        </w:rPr>
        <w:t xml:space="preserve"> </w:t>
      </w:r>
      <w:r>
        <w:rPr>
          <w:i/>
        </w:rPr>
        <w:t>u</w:t>
      </w:r>
      <w:r w:rsidRPr="00136C6F">
        <w:rPr>
          <w:i/>
        </w:rPr>
        <w:t>nd Attribut</w:t>
      </w:r>
      <w:r>
        <w:rPr>
          <w:i/>
        </w:rPr>
        <w:t>bestätigungen</w:t>
      </w:r>
      <w:r w:rsidRPr="00136C6F">
        <w:t xml:space="preserve"> ausstellt</w:t>
      </w:r>
    </w:p>
  </w:footnote>
  <w:footnote w:id="9">
    <w:p w14:paraId="27BB6B1E" w14:textId="77777777" w:rsidR="000C3A3C" w:rsidRDefault="000C3A3C" w:rsidP="005F0775">
      <w:pPr>
        <w:pStyle w:val="Funotentext"/>
      </w:pPr>
      <w:r>
        <w:rPr>
          <w:rStyle w:val="Funotenzeichen"/>
        </w:rPr>
        <w:footnoteRef/>
      </w:r>
      <w:r>
        <w:t xml:space="preserve"> Der Besitzer kann eventuell auf den Hersteller des Dings Regress nehmen, was hier aber nicht weiter vertieft wird.</w:t>
      </w:r>
    </w:p>
  </w:footnote>
  <w:footnote w:id="10">
    <w:p w14:paraId="1E639271" w14:textId="77777777" w:rsidR="000C3A3C" w:rsidRDefault="000C3A3C" w:rsidP="00D82A0F">
      <w:pPr>
        <w:pStyle w:val="Funotentext"/>
      </w:pPr>
      <w:r>
        <w:rPr>
          <w:rStyle w:val="Funotenzeichen"/>
        </w:rPr>
        <w:footnoteRef/>
      </w:r>
      <w:r>
        <w:t xml:space="preserve"> Die Begriffe </w:t>
      </w:r>
      <w:r w:rsidRPr="00217C87">
        <w:rPr>
          <w:i/>
        </w:rPr>
        <w:t>Authentisierung</w:t>
      </w:r>
      <w:r>
        <w:t xml:space="preserve"> und </w:t>
      </w:r>
      <w:r w:rsidRPr="00217C87">
        <w:rPr>
          <w:i/>
        </w:rPr>
        <w:t>Authentifikation</w:t>
      </w:r>
      <w:r>
        <w:t xml:space="preserve"> werden oft verwendet, als wären sie Synonyme.</w:t>
      </w:r>
    </w:p>
  </w:footnote>
  <w:footnote w:id="11">
    <w:p w14:paraId="4E17AE6B" w14:textId="77777777" w:rsidR="000C3A3C" w:rsidRDefault="000C3A3C" w:rsidP="00295D3A">
      <w:pPr>
        <w:pStyle w:val="Funotentext"/>
      </w:pPr>
      <w:r>
        <w:rPr>
          <w:rStyle w:val="Funotenzeichen"/>
        </w:rPr>
        <w:footnoteRef/>
      </w:r>
      <w:r>
        <w:t xml:space="preserve"> </w:t>
      </w:r>
      <w:r>
        <w:rPr>
          <w:lang w:val="de-DE"/>
        </w:rPr>
        <w:t>Nabe und Speiche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7974D" w14:textId="77777777" w:rsidR="000C3A3C" w:rsidRDefault="000C3A3C">
    <w:pPr>
      <w:pStyle w:val="Kopfzeile"/>
    </w:pPr>
  </w:p>
  <w:p w14:paraId="170421BE" w14:textId="0CC15352" w:rsidR="000C3A3C" w:rsidRDefault="000C3A3C">
    <w:pPr>
      <w:pStyle w:val="Kopfzeile"/>
      <w:tabs>
        <w:tab w:val="left" w:pos="1418"/>
      </w:tabs>
    </w:pPr>
    <w:r>
      <w:rPr>
        <w:noProof/>
      </w:rPr>
      <mc:AlternateContent>
        <mc:Choice Requires="wpc">
          <w:drawing>
            <wp:inline distT="0" distB="0" distL="0" distR="0" wp14:anchorId="01951CAB" wp14:editId="50798BF6">
              <wp:extent cx="937260" cy="408940"/>
              <wp:effectExtent l="0" t="0" r="15240" b="10160"/>
              <wp:docPr id="23"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Rectangle 4"/>
                      <wps:cNvSpPr>
                        <a:spLocks noChangeArrowheads="1"/>
                      </wps:cNvSpPr>
                      <wps:spPr bwMode="auto">
                        <a:xfrm>
                          <a:off x="0" y="0"/>
                          <a:ext cx="93726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 name="Freeform 5"/>
                      <wps:cNvSpPr>
                        <a:spLocks noEditPoints="1"/>
                      </wps:cNvSpPr>
                      <wps:spPr bwMode="auto">
                        <a:xfrm>
                          <a:off x="0" y="1905"/>
                          <a:ext cx="236220" cy="249555"/>
                        </a:xfrm>
                        <a:custGeom>
                          <a:avLst/>
                          <a:gdLst>
                            <a:gd name="T0" fmla="*/ 361 w 372"/>
                            <a:gd name="T1" fmla="*/ 199 h 393"/>
                            <a:gd name="T2" fmla="*/ 324 w 372"/>
                            <a:gd name="T3" fmla="*/ 266 h 393"/>
                            <a:gd name="T4" fmla="*/ 266 w 372"/>
                            <a:gd name="T5" fmla="*/ 327 h 393"/>
                            <a:gd name="T6" fmla="*/ 184 w 372"/>
                            <a:gd name="T7" fmla="*/ 377 h 393"/>
                            <a:gd name="T8" fmla="*/ 103 w 372"/>
                            <a:gd name="T9" fmla="*/ 393 h 393"/>
                            <a:gd name="T10" fmla="*/ 53 w 372"/>
                            <a:gd name="T11" fmla="*/ 383 h 393"/>
                            <a:gd name="T12" fmla="*/ 18 w 372"/>
                            <a:gd name="T13" fmla="*/ 356 h 393"/>
                            <a:gd name="T14" fmla="*/ 1 w 372"/>
                            <a:gd name="T15" fmla="*/ 316 h 393"/>
                            <a:gd name="T16" fmla="*/ 4 w 372"/>
                            <a:gd name="T17" fmla="*/ 251 h 393"/>
                            <a:gd name="T18" fmla="*/ 34 w 372"/>
                            <a:gd name="T19" fmla="*/ 172 h 393"/>
                            <a:gd name="T20" fmla="*/ 94 w 372"/>
                            <a:gd name="T21" fmla="*/ 94 h 393"/>
                            <a:gd name="T22" fmla="*/ 170 w 372"/>
                            <a:gd name="T23" fmla="*/ 34 h 393"/>
                            <a:gd name="T24" fmla="*/ 251 w 372"/>
                            <a:gd name="T25" fmla="*/ 4 h 393"/>
                            <a:gd name="T26" fmla="*/ 316 w 372"/>
                            <a:gd name="T27" fmla="*/ 2 h 393"/>
                            <a:gd name="T28" fmla="*/ 353 w 372"/>
                            <a:gd name="T29" fmla="*/ 20 h 393"/>
                            <a:gd name="T30" fmla="*/ 369 w 372"/>
                            <a:gd name="T31" fmla="*/ 55 h 393"/>
                            <a:gd name="T32" fmla="*/ 89 w 372"/>
                            <a:gd name="T33" fmla="*/ 163 h 393"/>
                            <a:gd name="T34" fmla="*/ 82 w 372"/>
                            <a:gd name="T35" fmla="*/ 203 h 393"/>
                            <a:gd name="T36" fmla="*/ 83 w 372"/>
                            <a:gd name="T37" fmla="*/ 242 h 393"/>
                            <a:gd name="T38" fmla="*/ 109 w 372"/>
                            <a:gd name="T39" fmla="*/ 280 h 393"/>
                            <a:gd name="T40" fmla="*/ 146 w 372"/>
                            <a:gd name="T41" fmla="*/ 297 h 393"/>
                            <a:gd name="T42" fmla="*/ 206 w 372"/>
                            <a:gd name="T43" fmla="*/ 295 h 393"/>
                            <a:gd name="T44" fmla="*/ 278 w 372"/>
                            <a:gd name="T45" fmla="*/ 261 h 393"/>
                            <a:gd name="T46" fmla="*/ 335 w 372"/>
                            <a:gd name="T47" fmla="*/ 199 h 393"/>
                            <a:gd name="T48" fmla="*/ 370 w 372"/>
                            <a:gd name="T49" fmla="*/ 162 h 393"/>
                            <a:gd name="T50" fmla="*/ 276 w 372"/>
                            <a:gd name="T51" fmla="*/ 63 h 393"/>
                            <a:gd name="T52" fmla="*/ 263 w 372"/>
                            <a:gd name="T53" fmla="*/ 40 h 393"/>
                            <a:gd name="T54" fmla="*/ 233 w 372"/>
                            <a:gd name="T55" fmla="*/ 32 h 393"/>
                            <a:gd name="T56" fmla="*/ 178 w 372"/>
                            <a:gd name="T57" fmla="*/ 47 h 393"/>
                            <a:gd name="T58" fmla="*/ 128 w 372"/>
                            <a:gd name="T59" fmla="*/ 88 h 393"/>
                            <a:gd name="T60" fmla="*/ 95 w 372"/>
                            <a:gd name="T61" fmla="*/ 142 h 393"/>
                            <a:gd name="T62" fmla="*/ 278 w 372"/>
                            <a:gd name="T63" fmla="*/ 80 h 3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372" h="393">
                              <a:moveTo>
                                <a:pt x="370" y="162"/>
                              </a:moveTo>
                              <a:lnTo>
                                <a:pt x="361" y="199"/>
                              </a:lnTo>
                              <a:lnTo>
                                <a:pt x="346" y="234"/>
                              </a:lnTo>
                              <a:lnTo>
                                <a:pt x="324" y="266"/>
                              </a:lnTo>
                              <a:lnTo>
                                <a:pt x="298" y="297"/>
                              </a:lnTo>
                              <a:lnTo>
                                <a:pt x="266" y="327"/>
                              </a:lnTo>
                              <a:lnTo>
                                <a:pt x="225" y="356"/>
                              </a:lnTo>
                              <a:lnTo>
                                <a:pt x="184" y="377"/>
                              </a:lnTo>
                              <a:lnTo>
                                <a:pt x="143" y="389"/>
                              </a:lnTo>
                              <a:lnTo>
                                <a:pt x="103" y="393"/>
                              </a:lnTo>
                              <a:lnTo>
                                <a:pt x="76" y="391"/>
                              </a:lnTo>
                              <a:lnTo>
                                <a:pt x="53" y="383"/>
                              </a:lnTo>
                              <a:lnTo>
                                <a:pt x="33" y="370"/>
                              </a:lnTo>
                              <a:lnTo>
                                <a:pt x="18" y="356"/>
                              </a:lnTo>
                              <a:lnTo>
                                <a:pt x="8" y="337"/>
                              </a:lnTo>
                              <a:lnTo>
                                <a:pt x="1" y="316"/>
                              </a:lnTo>
                              <a:lnTo>
                                <a:pt x="0" y="293"/>
                              </a:lnTo>
                              <a:lnTo>
                                <a:pt x="4" y="251"/>
                              </a:lnTo>
                              <a:lnTo>
                                <a:pt x="15" y="211"/>
                              </a:lnTo>
                              <a:lnTo>
                                <a:pt x="34" y="172"/>
                              </a:lnTo>
                              <a:lnTo>
                                <a:pt x="60" y="132"/>
                              </a:lnTo>
                              <a:lnTo>
                                <a:pt x="94" y="94"/>
                              </a:lnTo>
                              <a:lnTo>
                                <a:pt x="131" y="61"/>
                              </a:lnTo>
                              <a:lnTo>
                                <a:pt x="170" y="34"/>
                              </a:lnTo>
                              <a:lnTo>
                                <a:pt x="210" y="15"/>
                              </a:lnTo>
                              <a:lnTo>
                                <a:pt x="251" y="4"/>
                              </a:lnTo>
                              <a:lnTo>
                                <a:pt x="291" y="0"/>
                              </a:lnTo>
                              <a:lnTo>
                                <a:pt x="316" y="2"/>
                              </a:lnTo>
                              <a:lnTo>
                                <a:pt x="336" y="9"/>
                              </a:lnTo>
                              <a:lnTo>
                                <a:pt x="353" y="20"/>
                              </a:lnTo>
                              <a:lnTo>
                                <a:pt x="364" y="35"/>
                              </a:lnTo>
                              <a:lnTo>
                                <a:pt x="369" y="55"/>
                              </a:lnTo>
                              <a:lnTo>
                                <a:pt x="372" y="80"/>
                              </a:lnTo>
                              <a:lnTo>
                                <a:pt x="89" y="163"/>
                              </a:lnTo>
                              <a:lnTo>
                                <a:pt x="84" y="185"/>
                              </a:lnTo>
                              <a:lnTo>
                                <a:pt x="82" y="203"/>
                              </a:lnTo>
                              <a:lnTo>
                                <a:pt x="80" y="216"/>
                              </a:lnTo>
                              <a:lnTo>
                                <a:pt x="83" y="242"/>
                              </a:lnTo>
                              <a:lnTo>
                                <a:pt x="93" y="264"/>
                              </a:lnTo>
                              <a:lnTo>
                                <a:pt x="109" y="280"/>
                              </a:lnTo>
                              <a:lnTo>
                                <a:pt x="127" y="291"/>
                              </a:lnTo>
                              <a:lnTo>
                                <a:pt x="146" y="297"/>
                              </a:lnTo>
                              <a:lnTo>
                                <a:pt x="167" y="299"/>
                              </a:lnTo>
                              <a:lnTo>
                                <a:pt x="206" y="295"/>
                              </a:lnTo>
                              <a:lnTo>
                                <a:pt x="242" y="282"/>
                              </a:lnTo>
                              <a:lnTo>
                                <a:pt x="278" y="261"/>
                              </a:lnTo>
                              <a:lnTo>
                                <a:pt x="309" y="232"/>
                              </a:lnTo>
                              <a:lnTo>
                                <a:pt x="335" y="199"/>
                              </a:lnTo>
                              <a:lnTo>
                                <a:pt x="355" y="158"/>
                              </a:lnTo>
                              <a:lnTo>
                                <a:pt x="370" y="162"/>
                              </a:lnTo>
                              <a:close/>
                              <a:moveTo>
                                <a:pt x="278" y="80"/>
                              </a:moveTo>
                              <a:lnTo>
                                <a:pt x="276" y="63"/>
                              </a:lnTo>
                              <a:lnTo>
                                <a:pt x="271" y="50"/>
                              </a:lnTo>
                              <a:lnTo>
                                <a:pt x="263" y="40"/>
                              </a:lnTo>
                              <a:lnTo>
                                <a:pt x="249" y="34"/>
                              </a:lnTo>
                              <a:lnTo>
                                <a:pt x="233" y="32"/>
                              </a:lnTo>
                              <a:lnTo>
                                <a:pt x="206" y="36"/>
                              </a:lnTo>
                              <a:lnTo>
                                <a:pt x="178" y="47"/>
                              </a:lnTo>
                              <a:lnTo>
                                <a:pt x="153" y="65"/>
                              </a:lnTo>
                              <a:lnTo>
                                <a:pt x="128" y="88"/>
                              </a:lnTo>
                              <a:lnTo>
                                <a:pt x="109" y="113"/>
                              </a:lnTo>
                              <a:lnTo>
                                <a:pt x="95" y="142"/>
                              </a:lnTo>
                              <a:lnTo>
                                <a:pt x="278" y="86"/>
                              </a:lnTo>
                              <a:lnTo>
                                <a:pt x="278" y="80"/>
                              </a:lnTo>
                              <a:close/>
                            </a:path>
                          </a:pathLst>
                        </a:custGeom>
                        <a:solidFill>
                          <a:srgbClr val="FA1A56"/>
                        </a:solidFill>
                        <a:ln w="0">
                          <a:solidFill>
                            <a:srgbClr val="FA1A56"/>
                          </a:solidFill>
                          <a:prstDash val="solid"/>
                          <a:round/>
                          <a:headEnd/>
                          <a:tailEnd/>
                        </a:ln>
                      </wps:spPr>
                      <wps:bodyPr rot="0" vert="horz" wrap="square" lIns="91440" tIns="45720" rIns="91440" bIns="45720" anchor="t" anchorCtr="0" upright="1">
                        <a:noAutofit/>
                      </wps:bodyPr>
                    </wps:wsp>
                    <wps:wsp>
                      <wps:cNvPr id="21" name="Freeform 6"/>
                      <wps:cNvSpPr>
                        <a:spLocks/>
                      </wps:cNvSpPr>
                      <wps:spPr bwMode="auto">
                        <a:xfrm>
                          <a:off x="250190" y="99060"/>
                          <a:ext cx="326390" cy="307975"/>
                        </a:xfrm>
                        <a:custGeom>
                          <a:avLst/>
                          <a:gdLst>
                            <a:gd name="T0" fmla="*/ 401 w 514"/>
                            <a:gd name="T1" fmla="*/ 155 h 485"/>
                            <a:gd name="T2" fmla="*/ 371 w 514"/>
                            <a:gd name="T3" fmla="*/ 111 h 485"/>
                            <a:gd name="T4" fmla="*/ 322 w 514"/>
                            <a:gd name="T5" fmla="*/ 82 h 485"/>
                            <a:gd name="T6" fmla="*/ 258 w 514"/>
                            <a:gd name="T7" fmla="*/ 73 h 485"/>
                            <a:gd name="T8" fmla="*/ 202 w 514"/>
                            <a:gd name="T9" fmla="*/ 81 h 485"/>
                            <a:gd name="T10" fmla="*/ 156 w 514"/>
                            <a:gd name="T11" fmla="*/ 108 h 485"/>
                            <a:gd name="T12" fmla="*/ 122 w 514"/>
                            <a:gd name="T13" fmla="*/ 152 h 485"/>
                            <a:gd name="T14" fmla="*/ 104 w 514"/>
                            <a:gd name="T15" fmla="*/ 215 h 485"/>
                            <a:gd name="T16" fmla="*/ 104 w 514"/>
                            <a:gd name="T17" fmla="*/ 286 h 485"/>
                            <a:gd name="T18" fmla="*/ 128 w 514"/>
                            <a:gd name="T19" fmla="*/ 346 h 485"/>
                            <a:gd name="T20" fmla="*/ 171 w 514"/>
                            <a:gd name="T21" fmla="*/ 389 h 485"/>
                            <a:gd name="T22" fmla="*/ 231 w 514"/>
                            <a:gd name="T23" fmla="*/ 412 h 485"/>
                            <a:gd name="T24" fmla="*/ 296 w 514"/>
                            <a:gd name="T25" fmla="*/ 414 h 485"/>
                            <a:gd name="T26" fmla="*/ 345 w 514"/>
                            <a:gd name="T27" fmla="*/ 396 h 485"/>
                            <a:gd name="T28" fmla="*/ 379 w 514"/>
                            <a:gd name="T29" fmla="*/ 368 h 485"/>
                            <a:gd name="T30" fmla="*/ 398 w 514"/>
                            <a:gd name="T31" fmla="*/ 332 h 485"/>
                            <a:gd name="T32" fmla="*/ 408 w 514"/>
                            <a:gd name="T33" fmla="*/ 299 h 485"/>
                            <a:gd name="T34" fmla="*/ 510 w 514"/>
                            <a:gd name="T35" fmla="*/ 322 h 485"/>
                            <a:gd name="T36" fmla="*/ 494 w 514"/>
                            <a:gd name="T37" fmla="*/ 366 h 485"/>
                            <a:gd name="T38" fmla="*/ 467 w 514"/>
                            <a:gd name="T39" fmla="*/ 408 h 485"/>
                            <a:gd name="T40" fmla="*/ 426 w 514"/>
                            <a:gd name="T41" fmla="*/ 445 h 485"/>
                            <a:gd name="T42" fmla="*/ 369 w 514"/>
                            <a:gd name="T43" fmla="*/ 472 h 485"/>
                            <a:gd name="T44" fmla="*/ 296 w 514"/>
                            <a:gd name="T45" fmla="*/ 485 h 485"/>
                            <a:gd name="T46" fmla="*/ 204 w 514"/>
                            <a:gd name="T47" fmla="*/ 485 h 485"/>
                            <a:gd name="T48" fmla="*/ 130 w 514"/>
                            <a:gd name="T49" fmla="*/ 465 h 485"/>
                            <a:gd name="T50" fmla="*/ 73 w 514"/>
                            <a:gd name="T51" fmla="*/ 427 h 485"/>
                            <a:gd name="T52" fmla="*/ 32 w 514"/>
                            <a:gd name="T53" fmla="*/ 374 h 485"/>
                            <a:gd name="T54" fmla="*/ 8 w 514"/>
                            <a:gd name="T55" fmla="*/ 312 h 485"/>
                            <a:gd name="T56" fmla="*/ 0 w 514"/>
                            <a:gd name="T57" fmla="*/ 243 h 485"/>
                            <a:gd name="T58" fmla="*/ 6 w 514"/>
                            <a:gd name="T59" fmla="*/ 181 h 485"/>
                            <a:gd name="T60" fmla="*/ 27 w 514"/>
                            <a:gd name="T61" fmla="*/ 123 h 485"/>
                            <a:gd name="T62" fmla="*/ 61 w 514"/>
                            <a:gd name="T63" fmla="*/ 73 h 485"/>
                            <a:gd name="T64" fmla="*/ 111 w 514"/>
                            <a:gd name="T65" fmla="*/ 33 h 485"/>
                            <a:gd name="T66" fmla="*/ 177 w 514"/>
                            <a:gd name="T67" fmla="*/ 9 h 485"/>
                            <a:gd name="T68" fmla="*/ 260 w 514"/>
                            <a:gd name="T69" fmla="*/ 0 h 485"/>
                            <a:gd name="T70" fmla="*/ 347 w 514"/>
                            <a:gd name="T71" fmla="*/ 9 h 485"/>
                            <a:gd name="T72" fmla="*/ 416 w 514"/>
                            <a:gd name="T73" fmla="*/ 36 h 485"/>
                            <a:gd name="T74" fmla="*/ 467 w 514"/>
                            <a:gd name="T75" fmla="*/ 75 h 485"/>
                            <a:gd name="T76" fmla="*/ 499 w 514"/>
                            <a:gd name="T77" fmla="*/ 125 h 485"/>
                            <a:gd name="T78" fmla="*/ 514 w 514"/>
                            <a:gd name="T79" fmla="*/ 184 h 485"/>
                            <a:gd name="T80" fmla="*/ 408 w 514"/>
                            <a:gd name="T81" fmla="*/ 184 h 4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514" h="485">
                              <a:moveTo>
                                <a:pt x="408" y="184"/>
                              </a:moveTo>
                              <a:lnTo>
                                <a:pt x="401" y="155"/>
                              </a:lnTo>
                              <a:lnTo>
                                <a:pt x="389" y="131"/>
                              </a:lnTo>
                              <a:lnTo>
                                <a:pt x="371" y="111"/>
                              </a:lnTo>
                              <a:lnTo>
                                <a:pt x="349" y="94"/>
                              </a:lnTo>
                              <a:lnTo>
                                <a:pt x="322" y="82"/>
                              </a:lnTo>
                              <a:lnTo>
                                <a:pt x="292" y="74"/>
                              </a:lnTo>
                              <a:lnTo>
                                <a:pt x="258" y="73"/>
                              </a:lnTo>
                              <a:lnTo>
                                <a:pt x="230" y="74"/>
                              </a:lnTo>
                              <a:lnTo>
                                <a:pt x="202" y="81"/>
                              </a:lnTo>
                              <a:lnTo>
                                <a:pt x="178" y="92"/>
                              </a:lnTo>
                              <a:lnTo>
                                <a:pt x="156" y="108"/>
                              </a:lnTo>
                              <a:lnTo>
                                <a:pt x="137" y="128"/>
                              </a:lnTo>
                              <a:lnTo>
                                <a:pt x="122" y="152"/>
                              </a:lnTo>
                              <a:lnTo>
                                <a:pt x="111" y="181"/>
                              </a:lnTo>
                              <a:lnTo>
                                <a:pt x="104" y="215"/>
                              </a:lnTo>
                              <a:lnTo>
                                <a:pt x="102" y="253"/>
                              </a:lnTo>
                              <a:lnTo>
                                <a:pt x="104" y="286"/>
                              </a:lnTo>
                              <a:lnTo>
                                <a:pt x="114" y="319"/>
                              </a:lnTo>
                              <a:lnTo>
                                <a:pt x="128" y="346"/>
                              </a:lnTo>
                              <a:lnTo>
                                <a:pt x="147" y="370"/>
                              </a:lnTo>
                              <a:lnTo>
                                <a:pt x="171" y="389"/>
                              </a:lnTo>
                              <a:lnTo>
                                <a:pt x="198" y="404"/>
                              </a:lnTo>
                              <a:lnTo>
                                <a:pt x="231" y="412"/>
                              </a:lnTo>
                              <a:lnTo>
                                <a:pt x="265" y="415"/>
                              </a:lnTo>
                              <a:lnTo>
                                <a:pt x="296" y="414"/>
                              </a:lnTo>
                              <a:lnTo>
                                <a:pt x="324" y="407"/>
                              </a:lnTo>
                              <a:lnTo>
                                <a:pt x="345" y="396"/>
                              </a:lnTo>
                              <a:lnTo>
                                <a:pt x="364" y="382"/>
                              </a:lnTo>
                              <a:lnTo>
                                <a:pt x="379" y="368"/>
                              </a:lnTo>
                              <a:lnTo>
                                <a:pt x="390" y="350"/>
                              </a:lnTo>
                              <a:lnTo>
                                <a:pt x="398" y="332"/>
                              </a:lnTo>
                              <a:lnTo>
                                <a:pt x="405" y="315"/>
                              </a:lnTo>
                              <a:lnTo>
                                <a:pt x="408" y="299"/>
                              </a:lnTo>
                              <a:lnTo>
                                <a:pt x="514" y="299"/>
                              </a:lnTo>
                              <a:lnTo>
                                <a:pt x="510" y="322"/>
                              </a:lnTo>
                              <a:lnTo>
                                <a:pt x="503" y="345"/>
                              </a:lnTo>
                              <a:lnTo>
                                <a:pt x="494" y="366"/>
                              </a:lnTo>
                              <a:lnTo>
                                <a:pt x="482" y="388"/>
                              </a:lnTo>
                              <a:lnTo>
                                <a:pt x="467" y="408"/>
                              </a:lnTo>
                              <a:lnTo>
                                <a:pt x="447" y="427"/>
                              </a:lnTo>
                              <a:lnTo>
                                <a:pt x="426" y="445"/>
                              </a:lnTo>
                              <a:lnTo>
                                <a:pt x="400" y="460"/>
                              </a:lnTo>
                              <a:lnTo>
                                <a:pt x="369" y="472"/>
                              </a:lnTo>
                              <a:lnTo>
                                <a:pt x="333" y="480"/>
                              </a:lnTo>
                              <a:lnTo>
                                <a:pt x="296" y="485"/>
                              </a:lnTo>
                              <a:lnTo>
                                <a:pt x="209" y="485"/>
                              </a:lnTo>
                              <a:lnTo>
                                <a:pt x="204" y="485"/>
                              </a:lnTo>
                              <a:lnTo>
                                <a:pt x="166" y="477"/>
                              </a:lnTo>
                              <a:lnTo>
                                <a:pt x="130" y="465"/>
                              </a:lnTo>
                              <a:lnTo>
                                <a:pt x="99" y="447"/>
                              </a:lnTo>
                              <a:lnTo>
                                <a:pt x="73" y="427"/>
                              </a:lnTo>
                              <a:lnTo>
                                <a:pt x="50" y="403"/>
                              </a:lnTo>
                              <a:lnTo>
                                <a:pt x="32" y="374"/>
                              </a:lnTo>
                              <a:lnTo>
                                <a:pt x="17" y="345"/>
                              </a:lnTo>
                              <a:lnTo>
                                <a:pt x="8" y="312"/>
                              </a:lnTo>
                              <a:lnTo>
                                <a:pt x="2" y="278"/>
                              </a:lnTo>
                              <a:lnTo>
                                <a:pt x="0" y="243"/>
                              </a:lnTo>
                              <a:lnTo>
                                <a:pt x="1" y="212"/>
                              </a:lnTo>
                              <a:lnTo>
                                <a:pt x="6" y="181"/>
                              </a:lnTo>
                              <a:lnTo>
                                <a:pt x="14" y="151"/>
                              </a:lnTo>
                              <a:lnTo>
                                <a:pt x="27" y="123"/>
                              </a:lnTo>
                              <a:lnTo>
                                <a:pt x="42" y="97"/>
                              </a:lnTo>
                              <a:lnTo>
                                <a:pt x="61" y="73"/>
                              </a:lnTo>
                              <a:lnTo>
                                <a:pt x="84" y="52"/>
                              </a:lnTo>
                              <a:lnTo>
                                <a:pt x="111" y="33"/>
                              </a:lnTo>
                              <a:lnTo>
                                <a:pt x="142" y="20"/>
                              </a:lnTo>
                              <a:lnTo>
                                <a:pt x="177" y="9"/>
                              </a:lnTo>
                              <a:lnTo>
                                <a:pt x="216" y="2"/>
                              </a:lnTo>
                              <a:lnTo>
                                <a:pt x="260" y="0"/>
                              </a:lnTo>
                              <a:lnTo>
                                <a:pt x="306" y="2"/>
                              </a:lnTo>
                              <a:lnTo>
                                <a:pt x="347" y="9"/>
                              </a:lnTo>
                              <a:lnTo>
                                <a:pt x="383" y="20"/>
                              </a:lnTo>
                              <a:lnTo>
                                <a:pt x="416" y="36"/>
                              </a:lnTo>
                              <a:lnTo>
                                <a:pt x="443" y="54"/>
                              </a:lnTo>
                              <a:lnTo>
                                <a:pt x="467" y="75"/>
                              </a:lnTo>
                              <a:lnTo>
                                <a:pt x="484" y="100"/>
                              </a:lnTo>
                              <a:lnTo>
                                <a:pt x="499" y="125"/>
                              </a:lnTo>
                              <a:lnTo>
                                <a:pt x="509" y="154"/>
                              </a:lnTo>
                              <a:lnTo>
                                <a:pt x="514" y="184"/>
                              </a:lnTo>
                              <a:lnTo>
                                <a:pt x="408" y="184"/>
                              </a:lnTo>
                              <a:lnTo>
                                <a:pt x="408" y="184"/>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s:wsp>
                      <wps:cNvPr id="22" name="Freeform 7"/>
                      <wps:cNvSpPr>
                        <a:spLocks/>
                      </wps:cNvSpPr>
                      <wps:spPr bwMode="auto">
                        <a:xfrm>
                          <a:off x="626745" y="114300"/>
                          <a:ext cx="307340" cy="292735"/>
                        </a:xfrm>
                        <a:custGeom>
                          <a:avLst/>
                          <a:gdLst>
                            <a:gd name="T0" fmla="*/ 0 w 484"/>
                            <a:gd name="T1" fmla="*/ 0 h 461"/>
                            <a:gd name="T2" fmla="*/ 98 w 484"/>
                            <a:gd name="T3" fmla="*/ 0 h 461"/>
                            <a:gd name="T4" fmla="*/ 98 w 484"/>
                            <a:gd name="T5" fmla="*/ 180 h 461"/>
                            <a:gd name="T6" fmla="*/ 387 w 484"/>
                            <a:gd name="T7" fmla="*/ 180 h 461"/>
                            <a:gd name="T8" fmla="*/ 387 w 484"/>
                            <a:gd name="T9" fmla="*/ 0 h 461"/>
                            <a:gd name="T10" fmla="*/ 484 w 484"/>
                            <a:gd name="T11" fmla="*/ 0 h 461"/>
                            <a:gd name="T12" fmla="*/ 484 w 484"/>
                            <a:gd name="T13" fmla="*/ 461 h 461"/>
                            <a:gd name="T14" fmla="*/ 387 w 484"/>
                            <a:gd name="T15" fmla="*/ 461 h 461"/>
                            <a:gd name="T16" fmla="*/ 387 w 484"/>
                            <a:gd name="T17" fmla="*/ 252 h 461"/>
                            <a:gd name="T18" fmla="*/ 98 w 484"/>
                            <a:gd name="T19" fmla="*/ 252 h 461"/>
                            <a:gd name="T20" fmla="*/ 98 w 484"/>
                            <a:gd name="T21" fmla="*/ 461 h 461"/>
                            <a:gd name="T22" fmla="*/ 0 w 484"/>
                            <a:gd name="T23" fmla="*/ 461 h 461"/>
                            <a:gd name="T24" fmla="*/ 0 w 484"/>
                            <a:gd name="T25" fmla="*/ 0 h 461"/>
                            <a:gd name="T26" fmla="*/ 0 w 484"/>
                            <a:gd name="T27" fmla="*/ 0 h 4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84" h="461">
                              <a:moveTo>
                                <a:pt x="0" y="0"/>
                              </a:moveTo>
                              <a:lnTo>
                                <a:pt x="98" y="0"/>
                              </a:lnTo>
                              <a:lnTo>
                                <a:pt x="98" y="180"/>
                              </a:lnTo>
                              <a:lnTo>
                                <a:pt x="387" y="180"/>
                              </a:lnTo>
                              <a:lnTo>
                                <a:pt x="387" y="0"/>
                              </a:lnTo>
                              <a:lnTo>
                                <a:pt x="484" y="0"/>
                              </a:lnTo>
                              <a:lnTo>
                                <a:pt x="484" y="461"/>
                              </a:lnTo>
                              <a:lnTo>
                                <a:pt x="387" y="461"/>
                              </a:lnTo>
                              <a:lnTo>
                                <a:pt x="387" y="252"/>
                              </a:lnTo>
                              <a:lnTo>
                                <a:pt x="98" y="252"/>
                              </a:lnTo>
                              <a:lnTo>
                                <a:pt x="98" y="461"/>
                              </a:lnTo>
                              <a:lnTo>
                                <a:pt x="0" y="461"/>
                              </a:lnTo>
                              <a:lnTo>
                                <a:pt x="0" y="0"/>
                              </a:lnTo>
                              <a:lnTo>
                                <a:pt x="0" y="0"/>
                              </a:lnTo>
                              <a:close/>
                            </a:path>
                          </a:pathLst>
                        </a:custGeom>
                        <a:solidFill>
                          <a:srgbClr val="000000"/>
                        </a:solidFill>
                        <a:ln w="0">
                          <a:solidFill>
                            <a:srgbClr val="000000"/>
                          </a:solidFill>
                          <a:prstDash val="solid"/>
                          <a:round/>
                          <a:headEnd/>
                          <a:tailEnd/>
                        </a:ln>
                      </wps:spPr>
                      <wps:bodyPr rot="0" vert="horz" wrap="square" lIns="91440" tIns="45720" rIns="91440" bIns="45720" anchor="t" anchorCtr="0" upright="1">
                        <a:noAutofit/>
                      </wps:bodyPr>
                    </wps:wsp>
                  </wpc:wpc>
                </a:graphicData>
              </a:graphic>
            </wp:inline>
          </w:drawing>
        </mc:Choice>
        <mc:Fallback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w:pict>
            <v:group w14:anchorId="1B717D52" id="Canvas 2" o:spid="_x0000_s1026" editas="canvas" style="width:73.8pt;height:32.2pt;mso-position-horizontal-relative:char;mso-position-vertical-relative:line" coordsize="9372,4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372;height:4089;visibility:visible;mso-wrap-style:square">
                <v:fill o:detectmouseclick="t"/>
                <v:path o:connecttype="none"/>
              </v:shape>
              <v:rect id="Rectangle 4" o:spid="_x0000_s1028" style="position:absolute;width:9372;height:4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" filled="f" stroked="f" strokeweight="0"/>
              <v:shape id="Freeform 5" o:spid="_x0000_s1029" style="position:absolute;top:19;width:2362;height:2495;visibility:visible;mso-wrap-style:square;v-text-anchor:top" coordsize="372,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" path="m370,162r-9,37l346,234r-22,32l298,297r-32,30l225,356r-41,21l143,389r-40,4l76,391,53,383,33,370,18,356,8,337,1,316,,293,4,251,15,211,34,172,60,132,94,94,131,61,170,34,210,15,251,4,291,r25,2l336,9r17,11l364,35r5,20l372,80,89,163r-5,22l82,203r-2,13l83,242r10,22l109,280r18,11l146,297r21,2l206,295r36,-13l278,261r31,-29l335,199r20,-41l370,162xm278,80l276,63,271,50,263,40,249,34,233,32r-27,4l178,47,153,65,128,88r-19,25l95,142,278,86r,-6xe" fillcolor="#fa1a56" strokecolor="#fa1a56" strokeweight="0">
                <v:path arrowok="t" o:connecttype="custom" o:connectlocs="229235,126365;205740,168910;168910,207645;116840,239395;65405,249555;33655,243205;11430,226060;635,200660;2540,159385;21590,109220;59690,59690;107950,21590;159385,2540;200660,1270;224155,12700;234315,34925;56515,103505;52070,128905;52705,153670;69215,177800;92710,188595;130810,187325;176530,165735;212725,126365;234950,102870;175260,40005;167005,25400;147955,20320;113030,29845;81280,55880;60325,90170;176530,50800" o:connectangles="0,0,0,0,0,0,0,0,0,0,0,0,0,0,0,0,0,0,0,0,0,0,0,0,0,0,0,0,0,0,0,0"/>
                <o:lock v:ext="edit" verticies="t"/>
              </v:shape>
              <v:shape id="Freeform 6" o:spid="_x0000_s1030" style="position:absolute;left:2501;top:990;width:3264;height:3080;visibility:visible;mso-wrap-style:square;v-text-anchor:top" coordsize="51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" path="m408,184r-7,-29l389,131,371,111,349,94,322,82,292,74,258,73r-28,1l202,81,178,92r-22,16l137,128r-15,24l111,181r-7,34l102,253r2,33l114,319r14,27l147,370r24,19l198,404r33,8l265,415r31,-1l324,407r21,-11l364,382r15,-14l390,350r8,-18l405,315r3,-16l514,299r-4,23l503,345r-9,21l482,388r-15,20l447,427r-21,18l400,460r-31,12l333,480r-37,5l209,485r-5,l166,477,130,465,99,447,73,427,50,403,32,374,17,345,8,312,2,278,,243,1,212,6,181r8,-30l27,123,42,97,61,73,84,52,111,33,142,20,177,9,216,2,260,r46,2l347,9r36,11l416,36r27,18l467,75r17,25l499,125r10,29l514,184r-106,l408,184xe" fillcolor="black" strokeweight="0">
                <v:path arrowok="t" o:connecttype="custom" o:connectlocs="254635,98425;235585,70485;204470,52070;163830,46355;128270,51435;99060,68580;77470,96520;66040,136525;66040,181610;81280,219710;108585,247015;146685,261620;187960,262890;219075,251460;240665,233680;252730,210820;259080,189865;323850,204470;313690,232410;296545,259080;270510,282575;234315,299720;187960,307975;129540,307975;82550,295275;46355,271145;20320,237490;5080,198120;0,154305;3810,114935;17145,78105;38735,46355;70485,20955;112395,5715;165100,0;220345,5715;264160,22860;296545,47625;316865,79375;326390,116840;259080,116840" o:connectangles="0,0,0,0,0,0,0,0,0,0,0,0,0,0,0,0,0,0,0,0,0,0,0,0,0,0,0,0,0,0,0,0,0,0,0,0,0,0,0,0,0"/>
              </v:shape>
              <v:shape id="Freeform 7" o:spid="_x0000_s1031" style="position:absolute;left:6267;top:1143;width:3073;height:2927;visibility:visible;mso-wrap-style:square;v-text-anchor:top" coordsize="484,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" path="m,l98,r,180l387,180,387,r97,l484,461r-97,l387,252r-289,l98,461,,461,,,,xe" fillcolor="black" strokeweight="0">
                <v:path arrowok="t" o:connecttype="custom" o:connectlocs="0,0;62230,0;62230,114300;245745,114300;245745,0;307340,0;307340,292735;245745,292735;245745,160020;62230,160020;62230,292735;0,292735;0,0;0,0" o:connectangles="0,0,0,0,0,0,0,0,0,0,0,0,0,0"/>
              </v:shape>
              <w10:anchorlock/>
            </v:group>
          </w:pict>
        </mc:Fallback>
      </mc:AlternateContent>
    </w:r>
    <w:r>
      <w:t xml:space="preserve"> E-Government-Standards</w:t>
    </w:r>
    <w:r>
      <w:rPr>
        <w:b/>
      </w:rPr>
      <w:tab/>
    </w:r>
    <w:r>
      <w:t xml:space="preserve">Seite </w:t>
    </w:r>
    <w:r>
      <w:fldChar w:fldCharType="begin"/>
    </w:r>
    <w:r>
      <w:instrText xml:space="preserve"> PAGE </w:instrText>
    </w:r>
    <w:r>
      <w:fldChar w:fldCharType="separate"/>
    </w:r>
    <w:r w:rsidR="000B7520">
      <w:rPr>
        <w:noProof/>
      </w:rPr>
      <w:t>1</w:t>
    </w:r>
    <w:r>
      <w:fldChar w:fldCharType="end"/>
    </w:r>
    <w:r>
      <w:t xml:space="preserve"> von </w:t>
    </w:r>
    <w:fldSimple w:instr=" NUMPAGES ">
      <w:r w:rsidR="000B7520">
        <w:rPr>
          <w:noProof/>
        </w:rPr>
        <w:t>68</w:t>
      </w:r>
    </w:fldSimple>
  </w:p>
  <w:p w14:paraId="148F43CD" w14:textId="77777777" w:rsidR="000C3A3C" w:rsidRDefault="000C3A3C">
    <w:pPr>
      <w:pStyle w:val="Fuzeile"/>
      <w:pBdr>
        <w:top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C1400"/>
    <w:multiLevelType w:val="hybridMultilevel"/>
    <w:tmpl w:val="D278FBEC"/>
    <w:lvl w:ilvl="0" w:tplc="08070001">
      <w:start w:val="1"/>
      <w:numFmt w:val="bullet"/>
      <w:lvlText w:val=""/>
      <w:lvlJc w:val="left"/>
      <w:pPr>
        <w:ind w:left="1069" w:hanging="360"/>
      </w:pPr>
      <w:rPr>
        <w:rFonts w:ascii="Symbol" w:hAnsi="Symbol" w:hint="default"/>
      </w:rPr>
    </w:lvl>
    <w:lvl w:ilvl="1" w:tplc="08070003">
      <w:start w:val="1"/>
      <w:numFmt w:val="bullet"/>
      <w:lvlText w:val="o"/>
      <w:lvlJc w:val="left"/>
      <w:pPr>
        <w:ind w:left="1789" w:hanging="360"/>
      </w:pPr>
      <w:rPr>
        <w:rFonts w:ascii="Courier New" w:hAnsi="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0C4F75E8"/>
    <w:multiLevelType w:val="hybridMultilevel"/>
    <w:tmpl w:val="3D8C72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F1E31BE"/>
    <w:multiLevelType w:val="hybridMultilevel"/>
    <w:tmpl w:val="45BCA8DC"/>
    <w:lvl w:ilvl="0" w:tplc="08070017">
      <w:start w:val="1"/>
      <w:numFmt w:val="lowerLetter"/>
      <w:lvlText w:val="%1)"/>
      <w:lvlJc w:val="left"/>
      <w:pPr>
        <w:ind w:left="720" w:hanging="360"/>
      </w:pPr>
      <w:rPr>
        <w:rFonts w:cs="Times New Roman"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3" w15:restartNumberingAfterBreak="0">
    <w:nsid w:val="12FB5FE0"/>
    <w:multiLevelType w:val="hybridMultilevel"/>
    <w:tmpl w:val="ABA6A16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17990202"/>
    <w:multiLevelType w:val="hybridMultilevel"/>
    <w:tmpl w:val="6CF692A8"/>
    <w:lvl w:ilvl="0" w:tplc="08070001">
      <w:start w:val="1"/>
      <w:numFmt w:val="bullet"/>
      <w:lvlText w:val=""/>
      <w:lvlJc w:val="left"/>
      <w:pPr>
        <w:ind w:left="780" w:hanging="360"/>
      </w:pPr>
      <w:rPr>
        <w:rFonts w:ascii="Symbol" w:hAnsi="Symbol" w:hint="default"/>
      </w:rPr>
    </w:lvl>
    <w:lvl w:ilvl="1" w:tplc="08070003">
      <w:start w:val="1"/>
      <w:numFmt w:val="bullet"/>
      <w:lvlText w:val="o"/>
      <w:lvlJc w:val="left"/>
      <w:pPr>
        <w:ind w:left="1500" w:hanging="360"/>
      </w:pPr>
      <w:rPr>
        <w:rFonts w:ascii="Courier New" w:hAnsi="Courier New" w:hint="default"/>
      </w:rPr>
    </w:lvl>
    <w:lvl w:ilvl="2" w:tplc="08070005" w:tentative="1">
      <w:start w:val="1"/>
      <w:numFmt w:val="bullet"/>
      <w:lvlText w:val=""/>
      <w:lvlJc w:val="left"/>
      <w:pPr>
        <w:ind w:left="2220" w:hanging="360"/>
      </w:pPr>
      <w:rPr>
        <w:rFonts w:ascii="Wingdings" w:hAnsi="Wingdings" w:hint="default"/>
      </w:rPr>
    </w:lvl>
    <w:lvl w:ilvl="3" w:tplc="08070001" w:tentative="1">
      <w:start w:val="1"/>
      <w:numFmt w:val="bullet"/>
      <w:lvlText w:val=""/>
      <w:lvlJc w:val="left"/>
      <w:pPr>
        <w:ind w:left="2940" w:hanging="360"/>
      </w:pPr>
      <w:rPr>
        <w:rFonts w:ascii="Symbol" w:hAnsi="Symbol" w:hint="default"/>
      </w:rPr>
    </w:lvl>
    <w:lvl w:ilvl="4" w:tplc="08070003" w:tentative="1">
      <w:start w:val="1"/>
      <w:numFmt w:val="bullet"/>
      <w:lvlText w:val="o"/>
      <w:lvlJc w:val="left"/>
      <w:pPr>
        <w:ind w:left="3660" w:hanging="360"/>
      </w:pPr>
      <w:rPr>
        <w:rFonts w:ascii="Courier New" w:hAnsi="Courier New" w:hint="default"/>
      </w:rPr>
    </w:lvl>
    <w:lvl w:ilvl="5" w:tplc="08070005" w:tentative="1">
      <w:start w:val="1"/>
      <w:numFmt w:val="bullet"/>
      <w:lvlText w:val=""/>
      <w:lvlJc w:val="left"/>
      <w:pPr>
        <w:ind w:left="4380" w:hanging="360"/>
      </w:pPr>
      <w:rPr>
        <w:rFonts w:ascii="Wingdings" w:hAnsi="Wingdings" w:hint="default"/>
      </w:rPr>
    </w:lvl>
    <w:lvl w:ilvl="6" w:tplc="08070001" w:tentative="1">
      <w:start w:val="1"/>
      <w:numFmt w:val="bullet"/>
      <w:lvlText w:val=""/>
      <w:lvlJc w:val="left"/>
      <w:pPr>
        <w:ind w:left="5100" w:hanging="360"/>
      </w:pPr>
      <w:rPr>
        <w:rFonts w:ascii="Symbol" w:hAnsi="Symbol" w:hint="default"/>
      </w:rPr>
    </w:lvl>
    <w:lvl w:ilvl="7" w:tplc="08070003" w:tentative="1">
      <w:start w:val="1"/>
      <w:numFmt w:val="bullet"/>
      <w:lvlText w:val="o"/>
      <w:lvlJc w:val="left"/>
      <w:pPr>
        <w:ind w:left="5820" w:hanging="360"/>
      </w:pPr>
      <w:rPr>
        <w:rFonts w:ascii="Courier New" w:hAnsi="Courier New" w:hint="default"/>
      </w:rPr>
    </w:lvl>
    <w:lvl w:ilvl="8" w:tplc="08070005" w:tentative="1">
      <w:start w:val="1"/>
      <w:numFmt w:val="bullet"/>
      <w:lvlText w:val=""/>
      <w:lvlJc w:val="left"/>
      <w:pPr>
        <w:ind w:left="6540" w:hanging="360"/>
      </w:pPr>
      <w:rPr>
        <w:rFonts w:ascii="Wingdings" w:hAnsi="Wingdings" w:hint="default"/>
      </w:rPr>
    </w:lvl>
  </w:abstractNum>
  <w:abstractNum w:abstractNumId="5" w15:restartNumberingAfterBreak="0">
    <w:nsid w:val="1883079F"/>
    <w:multiLevelType w:val="hybridMultilevel"/>
    <w:tmpl w:val="FACAC7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9297416"/>
    <w:multiLevelType w:val="hybridMultilevel"/>
    <w:tmpl w:val="955C59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A6A0B40"/>
    <w:multiLevelType w:val="hybridMultilevel"/>
    <w:tmpl w:val="70501AA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1934228"/>
    <w:multiLevelType w:val="hybridMultilevel"/>
    <w:tmpl w:val="B6D6B1C6"/>
    <w:lvl w:ilvl="0" w:tplc="76FE72BA">
      <w:numFmt w:val="bullet"/>
      <w:lvlText w:val="-"/>
      <w:lvlJc w:val="left"/>
      <w:pPr>
        <w:ind w:left="720" w:hanging="360"/>
      </w:pPr>
      <w:rPr>
        <w:rFonts w:ascii="Arial" w:eastAsia="Times New Roman" w:hAnsi="Aria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6900C0"/>
    <w:multiLevelType w:val="hybridMultilevel"/>
    <w:tmpl w:val="FC7843A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59924DE"/>
    <w:multiLevelType w:val="hybridMultilevel"/>
    <w:tmpl w:val="AB6AA28C"/>
    <w:lvl w:ilvl="0" w:tplc="FFFFFFFF">
      <w:start w:val="1"/>
      <w:numFmt w:val="bullet"/>
      <w:lvlText w:val=""/>
      <w:lvlJc w:val="left"/>
      <w:pPr>
        <w:tabs>
          <w:tab w:val="num" w:pos="720"/>
        </w:tabs>
        <w:ind w:left="720" w:hanging="360"/>
      </w:pPr>
      <w:rPr>
        <w:rFonts w:ascii="Symbol" w:hAnsi="Symbol" w:hint="default"/>
      </w:rPr>
    </w:lvl>
    <w:lvl w:ilvl="1" w:tplc="08070003">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3A47D1"/>
    <w:multiLevelType w:val="hybridMultilevel"/>
    <w:tmpl w:val="315CE6BE"/>
    <w:lvl w:ilvl="0" w:tplc="CC0A1FDA">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B3F549F"/>
    <w:multiLevelType w:val="hybridMultilevel"/>
    <w:tmpl w:val="61E85B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B5216AE"/>
    <w:multiLevelType w:val="hybridMultilevel"/>
    <w:tmpl w:val="6E88B5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D2E018E"/>
    <w:multiLevelType w:val="hybridMultilevel"/>
    <w:tmpl w:val="45BCA8DC"/>
    <w:lvl w:ilvl="0" w:tplc="08070017">
      <w:start w:val="1"/>
      <w:numFmt w:val="lowerLetter"/>
      <w:lvlText w:val="%1)"/>
      <w:lvlJc w:val="left"/>
      <w:pPr>
        <w:ind w:left="720" w:hanging="360"/>
      </w:pPr>
      <w:rPr>
        <w:rFonts w:cs="Times New Roman"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301148CF"/>
    <w:multiLevelType w:val="hybridMultilevel"/>
    <w:tmpl w:val="0250321A"/>
    <w:lvl w:ilvl="0" w:tplc="08070001">
      <w:start w:val="1"/>
      <w:numFmt w:val="bullet"/>
      <w:lvlText w:val=""/>
      <w:lvlJc w:val="left"/>
      <w:pPr>
        <w:ind w:left="720" w:hanging="360"/>
      </w:pPr>
      <w:rPr>
        <w:rFonts w:ascii="Symbol" w:hAnsi="Symbol" w:hint="default"/>
      </w:rPr>
    </w:lvl>
    <w:lvl w:ilvl="1" w:tplc="79DEC64A">
      <w:numFmt w:val="bullet"/>
      <w:lvlText w:val="•"/>
      <w:lvlJc w:val="left"/>
      <w:pPr>
        <w:ind w:left="1440" w:hanging="360"/>
      </w:pPr>
      <w:rPr>
        <w:rFonts w:ascii="Arial" w:eastAsia="Times New Roman" w:hAnsi="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1955E91"/>
    <w:multiLevelType w:val="hybridMultilevel"/>
    <w:tmpl w:val="F0B272DA"/>
    <w:lvl w:ilvl="0" w:tplc="F720211E">
      <w:numFmt w:val="bullet"/>
      <w:lvlText w:val=""/>
      <w:lvlJc w:val="left"/>
      <w:pPr>
        <w:ind w:left="720" w:hanging="360"/>
      </w:pPr>
      <w:rPr>
        <w:rFonts w:ascii="Wingdings" w:eastAsia="Times New Roman" w:hAnsi="Wingdings"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1B1197C"/>
    <w:multiLevelType w:val="hybridMultilevel"/>
    <w:tmpl w:val="C0EEE8C4"/>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8" w15:restartNumberingAfterBreak="0">
    <w:nsid w:val="3930255E"/>
    <w:multiLevelType w:val="hybridMultilevel"/>
    <w:tmpl w:val="6E5411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B3D6126"/>
    <w:multiLevelType w:val="hybridMultilevel"/>
    <w:tmpl w:val="945273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B4458B5"/>
    <w:multiLevelType w:val="hybridMultilevel"/>
    <w:tmpl w:val="D8C457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0693F56"/>
    <w:multiLevelType w:val="hybridMultilevel"/>
    <w:tmpl w:val="28860B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20A4DE2"/>
    <w:multiLevelType w:val="hybridMultilevel"/>
    <w:tmpl w:val="45727D5C"/>
    <w:lvl w:ilvl="0" w:tplc="08070003">
      <w:start w:val="1"/>
      <w:numFmt w:val="bullet"/>
      <w:lvlText w:val="o"/>
      <w:lvlJc w:val="left"/>
      <w:pPr>
        <w:tabs>
          <w:tab w:val="num" w:pos="720"/>
        </w:tabs>
        <w:ind w:left="720"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2A040F9"/>
    <w:multiLevelType w:val="hybridMultilevel"/>
    <w:tmpl w:val="C9E27C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862159E"/>
    <w:multiLevelType w:val="hybridMultilevel"/>
    <w:tmpl w:val="E86066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93533B4"/>
    <w:multiLevelType w:val="hybridMultilevel"/>
    <w:tmpl w:val="00FACB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B2C1B4F"/>
    <w:multiLevelType w:val="hybridMultilevel"/>
    <w:tmpl w:val="0EB0CF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B7F1DB6"/>
    <w:multiLevelType w:val="multilevel"/>
    <w:tmpl w:val="08070027"/>
    <w:lvl w:ilvl="0">
      <w:start w:val="1"/>
      <w:numFmt w:val="upperRoman"/>
      <w:pStyle w:val="berschrift11"/>
      <w:lvlText w:val="%1."/>
      <w:lvlJc w:val="left"/>
      <w:pPr>
        <w:ind w:left="0" w:firstLine="0"/>
      </w:pPr>
    </w:lvl>
    <w:lvl w:ilvl="1">
      <w:start w:val="1"/>
      <w:numFmt w:val="upperLetter"/>
      <w:pStyle w:val="berschrift21"/>
      <w:lvlText w:val="%2."/>
      <w:lvlJc w:val="left"/>
      <w:pPr>
        <w:ind w:left="720" w:firstLine="0"/>
      </w:pPr>
    </w:lvl>
    <w:lvl w:ilvl="2">
      <w:start w:val="1"/>
      <w:numFmt w:val="decimal"/>
      <w:pStyle w:val="berschrift31"/>
      <w:lvlText w:val="%3."/>
      <w:lvlJc w:val="left"/>
      <w:pPr>
        <w:ind w:left="1440" w:firstLine="0"/>
      </w:pPr>
    </w:lvl>
    <w:lvl w:ilvl="3">
      <w:start w:val="1"/>
      <w:numFmt w:val="lowerLetter"/>
      <w:pStyle w:val="berschrift41"/>
      <w:lvlText w:val="%4)"/>
      <w:lvlJc w:val="left"/>
      <w:pPr>
        <w:ind w:left="2160" w:firstLine="0"/>
      </w:pPr>
    </w:lvl>
    <w:lvl w:ilvl="4">
      <w:start w:val="1"/>
      <w:numFmt w:val="decimal"/>
      <w:pStyle w:val="berschrift51"/>
      <w:lvlText w:val="(%5)"/>
      <w:lvlJc w:val="left"/>
      <w:pPr>
        <w:ind w:left="2880" w:firstLine="0"/>
      </w:pPr>
    </w:lvl>
    <w:lvl w:ilvl="5">
      <w:start w:val="1"/>
      <w:numFmt w:val="lowerLetter"/>
      <w:pStyle w:val="berschrift61"/>
      <w:lvlText w:val="(%6)"/>
      <w:lvlJc w:val="left"/>
      <w:pPr>
        <w:ind w:left="3600" w:firstLine="0"/>
      </w:pPr>
    </w:lvl>
    <w:lvl w:ilvl="6">
      <w:start w:val="1"/>
      <w:numFmt w:val="lowerRoman"/>
      <w:pStyle w:val="berschrift71"/>
      <w:lvlText w:val="(%7)"/>
      <w:lvlJc w:val="left"/>
      <w:pPr>
        <w:ind w:left="4320" w:firstLine="0"/>
      </w:pPr>
    </w:lvl>
    <w:lvl w:ilvl="7">
      <w:start w:val="1"/>
      <w:numFmt w:val="lowerLetter"/>
      <w:pStyle w:val="berschrift81"/>
      <w:lvlText w:val="(%8)"/>
      <w:lvlJc w:val="left"/>
      <w:pPr>
        <w:ind w:left="5040" w:firstLine="0"/>
      </w:pPr>
    </w:lvl>
    <w:lvl w:ilvl="8">
      <w:start w:val="1"/>
      <w:numFmt w:val="lowerRoman"/>
      <w:pStyle w:val="berschrift91"/>
      <w:lvlText w:val="(%9)"/>
      <w:lvlJc w:val="left"/>
      <w:pPr>
        <w:ind w:left="5760" w:firstLine="0"/>
      </w:pPr>
    </w:lvl>
  </w:abstractNum>
  <w:abstractNum w:abstractNumId="28" w15:restartNumberingAfterBreak="0">
    <w:nsid w:val="4BD85078"/>
    <w:multiLevelType w:val="hybridMultilevel"/>
    <w:tmpl w:val="C66A44CE"/>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9" w15:restartNumberingAfterBreak="0">
    <w:nsid w:val="4FCF046D"/>
    <w:multiLevelType w:val="hybridMultilevel"/>
    <w:tmpl w:val="D2163E0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514F0B4C"/>
    <w:multiLevelType w:val="hybridMultilevel"/>
    <w:tmpl w:val="44A4D1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22D3C09"/>
    <w:multiLevelType w:val="hybridMultilevel"/>
    <w:tmpl w:val="B6EC06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246169B"/>
    <w:multiLevelType w:val="hybridMultilevel"/>
    <w:tmpl w:val="3DB814E4"/>
    <w:lvl w:ilvl="0" w:tplc="B350906E">
      <w:start w:val="2009"/>
      <w:numFmt w:val="bullet"/>
      <w:lvlText w:val="-"/>
      <w:lvlJc w:val="left"/>
      <w:pPr>
        <w:ind w:left="720" w:hanging="360"/>
      </w:pPr>
      <w:rPr>
        <w:rFonts w:ascii="Arial" w:eastAsia="Times New Roman" w:hAnsi="Aria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34240FC"/>
    <w:multiLevelType w:val="hybridMultilevel"/>
    <w:tmpl w:val="A96640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034F44"/>
    <w:multiLevelType w:val="hybridMultilevel"/>
    <w:tmpl w:val="56CC64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B633467"/>
    <w:multiLevelType w:val="hybridMultilevel"/>
    <w:tmpl w:val="22AC7AB6"/>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hint="default"/>
      </w:rPr>
    </w:lvl>
    <w:lvl w:ilvl="2" w:tplc="08070005">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6" w15:restartNumberingAfterBreak="0">
    <w:nsid w:val="5E1F1B78"/>
    <w:multiLevelType w:val="hybridMultilevel"/>
    <w:tmpl w:val="F14C9A5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2FF1F1C"/>
    <w:multiLevelType w:val="hybridMultilevel"/>
    <w:tmpl w:val="4DA4E6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6A1741E"/>
    <w:multiLevelType w:val="hybridMultilevel"/>
    <w:tmpl w:val="8FB6CA6A"/>
    <w:lvl w:ilvl="0" w:tplc="12CC8EBE">
      <w:start w:val="1"/>
      <w:numFmt w:val="decimal"/>
      <w:lvlText w:val="E.%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D202427"/>
    <w:multiLevelType w:val="hybridMultilevel"/>
    <w:tmpl w:val="68BECC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DF22F42"/>
    <w:multiLevelType w:val="hybridMultilevel"/>
    <w:tmpl w:val="860CDC36"/>
    <w:lvl w:ilvl="0" w:tplc="08070003">
      <w:start w:val="1"/>
      <w:numFmt w:val="bullet"/>
      <w:lvlText w:val="o"/>
      <w:lvlJc w:val="left"/>
      <w:pPr>
        <w:tabs>
          <w:tab w:val="num" w:pos="720"/>
        </w:tabs>
        <w:ind w:left="720" w:hanging="360"/>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3A12D0C"/>
    <w:multiLevelType w:val="hybridMultilevel"/>
    <w:tmpl w:val="3E862D64"/>
    <w:lvl w:ilvl="0" w:tplc="C6E27D02">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A7119D2"/>
    <w:multiLevelType w:val="multilevel"/>
    <w:tmpl w:val="244260C2"/>
    <w:lvl w:ilvl="0">
      <w:start w:val="1"/>
      <w:numFmt w:val="decimal"/>
      <w:pStyle w:val="berschrift1"/>
      <w:lvlText w:val="%1"/>
      <w:lvlJc w:val="left"/>
      <w:pPr>
        <w:tabs>
          <w:tab w:val="num" w:pos="6380"/>
        </w:tabs>
        <w:ind w:left="6380" w:hanging="567"/>
      </w:pPr>
      <w:rPr>
        <w:rFonts w:cs="Times New Roman" w:hint="default"/>
      </w:rPr>
    </w:lvl>
    <w:lvl w:ilvl="1">
      <w:start w:val="1"/>
      <w:numFmt w:val="decimal"/>
      <w:pStyle w:val="berschrift2"/>
      <w:lvlText w:val="%1.%2"/>
      <w:lvlJc w:val="left"/>
      <w:pPr>
        <w:tabs>
          <w:tab w:val="num" w:pos="680"/>
        </w:tabs>
        <w:ind w:left="680" w:hanging="680"/>
      </w:pPr>
      <w:rPr>
        <w:rFonts w:cs="Times New Roman" w:hint="default"/>
      </w:rPr>
    </w:lvl>
    <w:lvl w:ilvl="2">
      <w:start w:val="1"/>
      <w:numFmt w:val="decimal"/>
      <w:pStyle w:val="berschrift3"/>
      <w:lvlText w:val="%1.%2.%3"/>
      <w:lvlJc w:val="left"/>
      <w:pPr>
        <w:tabs>
          <w:tab w:val="num" w:pos="794"/>
        </w:tabs>
        <w:ind w:left="794" w:hanging="794"/>
      </w:pPr>
      <w:rPr>
        <w:rFonts w:cs="Times New Roman" w:hint="default"/>
      </w:rPr>
    </w:lvl>
    <w:lvl w:ilvl="3">
      <w:start w:val="1"/>
      <w:numFmt w:val="decimal"/>
      <w:pStyle w:val="berschrift4"/>
      <w:lvlText w:val="%1.%2.%3.%4"/>
      <w:lvlJc w:val="left"/>
      <w:pPr>
        <w:tabs>
          <w:tab w:val="num" w:pos="1080"/>
        </w:tabs>
        <w:ind w:left="907" w:hanging="907"/>
      </w:pPr>
      <w:rPr>
        <w:rFonts w:cs="Times New Roman" w:hint="default"/>
      </w:rPr>
    </w:lvl>
    <w:lvl w:ilvl="4">
      <w:start w:val="1"/>
      <w:numFmt w:val="decimal"/>
      <w:pStyle w:val="berschrift5"/>
      <w:lvlText w:val="%1.%2.%3.%4.%5"/>
      <w:lvlJc w:val="left"/>
      <w:pPr>
        <w:tabs>
          <w:tab w:val="num" w:pos="1440"/>
        </w:tabs>
        <w:ind w:left="1021" w:hanging="1021"/>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800"/>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2520"/>
        </w:tabs>
        <w:ind w:left="1584" w:hanging="1584"/>
      </w:pPr>
      <w:rPr>
        <w:rFonts w:cs="Times New Roman" w:hint="default"/>
      </w:rPr>
    </w:lvl>
  </w:abstractNum>
  <w:abstractNum w:abstractNumId="43" w15:restartNumberingAfterBreak="0">
    <w:nsid w:val="7DEE564C"/>
    <w:multiLevelType w:val="hybridMultilevel"/>
    <w:tmpl w:val="3CC48728"/>
    <w:lvl w:ilvl="0" w:tplc="944A4818">
      <w:numFmt w:val="bullet"/>
      <w:lvlText w:val="-"/>
      <w:lvlJc w:val="left"/>
      <w:pPr>
        <w:ind w:left="720" w:hanging="360"/>
      </w:pPr>
      <w:rPr>
        <w:rFonts w:ascii="Arial" w:eastAsia="Times New Roman" w:hAnsi="Aria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7DFE4F17"/>
    <w:multiLevelType w:val="hybridMultilevel"/>
    <w:tmpl w:val="B16C1D7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7ED50A71"/>
    <w:multiLevelType w:val="multilevel"/>
    <w:tmpl w:val="47BE9006"/>
    <w:lvl w:ilvl="0">
      <w:start w:val="1"/>
      <w:numFmt w:val="upperLetter"/>
      <w:pStyle w:val="Anhang"/>
      <w:suff w:val="space"/>
      <w:lvlText w:val="Anhang %1"/>
      <w:lvlJc w:val="left"/>
      <w:pPr>
        <w:ind w:left="0" w:firstLine="0"/>
      </w:pPr>
      <w:rPr>
        <w:rFonts w:hint="default"/>
      </w:rPr>
    </w:lvl>
    <w:lvl w:ilvl="1">
      <w:start w:val="1"/>
      <w:numFmt w:val="decimal"/>
      <w:pStyle w:val="AnhangA1"/>
      <w:suff w:val="space"/>
      <w:lvlText w:val="%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42"/>
  </w:num>
  <w:num w:numId="2">
    <w:abstractNumId w:val="36"/>
  </w:num>
  <w:num w:numId="3">
    <w:abstractNumId w:val="10"/>
  </w:num>
  <w:num w:numId="4">
    <w:abstractNumId w:val="32"/>
  </w:num>
  <w:num w:numId="5">
    <w:abstractNumId w:val="39"/>
  </w:num>
  <w:num w:numId="6">
    <w:abstractNumId w:val="2"/>
  </w:num>
  <w:num w:numId="7">
    <w:abstractNumId w:val="14"/>
  </w:num>
  <w:num w:numId="8">
    <w:abstractNumId w:val="5"/>
  </w:num>
  <w:num w:numId="9">
    <w:abstractNumId w:val="6"/>
  </w:num>
  <w:num w:numId="10">
    <w:abstractNumId w:val="9"/>
  </w:num>
  <w:num w:numId="11">
    <w:abstractNumId w:val="15"/>
  </w:num>
  <w:num w:numId="12">
    <w:abstractNumId w:val="12"/>
  </w:num>
  <w:num w:numId="13">
    <w:abstractNumId w:val="21"/>
  </w:num>
  <w:num w:numId="14">
    <w:abstractNumId w:val="23"/>
  </w:num>
  <w:num w:numId="15">
    <w:abstractNumId w:val="20"/>
  </w:num>
  <w:num w:numId="16">
    <w:abstractNumId w:val="37"/>
  </w:num>
  <w:num w:numId="17">
    <w:abstractNumId w:val="4"/>
  </w:num>
  <w:num w:numId="18">
    <w:abstractNumId w:val="34"/>
  </w:num>
  <w:num w:numId="19">
    <w:abstractNumId w:val="8"/>
  </w:num>
  <w:num w:numId="20">
    <w:abstractNumId w:val="43"/>
  </w:num>
  <w:num w:numId="21">
    <w:abstractNumId w:val="40"/>
  </w:num>
  <w:num w:numId="22">
    <w:abstractNumId w:val="22"/>
  </w:num>
  <w:num w:numId="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num>
  <w:num w:numId="25">
    <w:abstractNumId w:val="42"/>
  </w:num>
  <w:num w:numId="26">
    <w:abstractNumId w:val="42"/>
  </w:num>
  <w:num w:numId="27">
    <w:abstractNumId w:val="42"/>
  </w:num>
  <w:num w:numId="28">
    <w:abstractNumId w:val="42"/>
  </w:num>
  <w:num w:numId="29">
    <w:abstractNumId w:val="25"/>
  </w:num>
  <w:num w:numId="30">
    <w:abstractNumId w:val="13"/>
  </w:num>
  <w:num w:numId="31">
    <w:abstractNumId w:val="30"/>
  </w:num>
  <w:num w:numId="32">
    <w:abstractNumId w:val="19"/>
  </w:num>
  <w:num w:numId="33">
    <w:abstractNumId w:val="3"/>
  </w:num>
  <w:num w:numId="34">
    <w:abstractNumId w:val="0"/>
  </w:num>
  <w:num w:numId="35">
    <w:abstractNumId w:val="44"/>
  </w:num>
  <w:num w:numId="36">
    <w:abstractNumId w:val="29"/>
  </w:num>
  <w:num w:numId="37">
    <w:abstractNumId w:val="33"/>
  </w:num>
  <w:num w:numId="38">
    <w:abstractNumId w:val="18"/>
  </w:num>
  <w:num w:numId="39">
    <w:abstractNumId w:val="1"/>
  </w:num>
  <w:num w:numId="40">
    <w:abstractNumId w:val="7"/>
  </w:num>
  <w:num w:numId="41">
    <w:abstractNumId w:val="35"/>
  </w:num>
  <w:num w:numId="42">
    <w:abstractNumId w:val="28"/>
  </w:num>
  <w:num w:numId="43">
    <w:abstractNumId w:val="17"/>
  </w:num>
  <w:num w:numId="44">
    <w:abstractNumId w:val="16"/>
  </w:num>
  <w:num w:numId="45">
    <w:abstractNumId w:val="11"/>
  </w:num>
  <w:num w:numId="46">
    <w:abstractNumId w:val="41"/>
  </w:num>
  <w:num w:numId="47">
    <w:abstractNumId w:val="42"/>
  </w:num>
  <w:num w:numId="48">
    <w:abstractNumId w:val="42"/>
  </w:num>
  <w:num w:numId="49">
    <w:abstractNumId w:val="26"/>
  </w:num>
  <w:num w:numId="50">
    <w:abstractNumId w:val="38"/>
  </w:num>
  <w:num w:numId="51">
    <w:abstractNumId w:val="27"/>
  </w:num>
  <w:num w:numId="52">
    <w:abstractNumId w:val="45"/>
  </w:num>
  <w:num w:numId="53">
    <w:abstractNumId w:val="24"/>
  </w:num>
  <w:num w:numId="54">
    <w:abstractNumId w:val="31"/>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 Kunz">
    <w15:presenceInfo w15:providerId="None" w15:userId="Marc Kun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autoHyphenation/>
  <w:hyphenationZone w:val="34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24"/>
    <w:rsid w:val="00000862"/>
    <w:rsid w:val="0000093D"/>
    <w:rsid w:val="00001F4F"/>
    <w:rsid w:val="0000229C"/>
    <w:rsid w:val="00003A48"/>
    <w:rsid w:val="00004662"/>
    <w:rsid w:val="00004A22"/>
    <w:rsid w:val="00004CF2"/>
    <w:rsid w:val="000052E1"/>
    <w:rsid w:val="00005E23"/>
    <w:rsid w:val="0000687E"/>
    <w:rsid w:val="00007F65"/>
    <w:rsid w:val="00010BCF"/>
    <w:rsid w:val="0001273D"/>
    <w:rsid w:val="00013662"/>
    <w:rsid w:val="0001370B"/>
    <w:rsid w:val="00013F6C"/>
    <w:rsid w:val="00014890"/>
    <w:rsid w:val="00014FFA"/>
    <w:rsid w:val="000178CA"/>
    <w:rsid w:val="00017DA5"/>
    <w:rsid w:val="0002088D"/>
    <w:rsid w:val="0002094F"/>
    <w:rsid w:val="000211D2"/>
    <w:rsid w:val="00021C68"/>
    <w:rsid w:val="0002281C"/>
    <w:rsid w:val="000228C7"/>
    <w:rsid w:val="00023456"/>
    <w:rsid w:val="000242C8"/>
    <w:rsid w:val="00024542"/>
    <w:rsid w:val="00024A73"/>
    <w:rsid w:val="00025351"/>
    <w:rsid w:val="00025452"/>
    <w:rsid w:val="000259E7"/>
    <w:rsid w:val="00025CB4"/>
    <w:rsid w:val="00026827"/>
    <w:rsid w:val="00026F13"/>
    <w:rsid w:val="00026F53"/>
    <w:rsid w:val="0002700D"/>
    <w:rsid w:val="0002779B"/>
    <w:rsid w:val="00030017"/>
    <w:rsid w:val="0003066F"/>
    <w:rsid w:val="000314C8"/>
    <w:rsid w:val="000324BC"/>
    <w:rsid w:val="00032ACF"/>
    <w:rsid w:val="00032B16"/>
    <w:rsid w:val="00032B25"/>
    <w:rsid w:val="000331DA"/>
    <w:rsid w:val="00033AE0"/>
    <w:rsid w:val="00035211"/>
    <w:rsid w:val="000365FF"/>
    <w:rsid w:val="000374A4"/>
    <w:rsid w:val="000418BB"/>
    <w:rsid w:val="000421FD"/>
    <w:rsid w:val="00042CBB"/>
    <w:rsid w:val="000433AE"/>
    <w:rsid w:val="0004405B"/>
    <w:rsid w:val="00044101"/>
    <w:rsid w:val="0004594D"/>
    <w:rsid w:val="00045DF0"/>
    <w:rsid w:val="0004611F"/>
    <w:rsid w:val="00046A6C"/>
    <w:rsid w:val="00046AE1"/>
    <w:rsid w:val="00046B12"/>
    <w:rsid w:val="00047759"/>
    <w:rsid w:val="00047A12"/>
    <w:rsid w:val="00050D48"/>
    <w:rsid w:val="00050EE6"/>
    <w:rsid w:val="0005129E"/>
    <w:rsid w:val="00051BFD"/>
    <w:rsid w:val="000521B6"/>
    <w:rsid w:val="00052481"/>
    <w:rsid w:val="000528BA"/>
    <w:rsid w:val="0005558F"/>
    <w:rsid w:val="00056478"/>
    <w:rsid w:val="00056C7B"/>
    <w:rsid w:val="00057A0D"/>
    <w:rsid w:val="00057DE7"/>
    <w:rsid w:val="00060D83"/>
    <w:rsid w:val="00060F5F"/>
    <w:rsid w:val="000612A4"/>
    <w:rsid w:val="000614E3"/>
    <w:rsid w:val="0006195B"/>
    <w:rsid w:val="00062C1C"/>
    <w:rsid w:val="00062FE7"/>
    <w:rsid w:val="00063C73"/>
    <w:rsid w:val="0006460E"/>
    <w:rsid w:val="00064814"/>
    <w:rsid w:val="00065028"/>
    <w:rsid w:val="00065261"/>
    <w:rsid w:val="00065FF7"/>
    <w:rsid w:val="000661BA"/>
    <w:rsid w:val="000668BE"/>
    <w:rsid w:val="000671FD"/>
    <w:rsid w:val="00067D41"/>
    <w:rsid w:val="00067F1E"/>
    <w:rsid w:val="00070743"/>
    <w:rsid w:val="00073258"/>
    <w:rsid w:val="00074ACC"/>
    <w:rsid w:val="00074D48"/>
    <w:rsid w:val="00076405"/>
    <w:rsid w:val="000766F6"/>
    <w:rsid w:val="00076F4F"/>
    <w:rsid w:val="000808EC"/>
    <w:rsid w:val="00080AA2"/>
    <w:rsid w:val="00080B43"/>
    <w:rsid w:val="00080E80"/>
    <w:rsid w:val="00081085"/>
    <w:rsid w:val="00081C5F"/>
    <w:rsid w:val="00084E69"/>
    <w:rsid w:val="0008505B"/>
    <w:rsid w:val="00085328"/>
    <w:rsid w:val="00085734"/>
    <w:rsid w:val="0008586D"/>
    <w:rsid w:val="00085FA4"/>
    <w:rsid w:val="00086EE1"/>
    <w:rsid w:val="00087AE0"/>
    <w:rsid w:val="00087D32"/>
    <w:rsid w:val="00090522"/>
    <w:rsid w:val="00090776"/>
    <w:rsid w:val="00092837"/>
    <w:rsid w:val="00092E40"/>
    <w:rsid w:val="00093229"/>
    <w:rsid w:val="0009356E"/>
    <w:rsid w:val="00093EDD"/>
    <w:rsid w:val="00095870"/>
    <w:rsid w:val="00095A5F"/>
    <w:rsid w:val="00096327"/>
    <w:rsid w:val="000A1368"/>
    <w:rsid w:val="000A1B87"/>
    <w:rsid w:val="000A2DBE"/>
    <w:rsid w:val="000A5217"/>
    <w:rsid w:val="000A67FE"/>
    <w:rsid w:val="000A6C21"/>
    <w:rsid w:val="000B0B99"/>
    <w:rsid w:val="000B1459"/>
    <w:rsid w:val="000B23F0"/>
    <w:rsid w:val="000B26C0"/>
    <w:rsid w:val="000B2D70"/>
    <w:rsid w:val="000B3386"/>
    <w:rsid w:val="000B49B1"/>
    <w:rsid w:val="000B4CFF"/>
    <w:rsid w:val="000B5241"/>
    <w:rsid w:val="000B5DFE"/>
    <w:rsid w:val="000B7520"/>
    <w:rsid w:val="000B761A"/>
    <w:rsid w:val="000C0204"/>
    <w:rsid w:val="000C049B"/>
    <w:rsid w:val="000C0F8D"/>
    <w:rsid w:val="000C3688"/>
    <w:rsid w:val="000C3A3C"/>
    <w:rsid w:val="000C4469"/>
    <w:rsid w:val="000C47E1"/>
    <w:rsid w:val="000C5EAB"/>
    <w:rsid w:val="000C5F79"/>
    <w:rsid w:val="000C6337"/>
    <w:rsid w:val="000C64FC"/>
    <w:rsid w:val="000C6BD1"/>
    <w:rsid w:val="000C6FDE"/>
    <w:rsid w:val="000C75B7"/>
    <w:rsid w:val="000C7F9C"/>
    <w:rsid w:val="000D06AB"/>
    <w:rsid w:val="000D06D1"/>
    <w:rsid w:val="000D07D8"/>
    <w:rsid w:val="000D0A3C"/>
    <w:rsid w:val="000D1228"/>
    <w:rsid w:val="000D14B4"/>
    <w:rsid w:val="000D18AA"/>
    <w:rsid w:val="000D20E3"/>
    <w:rsid w:val="000D3346"/>
    <w:rsid w:val="000D4F3A"/>
    <w:rsid w:val="000D5EDA"/>
    <w:rsid w:val="000D62B5"/>
    <w:rsid w:val="000D65C9"/>
    <w:rsid w:val="000D68CF"/>
    <w:rsid w:val="000D79BD"/>
    <w:rsid w:val="000E03DD"/>
    <w:rsid w:val="000E1102"/>
    <w:rsid w:val="000E189E"/>
    <w:rsid w:val="000E1E8D"/>
    <w:rsid w:val="000E24D3"/>
    <w:rsid w:val="000E2C45"/>
    <w:rsid w:val="000E340D"/>
    <w:rsid w:val="000E3956"/>
    <w:rsid w:val="000E3E79"/>
    <w:rsid w:val="000E3FE9"/>
    <w:rsid w:val="000E49C8"/>
    <w:rsid w:val="000E49E4"/>
    <w:rsid w:val="000E4E56"/>
    <w:rsid w:val="000E4EC3"/>
    <w:rsid w:val="000E62C9"/>
    <w:rsid w:val="000E6D62"/>
    <w:rsid w:val="000E6FF2"/>
    <w:rsid w:val="000E75F5"/>
    <w:rsid w:val="000F0807"/>
    <w:rsid w:val="000F0B24"/>
    <w:rsid w:val="000F17B4"/>
    <w:rsid w:val="000F1D3C"/>
    <w:rsid w:val="000F2D74"/>
    <w:rsid w:val="000F43B6"/>
    <w:rsid w:val="000F4891"/>
    <w:rsid w:val="000F5015"/>
    <w:rsid w:val="000F5E75"/>
    <w:rsid w:val="000F6A1E"/>
    <w:rsid w:val="00100011"/>
    <w:rsid w:val="00101DC0"/>
    <w:rsid w:val="00104076"/>
    <w:rsid w:val="00105362"/>
    <w:rsid w:val="00107167"/>
    <w:rsid w:val="00107A9F"/>
    <w:rsid w:val="0011302C"/>
    <w:rsid w:val="0011400C"/>
    <w:rsid w:val="001163A5"/>
    <w:rsid w:val="001165EF"/>
    <w:rsid w:val="001167C3"/>
    <w:rsid w:val="0011785F"/>
    <w:rsid w:val="00121629"/>
    <w:rsid w:val="00122265"/>
    <w:rsid w:val="001229F8"/>
    <w:rsid w:val="00122ECA"/>
    <w:rsid w:val="00123924"/>
    <w:rsid w:val="00123E0F"/>
    <w:rsid w:val="0012474F"/>
    <w:rsid w:val="00124A9E"/>
    <w:rsid w:val="00124C3F"/>
    <w:rsid w:val="0012797A"/>
    <w:rsid w:val="00130EE1"/>
    <w:rsid w:val="00130F1F"/>
    <w:rsid w:val="00131557"/>
    <w:rsid w:val="00131C19"/>
    <w:rsid w:val="00133289"/>
    <w:rsid w:val="00134325"/>
    <w:rsid w:val="00134C34"/>
    <w:rsid w:val="00135814"/>
    <w:rsid w:val="00136C6F"/>
    <w:rsid w:val="00141570"/>
    <w:rsid w:val="00141600"/>
    <w:rsid w:val="0014325B"/>
    <w:rsid w:val="001437EB"/>
    <w:rsid w:val="00144290"/>
    <w:rsid w:val="00145033"/>
    <w:rsid w:val="00145523"/>
    <w:rsid w:val="00147125"/>
    <w:rsid w:val="001513D4"/>
    <w:rsid w:val="00151F09"/>
    <w:rsid w:val="001521BD"/>
    <w:rsid w:val="00152227"/>
    <w:rsid w:val="00152630"/>
    <w:rsid w:val="001526CF"/>
    <w:rsid w:val="001531DB"/>
    <w:rsid w:val="001532B2"/>
    <w:rsid w:val="00154176"/>
    <w:rsid w:val="00156D89"/>
    <w:rsid w:val="00156FF4"/>
    <w:rsid w:val="00157239"/>
    <w:rsid w:val="00157733"/>
    <w:rsid w:val="001600D1"/>
    <w:rsid w:val="0016028A"/>
    <w:rsid w:val="001614C2"/>
    <w:rsid w:val="0016183C"/>
    <w:rsid w:val="00161869"/>
    <w:rsid w:val="001628FA"/>
    <w:rsid w:val="00162A0F"/>
    <w:rsid w:val="00162B13"/>
    <w:rsid w:val="00163757"/>
    <w:rsid w:val="00163F3A"/>
    <w:rsid w:val="001640EC"/>
    <w:rsid w:val="00164BBA"/>
    <w:rsid w:val="00165932"/>
    <w:rsid w:val="00166549"/>
    <w:rsid w:val="00166A29"/>
    <w:rsid w:val="00166A3D"/>
    <w:rsid w:val="00166A9E"/>
    <w:rsid w:val="0016789E"/>
    <w:rsid w:val="0017245F"/>
    <w:rsid w:val="00172C41"/>
    <w:rsid w:val="00174A3B"/>
    <w:rsid w:val="0017529C"/>
    <w:rsid w:val="0017597A"/>
    <w:rsid w:val="00175BB3"/>
    <w:rsid w:val="00176F8C"/>
    <w:rsid w:val="00177169"/>
    <w:rsid w:val="0018012B"/>
    <w:rsid w:val="001804D6"/>
    <w:rsid w:val="00180A66"/>
    <w:rsid w:val="00180D46"/>
    <w:rsid w:val="0018226C"/>
    <w:rsid w:val="00182391"/>
    <w:rsid w:val="00183207"/>
    <w:rsid w:val="0018381C"/>
    <w:rsid w:val="00183F27"/>
    <w:rsid w:val="001840AB"/>
    <w:rsid w:val="00185177"/>
    <w:rsid w:val="00185371"/>
    <w:rsid w:val="001863DD"/>
    <w:rsid w:val="0018763E"/>
    <w:rsid w:val="001916C9"/>
    <w:rsid w:val="00192283"/>
    <w:rsid w:val="00193E78"/>
    <w:rsid w:val="00194A47"/>
    <w:rsid w:val="00194A6B"/>
    <w:rsid w:val="001957DF"/>
    <w:rsid w:val="00195934"/>
    <w:rsid w:val="00195E14"/>
    <w:rsid w:val="001A0689"/>
    <w:rsid w:val="001A1652"/>
    <w:rsid w:val="001A1CB4"/>
    <w:rsid w:val="001A21B0"/>
    <w:rsid w:val="001A39C3"/>
    <w:rsid w:val="001A39FC"/>
    <w:rsid w:val="001A42A2"/>
    <w:rsid w:val="001A4889"/>
    <w:rsid w:val="001A4A9E"/>
    <w:rsid w:val="001A77B2"/>
    <w:rsid w:val="001A7F36"/>
    <w:rsid w:val="001B0050"/>
    <w:rsid w:val="001B02E2"/>
    <w:rsid w:val="001B0550"/>
    <w:rsid w:val="001B12EB"/>
    <w:rsid w:val="001B273E"/>
    <w:rsid w:val="001B463E"/>
    <w:rsid w:val="001B5A13"/>
    <w:rsid w:val="001B5BAF"/>
    <w:rsid w:val="001B668A"/>
    <w:rsid w:val="001B6D3B"/>
    <w:rsid w:val="001B7817"/>
    <w:rsid w:val="001B78AA"/>
    <w:rsid w:val="001C0866"/>
    <w:rsid w:val="001C0D3A"/>
    <w:rsid w:val="001C133D"/>
    <w:rsid w:val="001C219B"/>
    <w:rsid w:val="001C2596"/>
    <w:rsid w:val="001C2B2C"/>
    <w:rsid w:val="001C3C9C"/>
    <w:rsid w:val="001C4EFC"/>
    <w:rsid w:val="001C5637"/>
    <w:rsid w:val="001C5A34"/>
    <w:rsid w:val="001C7374"/>
    <w:rsid w:val="001C7661"/>
    <w:rsid w:val="001C7802"/>
    <w:rsid w:val="001C7BDC"/>
    <w:rsid w:val="001C7FC4"/>
    <w:rsid w:val="001D07E8"/>
    <w:rsid w:val="001D0BEC"/>
    <w:rsid w:val="001D11E3"/>
    <w:rsid w:val="001D142F"/>
    <w:rsid w:val="001D2897"/>
    <w:rsid w:val="001D49CA"/>
    <w:rsid w:val="001D49DF"/>
    <w:rsid w:val="001D5246"/>
    <w:rsid w:val="001D5E3D"/>
    <w:rsid w:val="001D7136"/>
    <w:rsid w:val="001D7A52"/>
    <w:rsid w:val="001E13C6"/>
    <w:rsid w:val="001E151D"/>
    <w:rsid w:val="001E170E"/>
    <w:rsid w:val="001E1C61"/>
    <w:rsid w:val="001E2107"/>
    <w:rsid w:val="001E278B"/>
    <w:rsid w:val="001E38B9"/>
    <w:rsid w:val="001E4250"/>
    <w:rsid w:val="001E4345"/>
    <w:rsid w:val="001E4E0A"/>
    <w:rsid w:val="001E55E0"/>
    <w:rsid w:val="001E5DBD"/>
    <w:rsid w:val="001E60C5"/>
    <w:rsid w:val="001E7246"/>
    <w:rsid w:val="001E77AF"/>
    <w:rsid w:val="001F0A3C"/>
    <w:rsid w:val="001F0BDD"/>
    <w:rsid w:val="001F0C53"/>
    <w:rsid w:val="001F1016"/>
    <w:rsid w:val="001F15AE"/>
    <w:rsid w:val="001F15DF"/>
    <w:rsid w:val="001F18F1"/>
    <w:rsid w:val="001F28A7"/>
    <w:rsid w:val="001F6479"/>
    <w:rsid w:val="001F7180"/>
    <w:rsid w:val="001F7380"/>
    <w:rsid w:val="001F74D5"/>
    <w:rsid w:val="001F7FDA"/>
    <w:rsid w:val="002005DB"/>
    <w:rsid w:val="002006C7"/>
    <w:rsid w:val="00201482"/>
    <w:rsid w:val="0020193F"/>
    <w:rsid w:val="00201A1D"/>
    <w:rsid w:val="002020C3"/>
    <w:rsid w:val="002031F4"/>
    <w:rsid w:val="0020347B"/>
    <w:rsid w:val="0020525E"/>
    <w:rsid w:val="0020536C"/>
    <w:rsid w:val="002053CF"/>
    <w:rsid w:val="0020581C"/>
    <w:rsid w:val="00205A87"/>
    <w:rsid w:val="00205B13"/>
    <w:rsid w:val="0020632A"/>
    <w:rsid w:val="0020699D"/>
    <w:rsid w:val="00206BFA"/>
    <w:rsid w:val="00207B58"/>
    <w:rsid w:val="00210C9A"/>
    <w:rsid w:val="00213EDF"/>
    <w:rsid w:val="002153EA"/>
    <w:rsid w:val="00216020"/>
    <w:rsid w:val="00216BDD"/>
    <w:rsid w:val="00217584"/>
    <w:rsid w:val="002177D9"/>
    <w:rsid w:val="00217C87"/>
    <w:rsid w:val="002207DA"/>
    <w:rsid w:val="00221432"/>
    <w:rsid w:val="002214EF"/>
    <w:rsid w:val="002215F1"/>
    <w:rsid w:val="002225FD"/>
    <w:rsid w:val="00223343"/>
    <w:rsid w:val="00224730"/>
    <w:rsid w:val="00224B01"/>
    <w:rsid w:val="0022523C"/>
    <w:rsid w:val="002259E3"/>
    <w:rsid w:val="00226DA3"/>
    <w:rsid w:val="00227E68"/>
    <w:rsid w:val="002301CA"/>
    <w:rsid w:val="002324C8"/>
    <w:rsid w:val="002326B6"/>
    <w:rsid w:val="00234C15"/>
    <w:rsid w:val="00234CD1"/>
    <w:rsid w:val="00234D73"/>
    <w:rsid w:val="0023576E"/>
    <w:rsid w:val="002376D3"/>
    <w:rsid w:val="00237781"/>
    <w:rsid w:val="00240B8E"/>
    <w:rsid w:val="00241D4A"/>
    <w:rsid w:val="00241E0F"/>
    <w:rsid w:val="002420D9"/>
    <w:rsid w:val="0024225B"/>
    <w:rsid w:val="00242F52"/>
    <w:rsid w:val="002430CB"/>
    <w:rsid w:val="002442AB"/>
    <w:rsid w:val="00246E65"/>
    <w:rsid w:val="00247231"/>
    <w:rsid w:val="00247682"/>
    <w:rsid w:val="0024786A"/>
    <w:rsid w:val="002479F9"/>
    <w:rsid w:val="00247B04"/>
    <w:rsid w:val="00250386"/>
    <w:rsid w:val="00251B58"/>
    <w:rsid w:val="00252449"/>
    <w:rsid w:val="002528F9"/>
    <w:rsid w:val="00254AB4"/>
    <w:rsid w:val="00254C84"/>
    <w:rsid w:val="00256505"/>
    <w:rsid w:val="0026101C"/>
    <w:rsid w:val="00261214"/>
    <w:rsid w:val="00262AB9"/>
    <w:rsid w:val="002638C6"/>
    <w:rsid w:val="00263997"/>
    <w:rsid w:val="00264E27"/>
    <w:rsid w:val="002651F9"/>
    <w:rsid w:val="0026598F"/>
    <w:rsid w:val="00265F7E"/>
    <w:rsid w:val="00271BAC"/>
    <w:rsid w:val="002724EA"/>
    <w:rsid w:val="00273025"/>
    <w:rsid w:val="00273209"/>
    <w:rsid w:val="00273688"/>
    <w:rsid w:val="00274A57"/>
    <w:rsid w:val="00274CF3"/>
    <w:rsid w:val="00274EBB"/>
    <w:rsid w:val="00276078"/>
    <w:rsid w:val="00276F55"/>
    <w:rsid w:val="00277FED"/>
    <w:rsid w:val="00280634"/>
    <w:rsid w:val="002822B4"/>
    <w:rsid w:val="00282FEC"/>
    <w:rsid w:val="002830DD"/>
    <w:rsid w:val="00283BB0"/>
    <w:rsid w:val="002845A1"/>
    <w:rsid w:val="002848E5"/>
    <w:rsid w:val="00284C61"/>
    <w:rsid w:val="00286312"/>
    <w:rsid w:val="002879FE"/>
    <w:rsid w:val="00287A99"/>
    <w:rsid w:val="00287AFA"/>
    <w:rsid w:val="0029133D"/>
    <w:rsid w:val="00291DB7"/>
    <w:rsid w:val="002921EB"/>
    <w:rsid w:val="002928B5"/>
    <w:rsid w:val="002929C2"/>
    <w:rsid w:val="00293A28"/>
    <w:rsid w:val="00293D2C"/>
    <w:rsid w:val="0029432F"/>
    <w:rsid w:val="0029498F"/>
    <w:rsid w:val="00294F72"/>
    <w:rsid w:val="00295B94"/>
    <w:rsid w:val="00295D3A"/>
    <w:rsid w:val="002A21B3"/>
    <w:rsid w:val="002A27EB"/>
    <w:rsid w:val="002A32AA"/>
    <w:rsid w:val="002A3450"/>
    <w:rsid w:val="002A371F"/>
    <w:rsid w:val="002A39C9"/>
    <w:rsid w:val="002A45E0"/>
    <w:rsid w:val="002A5129"/>
    <w:rsid w:val="002A5AE5"/>
    <w:rsid w:val="002A5CA9"/>
    <w:rsid w:val="002A620D"/>
    <w:rsid w:val="002A677C"/>
    <w:rsid w:val="002A6861"/>
    <w:rsid w:val="002A76C1"/>
    <w:rsid w:val="002A79D3"/>
    <w:rsid w:val="002A7E49"/>
    <w:rsid w:val="002B0309"/>
    <w:rsid w:val="002B04BF"/>
    <w:rsid w:val="002B256D"/>
    <w:rsid w:val="002B2662"/>
    <w:rsid w:val="002B2AAB"/>
    <w:rsid w:val="002B2B1C"/>
    <w:rsid w:val="002B35C6"/>
    <w:rsid w:val="002B37B4"/>
    <w:rsid w:val="002B39C7"/>
    <w:rsid w:val="002B41FB"/>
    <w:rsid w:val="002B47A3"/>
    <w:rsid w:val="002B488B"/>
    <w:rsid w:val="002B55B7"/>
    <w:rsid w:val="002B5863"/>
    <w:rsid w:val="002B5969"/>
    <w:rsid w:val="002B5C33"/>
    <w:rsid w:val="002B6126"/>
    <w:rsid w:val="002B6201"/>
    <w:rsid w:val="002B62C5"/>
    <w:rsid w:val="002B6D04"/>
    <w:rsid w:val="002B6FEC"/>
    <w:rsid w:val="002C01A3"/>
    <w:rsid w:val="002C029D"/>
    <w:rsid w:val="002C075A"/>
    <w:rsid w:val="002C3029"/>
    <w:rsid w:val="002C3663"/>
    <w:rsid w:val="002C4C22"/>
    <w:rsid w:val="002C5228"/>
    <w:rsid w:val="002C5F89"/>
    <w:rsid w:val="002C664F"/>
    <w:rsid w:val="002C6796"/>
    <w:rsid w:val="002C684B"/>
    <w:rsid w:val="002C745D"/>
    <w:rsid w:val="002D0C2C"/>
    <w:rsid w:val="002D25EA"/>
    <w:rsid w:val="002D287C"/>
    <w:rsid w:val="002D3012"/>
    <w:rsid w:val="002D3478"/>
    <w:rsid w:val="002D4308"/>
    <w:rsid w:val="002D43AD"/>
    <w:rsid w:val="002D48D1"/>
    <w:rsid w:val="002D4EE0"/>
    <w:rsid w:val="002D520D"/>
    <w:rsid w:val="002D5A40"/>
    <w:rsid w:val="002D6B29"/>
    <w:rsid w:val="002D6C37"/>
    <w:rsid w:val="002D6E8E"/>
    <w:rsid w:val="002D7348"/>
    <w:rsid w:val="002D764C"/>
    <w:rsid w:val="002D7A7A"/>
    <w:rsid w:val="002E176D"/>
    <w:rsid w:val="002E245D"/>
    <w:rsid w:val="002E27D2"/>
    <w:rsid w:val="002E3493"/>
    <w:rsid w:val="002E3535"/>
    <w:rsid w:val="002E3631"/>
    <w:rsid w:val="002E48DC"/>
    <w:rsid w:val="002E5081"/>
    <w:rsid w:val="002E565D"/>
    <w:rsid w:val="002E5FB8"/>
    <w:rsid w:val="002E6647"/>
    <w:rsid w:val="002E6B17"/>
    <w:rsid w:val="002E6C14"/>
    <w:rsid w:val="002E79C6"/>
    <w:rsid w:val="002F04C7"/>
    <w:rsid w:val="002F0672"/>
    <w:rsid w:val="002F1157"/>
    <w:rsid w:val="002F1416"/>
    <w:rsid w:val="002F182B"/>
    <w:rsid w:val="002F1B7B"/>
    <w:rsid w:val="002F1D92"/>
    <w:rsid w:val="002F2D8C"/>
    <w:rsid w:val="002F42B2"/>
    <w:rsid w:val="002F4327"/>
    <w:rsid w:val="002F4365"/>
    <w:rsid w:val="002F4C8A"/>
    <w:rsid w:val="002F512E"/>
    <w:rsid w:val="002F635A"/>
    <w:rsid w:val="002F63E2"/>
    <w:rsid w:val="002F67BF"/>
    <w:rsid w:val="002F6946"/>
    <w:rsid w:val="002F779C"/>
    <w:rsid w:val="00300185"/>
    <w:rsid w:val="00300670"/>
    <w:rsid w:val="00300ADA"/>
    <w:rsid w:val="00300CF9"/>
    <w:rsid w:val="0030135E"/>
    <w:rsid w:val="0030157B"/>
    <w:rsid w:val="003020DB"/>
    <w:rsid w:val="00302135"/>
    <w:rsid w:val="003054D5"/>
    <w:rsid w:val="00305ED9"/>
    <w:rsid w:val="003061A2"/>
    <w:rsid w:val="003063E0"/>
    <w:rsid w:val="0030662F"/>
    <w:rsid w:val="00306799"/>
    <w:rsid w:val="003071D7"/>
    <w:rsid w:val="00307E31"/>
    <w:rsid w:val="003110B3"/>
    <w:rsid w:val="00311482"/>
    <w:rsid w:val="003128CD"/>
    <w:rsid w:val="00313477"/>
    <w:rsid w:val="00314ABF"/>
    <w:rsid w:val="00314E31"/>
    <w:rsid w:val="0031621E"/>
    <w:rsid w:val="0031630D"/>
    <w:rsid w:val="003167F8"/>
    <w:rsid w:val="003168D6"/>
    <w:rsid w:val="00316F88"/>
    <w:rsid w:val="00317C2C"/>
    <w:rsid w:val="00320104"/>
    <w:rsid w:val="00320E3B"/>
    <w:rsid w:val="003218F0"/>
    <w:rsid w:val="003219D1"/>
    <w:rsid w:val="00321AEF"/>
    <w:rsid w:val="00323621"/>
    <w:rsid w:val="00325776"/>
    <w:rsid w:val="00325B9D"/>
    <w:rsid w:val="00326EDD"/>
    <w:rsid w:val="00327AD3"/>
    <w:rsid w:val="003300AF"/>
    <w:rsid w:val="00330C01"/>
    <w:rsid w:val="00330CB2"/>
    <w:rsid w:val="003323F8"/>
    <w:rsid w:val="00332444"/>
    <w:rsid w:val="003330D5"/>
    <w:rsid w:val="003334AA"/>
    <w:rsid w:val="00333755"/>
    <w:rsid w:val="0033428A"/>
    <w:rsid w:val="00334DF3"/>
    <w:rsid w:val="00335DA2"/>
    <w:rsid w:val="00336814"/>
    <w:rsid w:val="00336BE3"/>
    <w:rsid w:val="0033767D"/>
    <w:rsid w:val="00337B11"/>
    <w:rsid w:val="00337DD6"/>
    <w:rsid w:val="00341016"/>
    <w:rsid w:val="00342361"/>
    <w:rsid w:val="00343C64"/>
    <w:rsid w:val="00343EDD"/>
    <w:rsid w:val="003454B6"/>
    <w:rsid w:val="00345F3F"/>
    <w:rsid w:val="003463C2"/>
    <w:rsid w:val="003500D1"/>
    <w:rsid w:val="003503B4"/>
    <w:rsid w:val="00351B6E"/>
    <w:rsid w:val="00352319"/>
    <w:rsid w:val="00352BCC"/>
    <w:rsid w:val="00353709"/>
    <w:rsid w:val="00354BD8"/>
    <w:rsid w:val="00355BBF"/>
    <w:rsid w:val="00356143"/>
    <w:rsid w:val="00357074"/>
    <w:rsid w:val="00357719"/>
    <w:rsid w:val="00361072"/>
    <w:rsid w:val="00361783"/>
    <w:rsid w:val="003628C9"/>
    <w:rsid w:val="003635EA"/>
    <w:rsid w:val="00364860"/>
    <w:rsid w:val="00364B87"/>
    <w:rsid w:val="00364FFD"/>
    <w:rsid w:val="00366CDA"/>
    <w:rsid w:val="00367189"/>
    <w:rsid w:val="00367340"/>
    <w:rsid w:val="00370839"/>
    <w:rsid w:val="0037126F"/>
    <w:rsid w:val="00372111"/>
    <w:rsid w:val="003728AC"/>
    <w:rsid w:val="00372C5A"/>
    <w:rsid w:val="00373869"/>
    <w:rsid w:val="00373F7C"/>
    <w:rsid w:val="00374182"/>
    <w:rsid w:val="003746E7"/>
    <w:rsid w:val="003746EF"/>
    <w:rsid w:val="00375255"/>
    <w:rsid w:val="00375606"/>
    <w:rsid w:val="0037683C"/>
    <w:rsid w:val="00377F83"/>
    <w:rsid w:val="003804FA"/>
    <w:rsid w:val="00380D48"/>
    <w:rsid w:val="00381702"/>
    <w:rsid w:val="003819BE"/>
    <w:rsid w:val="00381CF2"/>
    <w:rsid w:val="003823CB"/>
    <w:rsid w:val="00382EA0"/>
    <w:rsid w:val="00383325"/>
    <w:rsid w:val="00383B6F"/>
    <w:rsid w:val="0038416A"/>
    <w:rsid w:val="003844DF"/>
    <w:rsid w:val="00385BCE"/>
    <w:rsid w:val="00386FD2"/>
    <w:rsid w:val="00387742"/>
    <w:rsid w:val="003904D5"/>
    <w:rsid w:val="003909F1"/>
    <w:rsid w:val="00391EAA"/>
    <w:rsid w:val="00392280"/>
    <w:rsid w:val="00393919"/>
    <w:rsid w:val="00393CE9"/>
    <w:rsid w:val="00393F69"/>
    <w:rsid w:val="0039586F"/>
    <w:rsid w:val="00397247"/>
    <w:rsid w:val="003A0504"/>
    <w:rsid w:val="003A1FB9"/>
    <w:rsid w:val="003A238E"/>
    <w:rsid w:val="003A2636"/>
    <w:rsid w:val="003A2FDE"/>
    <w:rsid w:val="003A39CC"/>
    <w:rsid w:val="003A3B69"/>
    <w:rsid w:val="003A5A7D"/>
    <w:rsid w:val="003A6287"/>
    <w:rsid w:val="003A6F3A"/>
    <w:rsid w:val="003A7657"/>
    <w:rsid w:val="003A787A"/>
    <w:rsid w:val="003B06D2"/>
    <w:rsid w:val="003B08D2"/>
    <w:rsid w:val="003B0ADD"/>
    <w:rsid w:val="003B2185"/>
    <w:rsid w:val="003B3FBD"/>
    <w:rsid w:val="003B44EA"/>
    <w:rsid w:val="003B5C22"/>
    <w:rsid w:val="003B60D6"/>
    <w:rsid w:val="003B649E"/>
    <w:rsid w:val="003B6B2A"/>
    <w:rsid w:val="003B732A"/>
    <w:rsid w:val="003B7764"/>
    <w:rsid w:val="003C08F1"/>
    <w:rsid w:val="003C2559"/>
    <w:rsid w:val="003C2A41"/>
    <w:rsid w:val="003C2E80"/>
    <w:rsid w:val="003C433A"/>
    <w:rsid w:val="003C435A"/>
    <w:rsid w:val="003C43B2"/>
    <w:rsid w:val="003C4676"/>
    <w:rsid w:val="003C467B"/>
    <w:rsid w:val="003C4D13"/>
    <w:rsid w:val="003C50BD"/>
    <w:rsid w:val="003C5374"/>
    <w:rsid w:val="003C5546"/>
    <w:rsid w:val="003C6CCF"/>
    <w:rsid w:val="003C6D69"/>
    <w:rsid w:val="003C7591"/>
    <w:rsid w:val="003D03F5"/>
    <w:rsid w:val="003D0B94"/>
    <w:rsid w:val="003D0D33"/>
    <w:rsid w:val="003D1A5C"/>
    <w:rsid w:val="003D2BDF"/>
    <w:rsid w:val="003D45E0"/>
    <w:rsid w:val="003D4D24"/>
    <w:rsid w:val="003D4DF3"/>
    <w:rsid w:val="003D62A8"/>
    <w:rsid w:val="003D6825"/>
    <w:rsid w:val="003E09DF"/>
    <w:rsid w:val="003E0B22"/>
    <w:rsid w:val="003E26DB"/>
    <w:rsid w:val="003E4F19"/>
    <w:rsid w:val="003E5192"/>
    <w:rsid w:val="003E5274"/>
    <w:rsid w:val="003E5398"/>
    <w:rsid w:val="003E584D"/>
    <w:rsid w:val="003F1680"/>
    <w:rsid w:val="003F367C"/>
    <w:rsid w:val="003F43D1"/>
    <w:rsid w:val="003F5134"/>
    <w:rsid w:val="003F5828"/>
    <w:rsid w:val="003F6093"/>
    <w:rsid w:val="003F6C95"/>
    <w:rsid w:val="003F6E31"/>
    <w:rsid w:val="003F7352"/>
    <w:rsid w:val="003F73A2"/>
    <w:rsid w:val="003F758C"/>
    <w:rsid w:val="003F7A63"/>
    <w:rsid w:val="00400350"/>
    <w:rsid w:val="004007D6"/>
    <w:rsid w:val="0040242F"/>
    <w:rsid w:val="004027B5"/>
    <w:rsid w:val="0040281F"/>
    <w:rsid w:val="004028E2"/>
    <w:rsid w:val="00402A42"/>
    <w:rsid w:val="00402F83"/>
    <w:rsid w:val="00403210"/>
    <w:rsid w:val="004035EE"/>
    <w:rsid w:val="00403C49"/>
    <w:rsid w:val="00403E3D"/>
    <w:rsid w:val="00403E6E"/>
    <w:rsid w:val="004042AA"/>
    <w:rsid w:val="0040440E"/>
    <w:rsid w:val="00404547"/>
    <w:rsid w:val="00404B7F"/>
    <w:rsid w:val="00404F39"/>
    <w:rsid w:val="00405CBE"/>
    <w:rsid w:val="004136AB"/>
    <w:rsid w:val="00413F05"/>
    <w:rsid w:val="00414727"/>
    <w:rsid w:val="0041650E"/>
    <w:rsid w:val="00416785"/>
    <w:rsid w:val="00416BE0"/>
    <w:rsid w:val="004171A6"/>
    <w:rsid w:val="00417A06"/>
    <w:rsid w:val="00417A10"/>
    <w:rsid w:val="0042022F"/>
    <w:rsid w:val="004202E0"/>
    <w:rsid w:val="00421AD3"/>
    <w:rsid w:val="00421C3A"/>
    <w:rsid w:val="0042279F"/>
    <w:rsid w:val="00422847"/>
    <w:rsid w:val="00423202"/>
    <w:rsid w:val="00423C7C"/>
    <w:rsid w:val="00426460"/>
    <w:rsid w:val="00426697"/>
    <w:rsid w:val="00426A32"/>
    <w:rsid w:val="00430193"/>
    <w:rsid w:val="00430BC4"/>
    <w:rsid w:val="004311C9"/>
    <w:rsid w:val="004334C2"/>
    <w:rsid w:val="00433FCD"/>
    <w:rsid w:val="004345D7"/>
    <w:rsid w:val="00434FB2"/>
    <w:rsid w:val="004355FB"/>
    <w:rsid w:val="004367BA"/>
    <w:rsid w:val="0043753B"/>
    <w:rsid w:val="00437902"/>
    <w:rsid w:val="00441A43"/>
    <w:rsid w:val="00442D69"/>
    <w:rsid w:val="0044467F"/>
    <w:rsid w:val="00444901"/>
    <w:rsid w:val="004449B1"/>
    <w:rsid w:val="00444D3C"/>
    <w:rsid w:val="004450DC"/>
    <w:rsid w:val="00445F57"/>
    <w:rsid w:val="00446DF6"/>
    <w:rsid w:val="004470CF"/>
    <w:rsid w:val="004471D5"/>
    <w:rsid w:val="00450AC4"/>
    <w:rsid w:val="00451FD0"/>
    <w:rsid w:val="004521F0"/>
    <w:rsid w:val="00452783"/>
    <w:rsid w:val="00452C00"/>
    <w:rsid w:val="00453C0B"/>
    <w:rsid w:val="00454623"/>
    <w:rsid w:val="00454877"/>
    <w:rsid w:val="00454889"/>
    <w:rsid w:val="00455531"/>
    <w:rsid w:val="00457813"/>
    <w:rsid w:val="0045784D"/>
    <w:rsid w:val="00457B39"/>
    <w:rsid w:val="00461028"/>
    <w:rsid w:val="004619E5"/>
    <w:rsid w:val="004622A7"/>
    <w:rsid w:val="0046295B"/>
    <w:rsid w:val="00464B18"/>
    <w:rsid w:val="00467C3D"/>
    <w:rsid w:val="0047049D"/>
    <w:rsid w:val="0047060C"/>
    <w:rsid w:val="0047078A"/>
    <w:rsid w:val="004710F2"/>
    <w:rsid w:val="00471B30"/>
    <w:rsid w:val="00471D5C"/>
    <w:rsid w:val="00473C05"/>
    <w:rsid w:val="00474F14"/>
    <w:rsid w:val="00474F1D"/>
    <w:rsid w:val="00475A02"/>
    <w:rsid w:val="00476AC7"/>
    <w:rsid w:val="00476D8F"/>
    <w:rsid w:val="00477A4E"/>
    <w:rsid w:val="00477E83"/>
    <w:rsid w:val="00480106"/>
    <w:rsid w:val="00480D5D"/>
    <w:rsid w:val="00481910"/>
    <w:rsid w:val="00481AFD"/>
    <w:rsid w:val="00481DD0"/>
    <w:rsid w:val="00482506"/>
    <w:rsid w:val="00482D85"/>
    <w:rsid w:val="00483E82"/>
    <w:rsid w:val="004840BC"/>
    <w:rsid w:val="004848C1"/>
    <w:rsid w:val="004848E1"/>
    <w:rsid w:val="00487947"/>
    <w:rsid w:val="00487F8F"/>
    <w:rsid w:val="004905A7"/>
    <w:rsid w:val="00491B59"/>
    <w:rsid w:val="00491CFA"/>
    <w:rsid w:val="00491F95"/>
    <w:rsid w:val="004931A5"/>
    <w:rsid w:val="00493337"/>
    <w:rsid w:val="0049368C"/>
    <w:rsid w:val="00493B98"/>
    <w:rsid w:val="0049424F"/>
    <w:rsid w:val="0049447A"/>
    <w:rsid w:val="004949F7"/>
    <w:rsid w:val="004950AA"/>
    <w:rsid w:val="00495BB0"/>
    <w:rsid w:val="00496135"/>
    <w:rsid w:val="004965A5"/>
    <w:rsid w:val="00496E7A"/>
    <w:rsid w:val="004977D4"/>
    <w:rsid w:val="00497A18"/>
    <w:rsid w:val="004A0735"/>
    <w:rsid w:val="004A0CB3"/>
    <w:rsid w:val="004A0FDF"/>
    <w:rsid w:val="004A19FB"/>
    <w:rsid w:val="004A1D98"/>
    <w:rsid w:val="004A210F"/>
    <w:rsid w:val="004A296B"/>
    <w:rsid w:val="004A3A57"/>
    <w:rsid w:val="004A3B5A"/>
    <w:rsid w:val="004A41DF"/>
    <w:rsid w:val="004A4CFB"/>
    <w:rsid w:val="004A52FB"/>
    <w:rsid w:val="004A65FF"/>
    <w:rsid w:val="004A678A"/>
    <w:rsid w:val="004A7BDA"/>
    <w:rsid w:val="004A7EDF"/>
    <w:rsid w:val="004B0ACF"/>
    <w:rsid w:val="004B0BE3"/>
    <w:rsid w:val="004B0EE4"/>
    <w:rsid w:val="004B1D76"/>
    <w:rsid w:val="004B231F"/>
    <w:rsid w:val="004B38B9"/>
    <w:rsid w:val="004B3926"/>
    <w:rsid w:val="004B4C62"/>
    <w:rsid w:val="004B4D78"/>
    <w:rsid w:val="004B5054"/>
    <w:rsid w:val="004B566A"/>
    <w:rsid w:val="004B6589"/>
    <w:rsid w:val="004B7441"/>
    <w:rsid w:val="004B791F"/>
    <w:rsid w:val="004B79BB"/>
    <w:rsid w:val="004B7E7B"/>
    <w:rsid w:val="004B7EC6"/>
    <w:rsid w:val="004C0656"/>
    <w:rsid w:val="004C0704"/>
    <w:rsid w:val="004C07AF"/>
    <w:rsid w:val="004C08BA"/>
    <w:rsid w:val="004C13FC"/>
    <w:rsid w:val="004C246A"/>
    <w:rsid w:val="004C309A"/>
    <w:rsid w:val="004C32F0"/>
    <w:rsid w:val="004C3409"/>
    <w:rsid w:val="004C415A"/>
    <w:rsid w:val="004C47CE"/>
    <w:rsid w:val="004C4D52"/>
    <w:rsid w:val="004C4EA1"/>
    <w:rsid w:val="004C547E"/>
    <w:rsid w:val="004C57FC"/>
    <w:rsid w:val="004C7573"/>
    <w:rsid w:val="004C7B5C"/>
    <w:rsid w:val="004D1CAC"/>
    <w:rsid w:val="004D2360"/>
    <w:rsid w:val="004D2C2D"/>
    <w:rsid w:val="004D5CA1"/>
    <w:rsid w:val="004D7594"/>
    <w:rsid w:val="004D77DC"/>
    <w:rsid w:val="004E0DB2"/>
    <w:rsid w:val="004E1002"/>
    <w:rsid w:val="004E114B"/>
    <w:rsid w:val="004E12D5"/>
    <w:rsid w:val="004E15DD"/>
    <w:rsid w:val="004E2357"/>
    <w:rsid w:val="004E2369"/>
    <w:rsid w:val="004E338C"/>
    <w:rsid w:val="004E4E3A"/>
    <w:rsid w:val="004E6CE4"/>
    <w:rsid w:val="004E6EBD"/>
    <w:rsid w:val="004E7AD3"/>
    <w:rsid w:val="004F0326"/>
    <w:rsid w:val="004F127D"/>
    <w:rsid w:val="004F133D"/>
    <w:rsid w:val="004F151A"/>
    <w:rsid w:val="004F1818"/>
    <w:rsid w:val="004F1E4E"/>
    <w:rsid w:val="004F237A"/>
    <w:rsid w:val="004F34A5"/>
    <w:rsid w:val="004F3A8F"/>
    <w:rsid w:val="004F456A"/>
    <w:rsid w:val="004F4B9E"/>
    <w:rsid w:val="004F50ED"/>
    <w:rsid w:val="004F6169"/>
    <w:rsid w:val="004F6835"/>
    <w:rsid w:val="004F6C25"/>
    <w:rsid w:val="004F7C81"/>
    <w:rsid w:val="0050156D"/>
    <w:rsid w:val="005015A5"/>
    <w:rsid w:val="00501866"/>
    <w:rsid w:val="00502440"/>
    <w:rsid w:val="005028D9"/>
    <w:rsid w:val="00502AD7"/>
    <w:rsid w:val="00503D34"/>
    <w:rsid w:val="0050416D"/>
    <w:rsid w:val="00504DB3"/>
    <w:rsid w:val="0050521D"/>
    <w:rsid w:val="0050530D"/>
    <w:rsid w:val="005074D5"/>
    <w:rsid w:val="00507A14"/>
    <w:rsid w:val="0051052A"/>
    <w:rsid w:val="00510A17"/>
    <w:rsid w:val="00510A8C"/>
    <w:rsid w:val="0051119F"/>
    <w:rsid w:val="0051138C"/>
    <w:rsid w:val="005123B3"/>
    <w:rsid w:val="0051264A"/>
    <w:rsid w:val="0051593D"/>
    <w:rsid w:val="00515E6D"/>
    <w:rsid w:val="005165F9"/>
    <w:rsid w:val="00516D73"/>
    <w:rsid w:val="0051792E"/>
    <w:rsid w:val="0051794F"/>
    <w:rsid w:val="00520CCC"/>
    <w:rsid w:val="0052159E"/>
    <w:rsid w:val="005217F1"/>
    <w:rsid w:val="00521952"/>
    <w:rsid w:val="00521B8C"/>
    <w:rsid w:val="00522B6E"/>
    <w:rsid w:val="00522EAA"/>
    <w:rsid w:val="00523512"/>
    <w:rsid w:val="00523DCB"/>
    <w:rsid w:val="005248E9"/>
    <w:rsid w:val="00524C12"/>
    <w:rsid w:val="00525438"/>
    <w:rsid w:val="0052723B"/>
    <w:rsid w:val="00531172"/>
    <w:rsid w:val="00531D9C"/>
    <w:rsid w:val="005321F2"/>
    <w:rsid w:val="00532209"/>
    <w:rsid w:val="00532685"/>
    <w:rsid w:val="0053424E"/>
    <w:rsid w:val="005342ED"/>
    <w:rsid w:val="00534537"/>
    <w:rsid w:val="00534899"/>
    <w:rsid w:val="005359AD"/>
    <w:rsid w:val="005360E1"/>
    <w:rsid w:val="005369DA"/>
    <w:rsid w:val="005372A7"/>
    <w:rsid w:val="005372DC"/>
    <w:rsid w:val="0054052E"/>
    <w:rsid w:val="0054280F"/>
    <w:rsid w:val="0054316C"/>
    <w:rsid w:val="0054336F"/>
    <w:rsid w:val="005433C2"/>
    <w:rsid w:val="00543EAB"/>
    <w:rsid w:val="00545629"/>
    <w:rsid w:val="005457CD"/>
    <w:rsid w:val="00545D06"/>
    <w:rsid w:val="00546069"/>
    <w:rsid w:val="005463BA"/>
    <w:rsid w:val="00547DA2"/>
    <w:rsid w:val="00547DBB"/>
    <w:rsid w:val="00550896"/>
    <w:rsid w:val="00550A66"/>
    <w:rsid w:val="00550D54"/>
    <w:rsid w:val="00550DD4"/>
    <w:rsid w:val="00552C6B"/>
    <w:rsid w:val="00552E0A"/>
    <w:rsid w:val="00553571"/>
    <w:rsid w:val="00554D87"/>
    <w:rsid w:val="00555203"/>
    <w:rsid w:val="0055564C"/>
    <w:rsid w:val="005556DE"/>
    <w:rsid w:val="005560B4"/>
    <w:rsid w:val="00560872"/>
    <w:rsid w:val="005617BD"/>
    <w:rsid w:val="0056261A"/>
    <w:rsid w:val="005638F0"/>
    <w:rsid w:val="00563EB9"/>
    <w:rsid w:val="005640F8"/>
    <w:rsid w:val="00564515"/>
    <w:rsid w:val="005646EF"/>
    <w:rsid w:val="00565162"/>
    <w:rsid w:val="00566698"/>
    <w:rsid w:val="00566D4D"/>
    <w:rsid w:val="00570F88"/>
    <w:rsid w:val="0057240A"/>
    <w:rsid w:val="0057283B"/>
    <w:rsid w:val="0057292A"/>
    <w:rsid w:val="00575F53"/>
    <w:rsid w:val="00576727"/>
    <w:rsid w:val="005768BD"/>
    <w:rsid w:val="00576D90"/>
    <w:rsid w:val="00577176"/>
    <w:rsid w:val="0058000B"/>
    <w:rsid w:val="0058078C"/>
    <w:rsid w:val="0058090B"/>
    <w:rsid w:val="00580937"/>
    <w:rsid w:val="00580A37"/>
    <w:rsid w:val="00581226"/>
    <w:rsid w:val="0058169B"/>
    <w:rsid w:val="005822D5"/>
    <w:rsid w:val="00582C9F"/>
    <w:rsid w:val="0058364E"/>
    <w:rsid w:val="00583D23"/>
    <w:rsid w:val="0058524B"/>
    <w:rsid w:val="005859F5"/>
    <w:rsid w:val="00585C14"/>
    <w:rsid w:val="00586C1E"/>
    <w:rsid w:val="005874E4"/>
    <w:rsid w:val="00587AC7"/>
    <w:rsid w:val="0059035A"/>
    <w:rsid w:val="00590C95"/>
    <w:rsid w:val="0059138E"/>
    <w:rsid w:val="00591B05"/>
    <w:rsid w:val="00592A0A"/>
    <w:rsid w:val="00593519"/>
    <w:rsid w:val="00593525"/>
    <w:rsid w:val="00593DBC"/>
    <w:rsid w:val="00595086"/>
    <w:rsid w:val="00595AEA"/>
    <w:rsid w:val="00597D50"/>
    <w:rsid w:val="005A0E46"/>
    <w:rsid w:val="005A0E4D"/>
    <w:rsid w:val="005A5B34"/>
    <w:rsid w:val="005A6AC5"/>
    <w:rsid w:val="005A750B"/>
    <w:rsid w:val="005A7970"/>
    <w:rsid w:val="005A79D9"/>
    <w:rsid w:val="005A7A1F"/>
    <w:rsid w:val="005A7DA0"/>
    <w:rsid w:val="005B2B33"/>
    <w:rsid w:val="005B2D8C"/>
    <w:rsid w:val="005B4001"/>
    <w:rsid w:val="005B543B"/>
    <w:rsid w:val="005B5E05"/>
    <w:rsid w:val="005B65CF"/>
    <w:rsid w:val="005B702A"/>
    <w:rsid w:val="005B7435"/>
    <w:rsid w:val="005C0044"/>
    <w:rsid w:val="005C0051"/>
    <w:rsid w:val="005C0C7D"/>
    <w:rsid w:val="005C135F"/>
    <w:rsid w:val="005C197B"/>
    <w:rsid w:val="005C4310"/>
    <w:rsid w:val="005C4C32"/>
    <w:rsid w:val="005C5F4E"/>
    <w:rsid w:val="005C6620"/>
    <w:rsid w:val="005C69B6"/>
    <w:rsid w:val="005C69DB"/>
    <w:rsid w:val="005C7868"/>
    <w:rsid w:val="005C7CE7"/>
    <w:rsid w:val="005D0652"/>
    <w:rsid w:val="005D1116"/>
    <w:rsid w:val="005D1CAA"/>
    <w:rsid w:val="005D2071"/>
    <w:rsid w:val="005D2605"/>
    <w:rsid w:val="005D2B1D"/>
    <w:rsid w:val="005D2B50"/>
    <w:rsid w:val="005D4222"/>
    <w:rsid w:val="005D4D91"/>
    <w:rsid w:val="005D5A42"/>
    <w:rsid w:val="005D602F"/>
    <w:rsid w:val="005D646C"/>
    <w:rsid w:val="005D69EA"/>
    <w:rsid w:val="005D7994"/>
    <w:rsid w:val="005D7C21"/>
    <w:rsid w:val="005D7DF9"/>
    <w:rsid w:val="005D7F65"/>
    <w:rsid w:val="005E096D"/>
    <w:rsid w:val="005E1BF2"/>
    <w:rsid w:val="005E2575"/>
    <w:rsid w:val="005E2FAE"/>
    <w:rsid w:val="005E41AB"/>
    <w:rsid w:val="005E5A86"/>
    <w:rsid w:val="005E61E1"/>
    <w:rsid w:val="005E6799"/>
    <w:rsid w:val="005E68ED"/>
    <w:rsid w:val="005E6B4E"/>
    <w:rsid w:val="005E6E9D"/>
    <w:rsid w:val="005E75A5"/>
    <w:rsid w:val="005E799B"/>
    <w:rsid w:val="005E7B3A"/>
    <w:rsid w:val="005F0775"/>
    <w:rsid w:val="005F07D7"/>
    <w:rsid w:val="005F08C9"/>
    <w:rsid w:val="005F0D29"/>
    <w:rsid w:val="005F5C6A"/>
    <w:rsid w:val="005F663C"/>
    <w:rsid w:val="005F6D89"/>
    <w:rsid w:val="005F77D7"/>
    <w:rsid w:val="005F7FB1"/>
    <w:rsid w:val="00600CBA"/>
    <w:rsid w:val="00600F99"/>
    <w:rsid w:val="00600FE2"/>
    <w:rsid w:val="0060145D"/>
    <w:rsid w:val="00603E1B"/>
    <w:rsid w:val="00604348"/>
    <w:rsid w:val="006045CC"/>
    <w:rsid w:val="0060558B"/>
    <w:rsid w:val="00605873"/>
    <w:rsid w:val="006060A9"/>
    <w:rsid w:val="00607586"/>
    <w:rsid w:val="00610CBC"/>
    <w:rsid w:val="00612550"/>
    <w:rsid w:val="00612EBB"/>
    <w:rsid w:val="006130D5"/>
    <w:rsid w:val="00613739"/>
    <w:rsid w:val="00614329"/>
    <w:rsid w:val="0061447A"/>
    <w:rsid w:val="006153B1"/>
    <w:rsid w:val="00616501"/>
    <w:rsid w:val="00616DEA"/>
    <w:rsid w:val="0061704B"/>
    <w:rsid w:val="006171FB"/>
    <w:rsid w:val="00620684"/>
    <w:rsid w:val="006206CC"/>
    <w:rsid w:val="00621A32"/>
    <w:rsid w:val="00621F6C"/>
    <w:rsid w:val="006222AA"/>
    <w:rsid w:val="00622818"/>
    <w:rsid w:val="00623940"/>
    <w:rsid w:val="00623A52"/>
    <w:rsid w:val="006242D5"/>
    <w:rsid w:val="00625467"/>
    <w:rsid w:val="00627757"/>
    <w:rsid w:val="00627B96"/>
    <w:rsid w:val="00627F7B"/>
    <w:rsid w:val="00630DEB"/>
    <w:rsid w:val="006312BC"/>
    <w:rsid w:val="00632000"/>
    <w:rsid w:val="0063228F"/>
    <w:rsid w:val="00632383"/>
    <w:rsid w:val="0063326F"/>
    <w:rsid w:val="0063483A"/>
    <w:rsid w:val="00634B68"/>
    <w:rsid w:val="00635B7E"/>
    <w:rsid w:val="00635F51"/>
    <w:rsid w:val="00636571"/>
    <w:rsid w:val="006405E5"/>
    <w:rsid w:val="006412A5"/>
    <w:rsid w:val="00641558"/>
    <w:rsid w:val="00641808"/>
    <w:rsid w:val="006425E2"/>
    <w:rsid w:val="00642D7D"/>
    <w:rsid w:val="00642E29"/>
    <w:rsid w:val="00642E2B"/>
    <w:rsid w:val="00642E9F"/>
    <w:rsid w:val="0064397E"/>
    <w:rsid w:val="00644518"/>
    <w:rsid w:val="006448E6"/>
    <w:rsid w:val="0064494D"/>
    <w:rsid w:val="00644D03"/>
    <w:rsid w:val="00645BCA"/>
    <w:rsid w:val="00646B8B"/>
    <w:rsid w:val="00650C39"/>
    <w:rsid w:val="00650FA7"/>
    <w:rsid w:val="00650FD7"/>
    <w:rsid w:val="006512ED"/>
    <w:rsid w:val="00651791"/>
    <w:rsid w:val="00651A6D"/>
    <w:rsid w:val="0065271B"/>
    <w:rsid w:val="00653402"/>
    <w:rsid w:val="00653532"/>
    <w:rsid w:val="0065556F"/>
    <w:rsid w:val="00657878"/>
    <w:rsid w:val="00660BC1"/>
    <w:rsid w:val="00661EE4"/>
    <w:rsid w:val="00662D0E"/>
    <w:rsid w:val="00663BB2"/>
    <w:rsid w:val="00663C01"/>
    <w:rsid w:val="00665135"/>
    <w:rsid w:val="00665B47"/>
    <w:rsid w:val="00667978"/>
    <w:rsid w:val="00667B4B"/>
    <w:rsid w:val="00667BA8"/>
    <w:rsid w:val="00671991"/>
    <w:rsid w:val="00671F4C"/>
    <w:rsid w:val="0067232E"/>
    <w:rsid w:val="0067233F"/>
    <w:rsid w:val="00673642"/>
    <w:rsid w:val="006736C6"/>
    <w:rsid w:val="00674DDE"/>
    <w:rsid w:val="00676583"/>
    <w:rsid w:val="006778BA"/>
    <w:rsid w:val="00680392"/>
    <w:rsid w:val="00680517"/>
    <w:rsid w:val="006808B0"/>
    <w:rsid w:val="006817C4"/>
    <w:rsid w:val="00681E88"/>
    <w:rsid w:val="0068388E"/>
    <w:rsid w:val="006838DC"/>
    <w:rsid w:val="00683B8A"/>
    <w:rsid w:val="006845E9"/>
    <w:rsid w:val="00684FC0"/>
    <w:rsid w:val="006851BE"/>
    <w:rsid w:val="00685C94"/>
    <w:rsid w:val="00686348"/>
    <w:rsid w:val="00686B77"/>
    <w:rsid w:val="00690469"/>
    <w:rsid w:val="00690DA5"/>
    <w:rsid w:val="00692711"/>
    <w:rsid w:val="00693BF3"/>
    <w:rsid w:val="0069431F"/>
    <w:rsid w:val="006946FF"/>
    <w:rsid w:val="0069528C"/>
    <w:rsid w:val="00695AA6"/>
    <w:rsid w:val="00695B3A"/>
    <w:rsid w:val="00697016"/>
    <w:rsid w:val="0069792B"/>
    <w:rsid w:val="00697A20"/>
    <w:rsid w:val="006A0C14"/>
    <w:rsid w:val="006A1479"/>
    <w:rsid w:val="006A1A6D"/>
    <w:rsid w:val="006A20EA"/>
    <w:rsid w:val="006A2207"/>
    <w:rsid w:val="006A2A2E"/>
    <w:rsid w:val="006A37FD"/>
    <w:rsid w:val="006A45ED"/>
    <w:rsid w:val="006A513D"/>
    <w:rsid w:val="006A5BBD"/>
    <w:rsid w:val="006A5D5F"/>
    <w:rsid w:val="006A5E99"/>
    <w:rsid w:val="006A6D97"/>
    <w:rsid w:val="006A726E"/>
    <w:rsid w:val="006A7361"/>
    <w:rsid w:val="006B0875"/>
    <w:rsid w:val="006B11B3"/>
    <w:rsid w:val="006B12DA"/>
    <w:rsid w:val="006B1575"/>
    <w:rsid w:val="006B1A9E"/>
    <w:rsid w:val="006B2CD9"/>
    <w:rsid w:val="006B2DC6"/>
    <w:rsid w:val="006B3C2C"/>
    <w:rsid w:val="006B40EC"/>
    <w:rsid w:val="006B506B"/>
    <w:rsid w:val="006B55A0"/>
    <w:rsid w:val="006B5936"/>
    <w:rsid w:val="006B5FBC"/>
    <w:rsid w:val="006B6340"/>
    <w:rsid w:val="006B6A7B"/>
    <w:rsid w:val="006B6E6C"/>
    <w:rsid w:val="006B7427"/>
    <w:rsid w:val="006B7643"/>
    <w:rsid w:val="006B799E"/>
    <w:rsid w:val="006C0915"/>
    <w:rsid w:val="006C0AF6"/>
    <w:rsid w:val="006C0F63"/>
    <w:rsid w:val="006C1521"/>
    <w:rsid w:val="006C379D"/>
    <w:rsid w:val="006C5384"/>
    <w:rsid w:val="006C56A1"/>
    <w:rsid w:val="006C6790"/>
    <w:rsid w:val="006D0E28"/>
    <w:rsid w:val="006D13DE"/>
    <w:rsid w:val="006D1B67"/>
    <w:rsid w:val="006D1D18"/>
    <w:rsid w:val="006D28C7"/>
    <w:rsid w:val="006D3263"/>
    <w:rsid w:val="006D3363"/>
    <w:rsid w:val="006D3564"/>
    <w:rsid w:val="006D39CE"/>
    <w:rsid w:val="006D3EF6"/>
    <w:rsid w:val="006D4C3F"/>
    <w:rsid w:val="006D504D"/>
    <w:rsid w:val="006D56C6"/>
    <w:rsid w:val="006D5B95"/>
    <w:rsid w:val="006D63C0"/>
    <w:rsid w:val="006D709C"/>
    <w:rsid w:val="006D7713"/>
    <w:rsid w:val="006D7EE0"/>
    <w:rsid w:val="006D7F49"/>
    <w:rsid w:val="006E06FA"/>
    <w:rsid w:val="006E146B"/>
    <w:rsid w:val="006E1778"/>
    <w:rsid w:val="006E243E"/>
    <w:rsid w:val="006E364E"/>
    <w:rsid w:val="006E3C4A"/>
    <w:rsid w:val="006E43F2"/>
    <w:rsid w:val="006E49A4"/>
    <w:rsid w:val="006E64ED"/>
    <w:rsid w:val="006E685C"/>
    <w:rsid w:val="006F02A2"/>
    <w:rsid w:val="006F1028"/>
    <w:rsid w:val="006F1139"/>
    <w:rsid w:val="006F1172"/>
    <w:rsid w:val="006F17E0"/>
    <w:rsid w:val="006F1E3D"/>
    <w:rsid w:val="006F45A8"/>
    <w:rsid w:val="006F5896"/>
    <w:rsid w:val="006F5966"/>
    <w:rsid w:val="006F5BBF"/>
    <w:rsid w:val="006F5E80"/>
    <w:rsid w:val="006F625E"/>
    <w:rsid w:val="006F63BE"/>
    <w:rsid w:val="006F68B4"/>
    <w:rsid w:val="006F68C7"/>
    <w:rsid w:val="006F694B"/>
    <w:rsid w:val="006F7255"/>
    <w:rsid w:val="006F762B"/>
    <w:rsid w:val="006F7829"/>
    <w:rsid w:val="00700A22"/>
    <w:rsid w:val="00701189"/>
    <w:rsid w:val="007030B1"/>
    <w:rsid w:val="00703FF2"/>
    <w:rsid w:val="007042F9"/>
    <w:rsid w:val="00705AE2"/>
    <w:rsid w:val="00705D87"/>
    <w:rsid w:val="007074AE"/>
    <w:rsid w:val="007079D7"/>
    <w:rsid w:val="00710248"/>
    <w:rsid w:val="00710F57"/>
    <w:rsid w:val="00713013"/>
    <w:rsid w:val="00713304"/>
    <w:rsid w:val="0071471E"/>
    <w:rsid w:val="00715408"/>
    <w:rsid w:val="00715675"/>
    <w:rsid w:val="00715761"/>
    <w:rsid w:val="00715DA6"/>
    <w:rsid w:val="00716953"/>
    <w:rsid w:val="00716DBE"/>
    <w:rsid w:val="00717CEA"/>
    <w:rsid w:val="00720DCF"/>
    <w:rsid w:val="00721466"/>
    <w:rsid w:val="00721767"/>
    <w:rsid w:val="00722640"/>
    <w:rsid w:val="007236D6"/>
    <w:rsid w:val="00725FDB"/>
    <w:rsid w:val="00726269"/>
    <w:rsid w:val="00726ADA"/>
    <w:rsid w:val="00726DCE"/>
    <w:rsid w:val="00727027"/>
    <w:rsid w:val="0072771C"/>
    <w:rsid w:val="007300C9"/>
    <w:rsid w:val="00730469"/>
    <w:rsid w:val="007308F2"/>
    <w:rsid w:val="00730EA9"/>
    <w:rsid w:val="00732689"/>
    <w:rsid w:val="007331CB"/>
    <w:rsid w:val="007332C2"/>
    <w:rsid w:val="007338D3"/>
    <w:rsid w:val="0073394E"/>
    <w:rsid w:val="00734282"/>
    <w:rsid w:val="00734830"/>
    <w:rsid w:val="00735000"/>
    <w:rsid w:val="00735194"/>
    <w:rsid w:val="00736723"/>
    <w:rsid w:val="007400CD"/>
    <w:rsid w:val="00740450"/>
    <w:rsid w:val="00741D08"/>
    <w:rsid w:val="00741FBC"/>
    <w:rsid w:val="00743820"/>
    <w:rsid w:val="00743953"/>
    <w:rsid w:val="00743CCA"/>
    <w:rsid w:val="00743F05"/>
    <w:rsid w:val="0074428D"/>
    <w:rsid w:val="007445DD"/>
    <w:rsid w:val="00746E2A"/>
    <w:rsid w:val="0075128A"/>
    <w:rsid w:val="00752F27"/>
    <w:rsid w:val="007541A1"/>
    <w:rsid w:val="007541C8"/>
    <w:rsid w:val="00754BE2"/>
    <w:rsid w:val="0075501A"/>
    <w:rsid w:val="007557FE"/>
    <w:rsid w:val="00756B08"/>
    <w:rsid w:val="00756C0A"/>
    <w:rsid w:val="00757434"/>
    <w:rsid w:val="00757749"/>
    <w:rsid w:val="00757808"/>
    <w:rsid w:val="007579DC"/>
    <w:rsid w:val="00757DB7"/>
    <w:rsid w:val="0076051B"/>
    <w:rsid w:val="00760B1E"/>
    <w:rsid w:val="00760B4E"/>
    <w:rsid w:val="007614F7"/>
    <w:rsid w:val="0076183A"/>
    <w:rsid w:val="00762022"/>
    <w:rsid w:val="007622AC"/>
    <w:rsid w:val="0076328D"/>
    <w:rsid w:val="00763577"/>
    <w:rsid w:val="00763FC4"/>
    <w:rsid w:val="0076529A"/>
    <w:rsid w:val="00765D34"/>
    <w:rsid w:val="00767AEA"/>
    <w:rsid w:val="00770F37"/>
    <w:rsid w:val="007721CD"/>
    <w:rsid w:val="00772C95"/>
    <w:rsid w:val="00772E6E"/>
    <w:rsid w:val="007731D0"/>
    <w:rsid w:val="007733AF"/>
    <w:rsid w:val="007742F0"/>
    <w:rsid w:val="007756A1"/>
    <w:rsid w:val="00775EA5"/>
    <w:rsid w:val="00776612"/>
    <w:rsid w:val="00776E33"/>
    <w:rsid w:val="007771DB"/>
    <w:rsid w:val="00777CD9"/>
    <w:rsid w:val="00781391"/>
    <w:rsid w:val="00781734"/>
    <w:rsid w:val="00781820"/>
    <w:rsid w:val="00781DD8"/>
    <w:rsid w:val="007829FA"/>
    <w:rsid w:val="00782B29"/>
    <w:rsid w:val="0078363A"/>
    <w:rsid w:val="007836A7"/>
    <w:rsid w:val="00783FCB"/>
    <w:rsid w:val="00784B11"/>
    <w:rsid w:val="00785064"/>
    <w:rsid w:val="00785DCE"/>
    <w:rsid w:val="00787893"/>
    <w:rsid w:val="00791128"/>
    <w:rsid w:val="00791975"/>
    <w:rsid w:val="0079229E"/>
    <w:rsid w:val="00792A30"/>
    <w:rsid w:val="00793B02"/>
    <w:rsid w:val="00793C2B"/>
    <w:rsid w:val="0079489F"/>
    <w:rsid w:val="00794A8E"/>
    <w:rsid w:val="0079574D"/>
    <w:rsid w:val="00795A08"/>
    <w:rsid w:val="00796F8B"/>
    <w:rsid w:val="0079721A"/>
    <w:rsid w:val="007979D3"/>
    <w:rsid w:val="00797AD4"/>
    <w:rsid w:val="007A0158"/>
    <w:rsid w:val="007A06A5"/>
    <w:rsid w:val="007A14AC"/>
    <w:rsid w:val="007A2EF7"/>
    <w:rsid w:val="007A3CC2"/>
    <w:rsid w:val="007A5BE3"/>
    <w:rsid w:val="007A6A49"/>
    <w:rsid w:val="007A7361"/>
    <w:rsid w:val="007A73C4"/>
    <w:rsid w:val="007B0634"/>
    <w:rsid w:val="007B1CFF"/>
    <w:rsid w:val="007B3203"/>
    <w:rsid w:val="007B4633"/>
    <w:rsid w:val="007B56FE"/>
    <w:rsid w:val="007B6569"/>
    <w:rsid w:val="007B675C"/>
    <w:rsid w:val="007B67C6"/>
    <w:rsid w:val="007B6EAE"/>
    <w:rsid w:val="007B6F0C"/>
    <w:rsid w:val="007B7A4D"/>
    <w:rsid w:val="007B7F4F"/>
    <w:rsid w:val="007B7F9C"/>
    <w:rsid w:val="007C15CF"/>
    <w:rsid w:val="007C30BD"/>
    <w:rsid w:val="007C313F"/>
    <w:rsid w:val="007C573A"/>
    <w:rsid w:val="007C60C2"/>
    <w:rsid w:val="007C6A28"/>
    <w:rsid w:val="007C6EA4"/>
    <w:rsid w:val="007C7223"/>
    <w:rsid w:val="007C7713"/>
    <w:rsid w:val="007C79E9"/>
    <w:rsid w:val="007C7CF6"/>
    <w:rsid w:val="007D0AA5"/>
    <w:rsid w:val="007D18EA"/>
    <w:rsid w:val="007D1B9E"/>
    <w:rsid w:val="007D250D"/>
    <w:rsid w:val="007D5CBA"/>
    <w:rsid w:val="007D5CDE"/>
    <w:rsid w:val="007D5E48"/>
    <w:rsid w:val="007D6B76"/>
    <w:rsid w:val="007D6DB2"/>
    <w:rsid w:val="007D7675"/>
    <w:rsid w:val="007D7DD2"/>
    <w:rsid w:val="007D7DEA"/>
    <w:rsid w:val="007E07D8"/>
    <w:rsid w:val="007E2508"/>
    <w:rsid w:val="007E384C"/>
    <w:rsid w:val="007E3C19"/>
    <w:rsid w:val="007E5391"/>
    <w:rsid w:val="007E5D6E"/>
    <w:rsid w:val="007E6147"/>
    <w:rsid w:val="007E7D58"/>
    <w:rsid w:val="007E7FAC"/>
    <w:rsid w:val="007F012A"/>
    <w:rsid w:val="007F230B"/>
    <w:rsid w:val="007F2815"/>
    <w:rsid w:val="007F424A"/>
    <w:rsid w:val="007F4A13"/>
    <w:rsid w:val="007F53CE"/>
    <w:rsid w:val="007F56E2"/>
    <w:rsid w:val="007F67CC"/>
    <w:rsid w:val="007F6A3E"/>
    <w:rsid w:val="007F74C6"/>
    <w:rsid w:val="008004AD"/>
    <w:rsid w:val="0080197F"/>
    <w:rsid w:val="00801D5C"/>
    <w:rsid w:val="00801D66"/>
    <w:rsid w:val="00801D9F"/>
    <w:rsid w:val="0080235E"/>
    <w:rsid w:val="0080403F"/>
    <w:rsid w:val="00804454"/>
    <w:rsid w:val="00805AEC"/>
    <w:rsid w:val="00805F15"/>
    <w:rsid w:val="00807447"/>
    <w:rsid w:val="008076C8"/>
    <w:rsid w:val="00810195"/>
    <w:rsid w:val="00810D91"/>
    <w:rsid w:val="008118CE"/>
    <w:rsid w:val="008130F3"/>
    <w:rsid w:val="00813241"/>
    <w:rsid w:val="0081354B"/>
    <w:rsid w:val="00813FAE"/>
    <w:rsid w:val="008141B6"/>
    <w:rsid w:val="00814EE5"/>
    <w:rsid w:val="0081568E"/>
    <w:rsid w:val="00815D2B"/>
    <w:rsid w:val="0081619F"/>
    <w:rsid w:val="00816562"/>
    <w:rsid w:val="008173C1"/>
    <w:rsid w:val="00817DC2"/>
    <w:rsid w:val="00817E48"/>
    <w:rsid w:val="008211F0"/>
    <w:rsid w:val="00821918"/>
    <w:rsid w:val="008234C4"/>
    <w:rsid w:val="00823599"/>
    <w:rsid w:val="00824075"/>
    <w:rsid w:val="00824FF1"/>
    <w:rsid w:val="0083118F"/>
    <w:rsid w:val="00831A98"/>
    <w:rsid w:val="00831D5E"/>
    <w:rsid w:val="00832D12"/>
    <w:rsid w:val="00833008"/>
    <w:rsid w:val="008332BC"/>
    <w:rsid w:val="0083353A"/>
    <w:rsid w:val="0083780D"/>
    <w:rsid w:val="008414A7"/>
    <w:rsid w:val="0084201F"/>
    <w:rsid w:val="00844227"/>
    <w:rsid w:val="008449D8"/>
    <w:rsid w:val="00844F50"/>
    <w:rsid w:val="008450E0"/>
    <w:rsid w:val="00845481"/>
    <w:rsid w:val="008454B6"/>
    <w:rsid w:val="0084559A"/>
    <w:rsid w:val="00845EA1"/>
    <w:rsid w:val="008463A9"/>
    <w:rsid w:val="00847288"/>
    <w:rsid w:val="00847B2C"/>
    <w:rsid w:val="00847D7D"/>
    <w:rsid w:val="008517BA"/>
    <w:rsid w:val="008524C5"/>
    <w:rsid w:val="0085252A"/>
    <w:rsid w:val="00852702"/>
    <w:rsid w:val="008528EB"/>
    <w:rsid w:val="00852AE8"/>
    <w:rsid w:val="00853161"/>
    <w:rsid w:val="00854923"/>
    <w:rsid w:val="008549B5"/>
    <w:rsid w:val="00855630"/>
    <w:rsid w:val="0085607A"/>
    <w:rsid w:val="00856B8F"/>
    <w:rsid w:val="00857CD4"/>
    <w:rsid w:val="008612C1"/>
    <w:rsid w:val="0086267D"/>
    <w:rsid w:val="00863157"/>
    <w:rsid w:val="00863757"/>
    <w:rsid w:val="008667B1"/>
    <w:rsid w:val="00866DBA"/>
    <w:rsid w:val="00866F1A"/>
    <w:rsid w:val="00867474"/>
    <w:rsid w:val="00867A28"/>
    <w:rsid w:val="00871FC0"/>
    <w:rsid w:val="00872568"/>
    <w:rsid w:val="00872952"/>
    <w:rsid w:val="00872AF1"/>
    <w:rsid w:val="00872D95"/>
    <w:rsid w:val="00873B43"/>
    <w:rsid w:val="00873BF5"/>
    <w:rsid w:val="00874A15"/>
    <w:rsid w:val="008766DE"/>
    <w:rsid w:val="00876C1B"/>
    <w:rsid w:val="0088235F"/>
    <w:rsid w:val="00882C06"/>
    <w:rsid w:val="00882E4C"/>
    <w:rsid w:val="008842CC"/>
    <w:rsid w:val="0088435E"/>
    <w:rsid w:val="008851B1"/>
    <w:rsid w:val="0088522B"/>
    <w:rsid w:val="008853C5"/>
    <w:rsid w:val="008861C9"/>
    <w:rsid w:val="008864F6"/>
    <w:rsid w:val="00886764"/>
    <w:rsid w:val="008877EC"/>
    <w:rsid w:val="0089023F"/>
    <w:rsid w:val="008917F0"/>
    <w:rsid w:val="008923DF"/>
    <w:rsid w:val="008923E6"/>
    <w:rsid w:val="00892409"/>
    <w:rsid w:val="00893050"/>
    <w:rsid w:val="008932FD"/>
    <w:rsid w:val="0089338E"/>
    <w:rsid w:val="008936E8"/>
    <w:rsid w:val="00893AAE"/>
    <w:rsid w:val="00894342"/>
    <w:rsid w:val="0089434F"/>
    <w:rsid w:val="00895946"/>
    <w:rsid w:val="008960A1"/>
    <w:rsid w:val="0089632D"/>
    <w:rsid w:val="008978C2"/>
    <w:rsid w:val="00897CFF"/>
    <w:rsid w:val="00897D28"/>
    <w:rsid w:val="008A0673"/>
    <w:rsid w:val="008A1712"/>
    <w:rsid w:val="008A28CE"/>
    <w:rsid w:val="008A31CE"/>
    <w:rsid w:val="008A39A7"/>
    <w:rsid w:val="008A424E"/>
    <w:rsid w:val="008A493B"/>
    <w:rsid w:val="008A5333"/>
    <w:rsid w:val="008A533C"/>
    <w:rsid w:val="008A7B55"/>
    <w:rsid w:val="008B0152"/>
    <w:rsid w:val="008B0D40"/>
    <w:rsid w:val="008B124E"/>
    <w:rsid w:val="008B1405"/>
    <w:rsid w:val="008B1992"/>
    <w:rsid w:val="008B32E8"/>
    <w:rsid w:val="008B3FC5"/>
    <w:rsid w:val="008B47F6"/>
    <w:rsid w:val="008B7709"/>
    <w:rsid w:val="008C0470"/>
    <w:rsid w:val="008C088C"/>
    <w:rsid w:val="008C0959"/>
    <w:rsid w:val="008C0B85"/>
    <w:rsid w:val="008C1135"/>
    <w:rsid w:val="008C124C"/>
    <w:rsid w:val="008C20AB"/>
    <w:rsid w:val="008C2187"/>
    <w:rsid w:val="008C25D1"/>
    <w:rsid w:val="008C2911"/>
    <w:rsid w:val="008C3145"/>
    <w:rsid w:val="008C3A2F"/>
    <w:rsid w:val="008C3C43"/>
    <w:rsid w:val="008C3E71"/>
    <w:rsid w:val="008C5A5C"/>
    <w:rsid w:val="008C5B13"/>
    <w:rsid w:val="008C5BD1"/>
    <w:rsid w:val="008C5CF0"/>
    <w:rsid w:val="008C5D24"/>
    <w:rsid w:val="008C7AC6"/>
    <w:rsid w:val="008D0E97"/>
    <w:rsid w:val="008D2A81"/>
    <w:rsid w:val="008D6E22"/>
    <w:rsid w:val="008D7E6B"/>
    <w:rsid w:val="008E0B51"/>
    <w:rsid w:val="008E1452"/>
    <w:rsid w:val="008E1794"/>
    <w:rsid w:val="008E1B67"/>
    <w:rsid w:val="008E1DE3"/>
    <w:rsid w:val="008E2627"/>
    <w:rsid w:val="008E40F1"/>
    <w:rsid w:val="008E4120"/>
    <w:rsid w:val="008E4178"/>
    <w:rsid w:val="008E4CC2"/>
    <w:rsid w:val="008E52CE"/>
    <w:rsid w:val="008E58FA"/>
    <w:rsid w:val="008E77A0"/>
    <w:rsid w:val="008E7979"/>
    <w:rsid w:val="008F0B91"/>
    <w:rsid w:val="008F2304"/>
    <w:rsid w:val="008F2FA5"/>
    <w:rsid w:val="008F44A1"/>
    <w:rsid w:val="008F45CF"/>
    <w:rsid w:val="008F5819"/>
    <w:rsid w:val="008F6D9C"/>
    <w:rsid w:val="008F75D8"/>
    <w:rsid w:val="00900F27"/>
    <w:rsid w:val="00901975"/>
    <w:rsid w:val="00902C80"/>
    <w:rsid w:val="00903BE9"/>
    <w:rsid w:val="00903D1F"/>
    <w:rsid w:val="00903F59"/>
    <w:rsid w:val="00906061"/>
    <w:rsid w:val="009067E9"/>
    <w:rsid w:val="00910169"/>
    <w:rsid w:val="009104E4"/>
    <w:rsid w:val="00910606"/>
    <w:rsid w:val="0091251A"/>
    <w:rsid w:val="00913916"/>
    <w:rsid w:val="00913C4E"/>
    <w:rsid w:val="0091416C"/>
    <w:rsid w:val="009143A2"/>
    <w:rsid w:val="00914435"/>
    <w:rsid w:val="00915510"/>
    <w:rsid w:val="00915514"/>
    <w:rsid w:val="00915A0C"/>
    <w:rsid w:val="009162BB"/>
    <w:rsid w:val="0091759C"/>
    <w:rsid w:val="0092114C"/>
    <w:rsid w:val="009216DC"/>
    <w:rsid w:val="00922F75"/>
    <w:rsid w:val="00923FF5"/>
    <w:rsid w:val="009248FF"/>
    <w:rsid w:val="0092655C"/>
    <w:rsid w:val="0092713E"/>
    <w:rsid w:val="00927C71"/>
    <w:rsid w:val="00930557"/>
    <w:rsid w:val="0093169D"/>
    <w:rsid w:val="0093278E"/>
    <w:rsid w:val="009336BB"/>
    <w:rsid w:val="009343B7"/>
    <w:rsid w:val="009351A3"/>
    <w:rsid w:val="009351BD"/>
    <w:rsid w:val="00935B22"/>
    <w:rsid w:val="00940085"/>
    <w:rsid w:val="009404E4"/>
    <w:rsid w:val="00940A1A"/>
    <w:rsid w:val="00941B58"/>
    <w:rsid w:val="0094405A"/>
    <w:rsid w:val="0094677D"/>
    <w:rsid w:val="00946C00"/>
    <w:rsid w:val="00946FBB"/>
    <w:rsid w:val="00950777"/>
    <w:rsid w:val="0095293D"/>
    <w:rsid w:val="0095384E"/>
    <w:rsid w:val="00953A05"/>
    <w:rsid w:val="00955A35"/>
    <w:rsid w:val="0095626B"/>
    <w:rsid w:val="00956E33"/>
    <w:rsid w:val="009605D8"/>
    <w:rsid w:val="00961854"/>
    <w:rsid w:val="00962A90"/>
    <w:rsid w:val="00964EAE"/>
    <w:rsid w:val="009659DF"/>
    <w:rsid w:val="00966311"/>
    <w:rsid w:val="0096704C"/>
    <w:rsid w:val="00967808"/>
    <w:rsid w:val="00967AF4"/>
    <w:rsid w:val="00967B18"/>
    <w:rsid w:val="00970997"/>
    <w:rsid w:val="009714A8"/>
    <w:rsid w:val="00973332"/>
    <w:rsid w:val="00973B63"/>
    <w:rsid w:val="009746FB"/>
    <w:rsid w:val="009753BF"/>
    <w:rsid w:val="00977D2D"/>
    <w:rsid w:val="0098023C"/>
    <w:rsid w:val="009810FA"/>
    <w:rsid w:val="009816A5"/>
    <w:rsid w:val="009839DB"/>
    <w:rsid w:val="00984EB4"/>
    <w:rsid w:val="00986903"/>
    <w:rsid w:val="00986E93"/>
    <w:rsid w:val="009878F8"/>
    <w:rsid w:val="00987DF0"/>
    <w:rsid w:val="0099014D"/>
    <w:rsid w:val="00991629"/>
    <w:rsid w:val="00991CBA"/>
    <w:rsid w:val="00991EB0"/>
    <w:rsid w:val="00992F21"/>
    <w:rsid w:val="009938A3"/>
    <w:rsid w:val="00993CC4"/>
    <w:rsid w:val="00994058"/>
    <w:rsid w:val="00994130"/>
    <w:rsid w:val="0099486B"/>
    <w:rsid w:val="009955C3"/>
    <w:rsid w:val="00995B2B"/>
    <w:rsid w:val="00995D17"/>
    <w:rsid w:val="00996796"/>
    <w:rsid w:val="00997F44"/>
    <w:rsid w:val="009A0EDA"/>
    <w:rsid w:val="009A1474"/>
    <w:rsid w:val="009A1605"/>
    <w:rsid w:val="009A16ED"/>
    <w:rsid w:val="009A2460"/>
    <w:rsid w:val="009A29F8"/>
    <w:rsid w:val="009A2BF2"/>
    <w:rsid w:val="009A32DA"/>
    <w:rsid w:val="009A3AC6"/>
    <w:rsid w:val="009A3F10"/>
    <w:rsid w:val="009A4692"/>
    <w:rsid w:val="009A477C"/>
    <w:rsid w:val="009A59AE"/>
    <w:rsid w:val="009A67F3"/>
    <w:rsid w:val="009A6C45"/>
    <w:rsid w:val="009A729A"/>
    <w:rsid w:val="009A75BE"/>
    <w:rsid w:val="009A7B9B"/>
    <w:rsid w:val="009B0174"/>
    <w:rsid w:val="009B09D5"/>
    <w:rsid w:val="009B1C79"/>
    <w:rsid w:val="009B24EC"/>
    <w:rsid w:val="009B2C2A"/>
    <w:rsid w:val="009B2FAE"/>
    <w:rsid w:val="009B32F6"/>
    <w:rsid w:val="009B36F1"/>
    <w:rsid w:val="009B405F"/>
    <w:rsid w:val="009B4179"/>
    <w:rsid w:val="009B41B3"/>
    <w:rsid w:val="009B61F1"/>
    <w:rsid w:val="009B722F"/>
    <w:rsid w:val="009B781F"/>
    <w:rsid w:val="009C104E"/>
    <w:rsid w:val="009C1EB1"/>
    <w:rsid w:val="009C233A"/>
    <w:rsid w:val="009C2FDF"/>
    <w:rsid w:val="009C30A1"/>
    <w:rsid w:val="009C3691"/>
    <w:rsid w:val="009C38D3"/>
    <w:rsid w:val="009C40FF"/>
    <w:rsid w:val="009C52A4"/>
    <w:rsid w:val="009C571F"/>
    <w:rsid w:val="009C6003"/>
    <w:rsid w:val="009C60F2"/>
    <w:rsid w:val="009C6642"/>
    <w:rsid w:val="009C7DB0"/>
    <w:rsid w:val="009D02CD"/>
    <w:rsid w:val="009D1540"/>
    <w:rsid w:val="009D1C7E"/>
    <w:rsid w:val="009D20DD"/>
    <w:rsid w:val="009D2163"/>
    <w:rsid w:val="009D224A"/>
    <w:rsid w:val="009D2A10"/>
    <w:rsid w:val="009D2A39"/>
    <w:rsid w:val="009D2F9B"/>
    <w:rsid w:val="009D34F9"/>
    <w:rsid w:val="009D47AA"/>
    <w:rsid w:val="009D4D66"/>
    <w:rsid w:val="009D5F6F"/>
    <w:rsid w:val="009D7163"/>
    <w:rsid w:val="009D766B"/>
    <w:rsid w:val="009D7C0B"/>
    <w:rsid w:val="009E03AD"/>
    <w:rsid w:val="009E0DEA"/>
    <w:rsid w:val="009E1538"/>
    <w:rsid w:val="009E1BD3"/>
    <w:rsid w:val="009E1E29"/>
    <w:rsid w:val="009E296F"/>
    <w:rsid w:val="009E2C1D"/>
    <w:rsid w:val="009E34D2"/>
    <w:rsid w:val="009E3F02"/>
    <w:rsid w:val="009E41F8"/>
    <w:rsid w:val="009E58E2"/>
    <w:rsid w:val="009E6E98"/>
    <w:rsid w:val="009E7258"/>
    <w:rsid w:val="009E779D"/>
    <w:rsid w:val="009F08F0"/>
    <w:rsid w:val="009F0FD2"/>
    <w:rsid w:val="009F51E6"/>
    <w:rsid w:val="009F5341"/>
    <w:rsid w:val="009F57FB"/>
    <w:rsid w:val="009F58D0"/>
    <w:rsid w:val="009F5D7B"/>
    <w:rsid w:val="009F6098"/>
    <w:rsid w:val="009F63C7"/>
    <w:rsid w:val="009F64ED"/>
    <w:rsid w:val="009F7431"/>
    <w:rsid w:val="009F7F1C"/>
    <w:rsid w:val="00A00318"/>
    <w:rsid w:val="00A0093C"/>
    <w:rsid w:val="00A0158D"/>
    <w:rsid w:val="00A01DA5"/>
    <w:rsid w:val="00A02766"/>
    <w:rsid w:val="00A0370D"/>
    <w:rsid w:val="00A03713"/>
    <w:rsid w:val="00A04EDB"/>
    <w:rsid w:val="00A05B97"/>
    <w:rsid w:val="00A0625E"/>
    <w:rsid w:val="00A06365"/>
    <w:rsid w:val="00A1082A"/>
    <w:rsid w:val="00A113E8"/>
    <w:rsid w:val="00A1263C"/>
    <w:rsid w:val="00A16A21"/>
    <w:rsid w:val="00A171DF"/>
    <w:rsid w:val="00A17335"/>
    <w:rsid w:val="00A20235"/>
    <w:rsid w:val="00A20A6F"/>
    <w:rsid w:val="00A218EF"/>
    <w:rsid w:val="00A23100"/>
    <w:rsid w:val="00A2346A"/>
    <w:rsid w:val="00A25AA0"/>
    <w:rsid w:val="00A26299"/>
    <w:rsid w:val="00A278B5"/>
    <w:rsid w:val="00A27F16"/>
    <w:rsid w:val="00A30CCA"/>
    <w:rsid w:val="00A3240D"/>
    <w:rsid w:val="00A327BB"/>
    <w:rsid w:val="00A329D8"/>
    <w:rsid w:val="00A331D6"/>
    <w:rsid w:val="00A34022"/>
    <w:rsid w:val="00A348FD"/>
    <w:rsid w:val="00A35889"/>
    <w:rsid w:val="00A365B1"/>
    <w:rsid w:val="00A366A9"/>
    <w:rsid w:val="00A367AA"/>
    <w:rsid w:val="00A37783"/>
    <w:rsid w:val="00A37AAA"/>
    <w:rsid w:val="00A37C37"/>
    <w:rsid w:val="00A37FAA"/>
    <w:rsid w:val="00A4104B"/>
    <w:rsid w:val="00A41FB1"/>
    <w:rsid w:val="00A430E5"/>
    <w:rsid w:val="00A431BB"/>
    <w:rsid w:val="00A434FB"/>
    <w:rsid w:val="00A43C7D"/>
    <w:rsid w:val="00A44B9D"/>
    <w:rsid w:val="00A45C0A"/>
    <w:rsid w:val="00A46F27"/>
    <w:rsid w:val="00A4722D"/>
    <w:rsid w:val="00A47D25"/>
    <w:rsid w:val="00A47EE5"/>
    <w:rsid w:val="00A505A3"/>
    <w:rsid w:val="00A50BE6"/>
    <w:rsid w:val="00A510C0"/>
    <w:rsid w:val="00A51624"/>
    <w:rsid w:val="00A51F89"/>
    <w:rsid w:val="00A52861"/>
    <w:rsid w:val="00A52C4B"/>
    <w:rsid w:val="00A53B51"/>
    <w:rsid w:val="00A53E06"/>
    <w:rsid w:val="00A53FD7"/>
    <w:rsid w:val="00A5409C"/>
    <w:rsid w:val="00A557CB"/>
    <w:rsid w:val="00A55D70"/>
    <w:rsid w:val="00A56861"/>
    <w:rsid w:val="00A57953"/>
    <w:rsid w:val="00A57B13"/>
    <w:rsid w:val="00A57D9D"/>
    <w:rsid w:val="00A607BA"/>
    <w:rsid w:val="00A61027"/>
    <w:rsid w:val="00A6113B"/>
    <w:rsid w:val="00A61335"/>
    <w:rsid w:val="00A614C0"/>
    <w:rsid w:val="00A61697"/>
    <w:rsid w:val="00A61F61"/>
    <w:rsid w:val="00A622C6"/>
    <w:rsid w:val="00A62D1D"/>
    <w:rsid w:val="00A637EF"/>
    <w:rsid w:val="00A63DD6"/>
    <w:rsid w:val="00A658D8"/>
    <w:rsid w:val="00A66A2A"/>
    <w:rsid w:val="00A6769F"/>
    <w:rsid w:val="00A678ED"/>
    <w:rsid w:val="00A67C40"/>
    <w:rsid w:val="00A67D2D"/>
    <w:rsid w:val="00A700A4"/>
    <w:rsid w:val="00A7080C"/>
    <w:rsid w:val="00A710F3"/>
    <w:rsid w:val="00A711BC"/>
    <w:rsid w:val="00A71B31"/>
    <w:rsid w:val="00A71D03"/>
    <w:rsid w:val="00A72C14"/>
    <w:rsid w:val="00A7388F"/>
    <w:rsid w:val="00A74B55"/>
    <w:rsid w:val="00A75044"/>
    <w:rsid w:val="00A75396"/>
    <w:rsid w:val="00A7785C"/>
    <w:rsid w:val="00A8128C"/>
    <w:rsid w:val="00A81506"/>
    <w:rsid w:val="00A85092"/>
    <w:rsid w:val="00A85220"/>
    <w:rsid w:val="00A85D67"/>
    <w:rsid w:val="00A86624"/>
    <w:rsid w:val="00A86C41"/>
    <w:rsid w:val="00A8789A"/>
    <w:rsid w:val="00A9141A"/>
    <w:rsid w:val="00A92CBC"/>
    <w:rsid w:val="00A9489D"/>
    <w:rsid w:val="00A954EA"/>
    <w:rsid w:val="00A964D1"/>
    <w:rsid w:val="00A96B34"/>
    <w:rsid w:val="00A97075"/>
    <w:rsid w:val="00A97236"/>
    <w:rsid w:val="00A97A0A"/>
    <w:rsid w:val="00A97B1F"/>
    <w:rsid w:val="00A97C2F"/>
    <w:rsid w:val="00AA15D6"/>
    <w:rsid w:val="00AA2610"/>
    <w:rsid w:val="00AA2A09"/>
    <w:rsid w:val="00AA2A97"/>
    <w:rsid w:val="00AA2BFF"/>
    <w:rsid w:val="00AA2F78"/>
    <w:rsid w:val="00AA342B"/>
    <w:rsid w:val="00AA37C0"/>
    <w:rsid w:val="00AA5136"/>
    <w:rsid w:val="00AA54B1"/>
    <w:rsid w:val="00AA5CD9"/>
    <w:rsid w:val="00AA60AD"/>
    <w:rsid w:val="00AA7E06"/>
    <w:rsid w:val="00AB03CB"/>
    <w:rsid w:val="00AB29A8"/>
    <w:rsid w:val="00AB3355"/>
    <w:rsid w:val="00AB745A"/>
    <w:rsid w:val="00AC1409"/>
    <w:rsid w:val="00AC31AB"/>
    <w:rsid w:val="00AC3AAB"/>
    <w:rsid w:val="00AC3DB1"/>
    <w:rsid w:val="00AC46A9"/>
    <w:rsid w:val="00AC6C1A"/>
    <w:rsid w:val="00AC6CAF"/>
    <w:rsid w:val="00AC6D5C"/>
    <w:rsid w:val="00AD0D11"/>
    <w:rsid w:val="00AD16E1"/>
    <w:rsid w:val="00AD1D49"/>
    <w:rsid w:val="00AD26AE"/>
    <w:rsid w:val="00AD2E14"/>
    <w:rsid w:val="00AD3C62"/>
    <w:rsid w:val="00AD4253"/>
    <w:rsid w:val="00AD46E5"/>
    <w:rsid w:val="00AD4C90"/>
    <w:rsid w:val="00AD5173"/>
    <w:rsid w:val="00AD57CB"/>
    <w:rsid w:val="00AD5BEE"/>
    <w:rsid w:val="00AD6444"/>
    <w:rsid w:val="00AD6608"/>
    <w:rsid w:val="00AD6D5A"/>
    <w:rsid w:val="00AD6F27"/>
    <w:rsid w:val="00AD72F6"/>
    <w:rsid w:val="00AD74C8"/>
    <w:rsid w:val="00AE0259"/>
    <w:rsid w:val="00AE25D2"/>
    <w:rsid w:val="00AE296D"/>
    <w:rsid w:val="00AE2E03"/>
    <w:rsid w:val="00AE328A"/>
    <w:rsid w:val="00AE3419"/>
    <w:rsid w:val="00AE37A3"/>
    <w:rsid w:val="00AE3A34"/>
    <w:rsid w:val="00AE3A74"/>
    <w:rsid w:val="00AE3F76"/>
    <w:rsid w:val="00AE4329"/>
    <w:rsid w:val="00AE4890"/>
    <w:rsid w:val="00AE4D02"/>
    <w:rsid w:val="00AE64DB"/>
    <w:rsid w:val="00AE67D2"/>
    <w:rsid w:val="00AF0172"/>
    <w:rsid w:val="00AF029F"/>
    <w:rsid w:val="00AF0706"/>
    <w:rsid w:val="00AF1B09"/>
    <w:rsid w:val="00AF250C"/>
    <w:rsid w:val="00AF3306"/>
    <w:rsid w:val="00AF38CF"/>
    <w:rsid w:val="00AF3A02"/>
    <w:rsid w:val="00AF3EF2"/>
    <w:rsid w:val="00AF3FF5"/>
    <w:rsid w:val="00AF5A63"/>
    <w:rsid w:val="00AF6DBC"/>
    <w:rsid w:val="00B01014"/>
    <w:rsid w:val="00B01361"/>
    <w:rsid w:val="00B016A5"/>
    <w:rsid w:val="00B0508A"/>
    <w:rsid w:val="00B05102"/>
    <w:rsid w:val="00B055AA"/>
    <w:rsid w:val="00B060AB"/>
    <w:rsid w:val="00B0699E"/>
    <w:rsid w:val="00B06DFC"/>
    <w:rsid w:val="00B07A6C"/>
    <w:rsid w:val="00B10F43"/>
    <w:rsid w:val="00B12B6D"/>
    <w:rsid w:val="00B136FF"/>
    <w:rsid w:val="00B13776"/>
    <w:rsid w:val="00B13A0B"/>
    <w:rsid w:val="00B13AF2"/>
    <w:rsid w:val="00B1421C"/>
    <w:rsid w:val="00B14AE8"/>
    <w:rsid w:val="00B1522A"/>
    <w:rsid w:val="00B174F6"/>
    <w:rsid w:val="00B1785B"/>
    <w:rsid w:val="00B17C79"/>
    <w:rsid w:val="00B22202"/>
    <w:rsid w:val="00B2306D"/>
    <w:rsid w:val="00B230C7"/>
    <w:rsid w:val="00B233B4"/>
    <w:rsid w:val="00B23A34"/>
    <w:rsid w:val="00B23FA0"/>
    <w:rsid w:val="00B2419A"/>
    <w:rsid w:val="00B24C01"/>
    <w:rsid w:val="00B254D1"/>
    <w:rsid w:val="00B26335"/>
    <w:rsid w:val="00B26A22"/>
    <w:rsid w:val="00B26A79"/>
    <w:rsid w:val="00B27CA6"/>
    <w:rsid w:val="00B306AA"/>
    <w:rsid w:val="00B30892"/>
    <w:rsid w:val="00B319F4"/>
    <w:rsid w:val="00B3305C"/>
    <w:rsid w:val="00B356A6"/>
    <w:rsid w:val="00B3595A"/>
    <w:rsid w:val="00B35B60"/>
    <w:rsid w:val="00B361F3"/>
    <w:rsid w:val="00B373EE"/>
    <w:rsid w:val="00B400D0"/>
    <w:rsid w:val="00B40D55"/>
    <w:rsid w:val="00B4123E"/>
    <w:rsid w:val="00B41D7D"/>
    <w:rsid w:val="00B42023"/>
    <w:rsid w:val="00B42347"/>
    <w:rsid w:val="00B423FC"/>
    <w:rsid w:val="00B42949"/>
    <w:rsid w:val="00B42EBE"/>
    <w:rsid w:val="00B430C1"/>
    <w:rsid w:val="00B436DE"/>
    <w:rsid w:val="00B43E42"/>
    <w:rsid w:val="00B45ECB"/>
    <w:rsid w:val="00B476F2"/>
    <w:rsid w:val="00B50F71"/>
    <w:rsid w:val="00B510CF"/>
    <w:rsid w:val="00B5113E"/>
    <w:rsid w:val="00B53E70"/>
    <w:rsid w:val="00B55D61"/>
    <w:rsid w:val="00B56484"/>
    <w:rsid w:val="00B56BAA"/>
    <w:rsid w:val="00B57ADB"/>
    <w:rsid w:val="00B60036"/>
    <w:rsid w:val="00B6077A"/>
    <w:rsid w:val="00B60E12"/>
    <w:rsid w:val="00B61AF1"/>
    <w:rsid w:val="00B62EB3"/>
    <w:rsid w:val="00B63A4D"/>
    <w:rsid w:val="00B64E65"/>
    <w:rsid w:val="00B65371"/>
    <w:rsid w:val="00B66529"/>
    <w:rsid w:val="00B66734"/>
    <w:rsid w:val="00B668CE"/>
    <w:rsid w:val="00B67515"/>
    <w:rsid w:val="00B706F1"/>
    <w:rsid w:val="00B70FA6"/>
    <w:rsid w:val="00B722BA"/>
    <w:rsid w:val="00B722D3"/>
    <w:rsid w:val="00B72F3B"/>
    <w:rsid w:val="00B748F4"/>
    <w:rsid w:val="00B752C3"/>
    <w:rsid w:val="00B8190D"/>
    <w:rsid w:val="00B81A1C"/>
    <w:rsid w:val="00B8206C"/>
    <w:rsid w:val="00B821B0"/>
    <w:rsid w:val="00B829E5"/>
    <w:rsid w:val="00B83A34"/>
    <w:rsid w:val="00B83E15"/>
    <w:rsid w:val="00B840D7"/>
    <w:rsid w:val="00B84CDA"/>
    <w:rsid w:val="00B84DA4"/>
    <w:rsid w:val="00B850E8"/>
    <w:rsid w:val="00B85187"/>
    <w:rsid w:val="00B85E09"/>
    <w:rsid w:val="00B861CB"/>
    <w:rsid w:val="00B877A5"/>
    <w:rsid w:val="00B937D5"/>
    <w:rsid w:val="00B939A0"/>
    <w:rsid w:val="00B939F2"/>
    <w:rsid w:val="00B947C7"/>
    <w:rsid w:val="00B9485E"/>
    <w:rsid w:val="00B95AD1"/>
    <w:rsid w:val="00B95E27"/>
    <w:rsid w:val="00B95FD6"/>
    <w:rsid w:val="00B967E6"/>
    <w:rsid w:val="00B96AA7"/>
    <w:rsid w:val="00B97657"/>
    <w:rsid w:val="00B97684"/>
    <w:rsid w:val="00B97A6F"/>
    <w:rsid w:val="00BA0A61"/>
    <w:rsid w:val="00BA177F"/>
    <w:rsid w:val="00BA18EB"/>
    <w:rsid w:val="00BA4909"/>
    <w:rsid w:val="00BA4EC8"/>
    <w:rsid w:val="00BA6CEC"/>
    <w:rsid w:val="00BA6F13"/>
    <w:rsid w:val="00BA70C3"/>
    <w:rsid w:val="00BA71E8"/>
    <w:rsid w:val="00BA774B"/>
    <w:rsid w:val="00BB01CB"/>
    <w:rsid w:val="00BB0473"/>
    <w:rsid w:val="00BB0F8E"/>
    <w:rsid w:val="00BB1177"/>
    <w:rsid w:val="00BB1961"/>
    <w:rsid w:val="00BB1B71"/>
    <w:rsid w:val="00BB1C44"/>
    <w:rsid w:val="00BB2970"/>
    <w:rsid w:val="00BB3C4E"/>
    <w:rsid w:val="00BB4A1D"/>
    <w:rsid w:val="00BB5525"/>
    <w:rsid w:val="00BB5EE8"/>
    <w:rsid w:val="00BB5F4E"/>
    <w:rsid w:val="00BB6398"/>
    <w:rsid w:val="00BB687C"/>
    <w:rsid w:val="00BB743D"/>
    <w:rsid w:val="00BB7651"/>
    <w:rsid w:val="00BB7A70"/>
    <w:rsid w:val="00BB7F13"/>
    <w:rsid w:val="00BC27BB"/>
    <w:rsid w:val="00BC3E38"/>
    <w:rsid w:val="00BC42D2"/>
    <w:rsid w:val="00BC4D2F"/>
    <w:rsid w:val="00BC5FE0"/>
    <w:rsid w:val="00BC64A0"/>
    <w:rsid w:val="00BC6EB7"/>
    <w:rsid w:val="00BC71FF"/>
    <w:rsid w:val="00BC72DF"/>
    <w:rsid w:val="00BC78E5"/>
    <w:rsid w:val="00BD01B9"/>
    <w:rsid w:val="00BD047F"/>
    <w:rsid w:val="00BD088C"/>
    <w:rsid w:val="00BD08AF"/>
    <w:rsid w:val="00BD12AB"/>
    <w:rsid w:val="00BD2D00"/>
    <w:rsid w:val="00BD337A"/>
    <w:rsid w:val="00BD362C"/>
    <w:rsid w:val="00BD5E3B"/>
    <w:rsid w:val="00BD61A5"/>
    <w:rsid w:val="00BD7379"/>
    <w:rsid w:val="00BD799A"/>
    <w:rsid w:val="00BD7F18"/>
    <w:rsid w:val="00BE04A9"/>
    <w:rsid w:val="00BE10E6"/>
    <w:rsid w:val="00BE1DFC"/>
    <w:rsid w:val="00BE4921"/>
    <w:rsid w:val="00BE51BE"/>
    <w:rsid w:val="00BE56A9"/>
    <w:rsid w:val="00BE5BA0"/>
    <w:rsid w:val="00BE5E4F"/>
    <w:rsid w:val="00BE68F7"/>
    <w:rsid w:val="00BE69E9"/>
    <w:rsid w:val="00BE6B6B"/>
    <w:rsid w:val="00BE7CF8"/>
    <w:rsid w:val="00BE7E17"/>
    <w:rsid w:val="00BE7FD2"/>
    <w:rsid w:val="00BF0840"/>
    <w:rsid w:val="00BF0976"/>
    <w:rsid w:val="00BF11B7"/>
    <w:rsid w:val="00BF2625"/>
    <w:rsid w:val="00BF2DF9"/>
    <w:rsid w:val="00BF3BEA"/>
    <w:rsid w:val="00BF4981"/>
    <w:rsid w:val="00BF520E"/>
    <w:rsid w:val="00BF5676"/>
    <w:rsid w:val="00BF5BD9"/>
    <w:rsid w:val="00BF6882"/>
    <w:rsid w:val="00BF6CF4"/>
    <w:rsid w:val="00BF6E9F"/>
    <w:rsid w:val="00BF7A62"/>
    <w:rsid w:val="00C01240"/>
    <w:rsid w:val="00C012AD"/>
    <w:rsid w:val="00C01E1C"/>
    <w:rsid w:val="00C0254C"/>
    <w:rsid w:val="00C02C70"/>
    <w:rsid w:val="00C02CB7"/>
    <w:rsid w:val="00C03329"/>
    <w:rsid w:val="00C0542B"/>
    <w:rsid w:val="00C0618E"/>
    <w:rsid w:val="00C07AF7"/>
    <w:rsid w:val="00C07CD2"/>
    <w:rsid w:val="00C07D9C"/>
    <w:rsid w:val="00C07EAB"/>
    <w:rsid w:val="00C104FA"/>
    <w:rsid w:val="00C10A07"/>
    <w:rsid w:val="00C10ED7"/>
    <w:rsid w:val="00C11304"/>
    <w:rsid w:val="00C1200F"/>
    <w:rsid w:val="00C12A60"/>
    <w:rsid w:val="00C13285"/>
    <w:rsid w:val="00C13EA8"/>
    <w:rsid w:val="00C141D7"/>
    <w:rsid w:val="00C14C84"/>
    <w:rsid w:val="00C14F08"/>
    <w:rsid w:val="00C1577A"/>
    <w:rsid w:val="00C15E53"/>
    <w:rsid w:val="00C15F97"/>
    <w:rsid w:val="00C17971"/>
    <w:rsid w:val="00C21362"/>
    <w:rsid w:val="00C22161"/>
    <w:rsid w:val="00C22F39"/>
    <w:rsid w:val="00C22F5D"/>
    <w:rsid w:val="00C22FEC"/>
    <w:rsid w:val="00C233DD"/>
    <w:rsid w:val="00C23CB5"/>
    <w:rsid w:val="00C24AF2"/>
    <w:rsid w:val="00C24B09"/>
    <w:rsid w:val="00C25431"/>
    <w:rsid w:val="00C25A57"/>
    <w:rsid w:val="00C2615B"/>
    <w:rsid w:val="00C26681"/>
    <w:rsid w:val="00C31784"/>
    <w:rsid w:val="00C31940"/>
    <w:rsid w:val="00C323A0"/>
    <w:rsid w:val="00C32998"/>
    <w:rsid w:val="00C32D56"/>
    <w:rsid w:val="00C3596A"/>
    <w:rsid w:val="00C35C8F"/>
    <w:rsid w:val="00C364F0"/>
    <w:rsid w:val="00C378D0"/>
    <w:rsid w:val="00C40257"/>
    <w:rsid w:val="00C4158F"/>
    <w:rsid w:val="00C41B81"/>
    <w:rsid w:val="00C42011"/>
    <w:rsid w:val="00C42307"/>
    <w:rsid w:val="00C4257C"/>
    <w:rsid w:val="00C42C3D"/>
    <w:rsid w:val="00C43C74"/>
    <w:rsid w:val="00C4492E"/>
    <w:rsid w:val="00C452A9"/>
    <w:rsid w:val="00C46072"/>
    <w:rsid w:val="00C46B53"/>
    <w:rsid w:val="00C47BBC"/>
    <w:rsid w:val="00C50D97"/>
    <w:rsid w:val="00C51497"/>
    <w:rsid w:val="00C514AE"/>
    <w:rsid w:val="00C52815"/>
    <w:rsid w:val="00C528CE"/>
    <w:rsid w:val="00C53D17"/>
    <w:rsid w:val="00C556D1"/>
    <w:rsid w:val="00C56CBB"/>
    <w:rsid w:val="00C5711E"/>
    <w:rsid w:val="00C576CB"/>
    <w:rsid w:val="00C578B4"/>
    <w:rsid w:val="00C60472"/>
    <w:rsid w:val="00C60E52"/>
    <w:rsid w:val="00C622AB"/>
    <w:rsid w:val="00C62428"/>
    <w:rsid w:val="00C62570"/>
    <w:rsid w:val="00C63F29"/>
    <w:rsid w:val="00C65342"/>
    <w:rsid w:val="00C6585E"/>
    <w:rsid w:val="00C65CE5"/>
    <w:rsid w:val="00C677EA"/>
    <w:rsid w:val="00C7006F"/>
    <w:rsid w:val="00C705F7"/>
    <w:rsid w:val="00C70D70"/>
    <w:rsid w:val="00C70E87"/>
    <w:rsid w:val="00C71397"/>
    <w:rsid w:val="00C727A7"/>
    <w:rsid w:val="00C736E0"/>
    <w:rsid w:val="00C73D34"/>
    <w:rsid w:val="00C74342"/>
    <w:rsid w:val="00C74E6B"/>
    <w:rsid w:val="00C754E3"/>
    <w:rsid w:val="00C76286"/>
    <w:rsid w:val="00C765EC"/>
    <w:rsid w:val="00C77615"/>
    <w:rsid w:val="00C77D42"/>
    <w:rsid w:val="00C80F62"/>
    <w:rsid w:val="00C82E48"/>
    <w:rsid w:val="00C859CF"/>
    <w:rsid w:val="00C86763"/>
    <w:rsid w:val="00C86959"/>
    <w:rsid w:val="00C87539"/>
    <w:rsid w:val="00C87B48"/>
    <w:rsid w:val="00C9019D"/>
    <w:rsid w:val="00C907E9"/>
    <w:rsid w:val="00C91D03"/>
    <w:rsid w:val="00C94997"/>
    <w:rsid w:val="00C96FE7"/>
    <w:rsid w:val="00CA0322"/>
    <w:rsid w:val="00CA1278"/>
    <w:rsid w:val="00CA14DE"/>
    <w:rsid w:val="00CA15AC"/>
    <w:rsid w:val="00CA1A29"/>
    <w:rsid w:val="00CA2B57"/>
    <w:rsid w:val="00CA2E2F"/>
    <w:rsid w:val="00CA3023"/>
    <w:rsid w:val="00CA3FA0"/>
    <w:rsid w:val="00CA4368"/>
    <w:rsid w:val="00CA4952"/>
    <w:rsid w:val="00CA5413"/>
    <w:rsid w:val="00CA54B3"/>
    <w:rsid w:val="00CA5B09"/>
    <w:rsid w:val="00CA6370"/>
    <w:rsid w:val="00CA65C5"/>
    <w:rsid w:val="00CA69B6"/>
    <w:rsid w:val="00CB10C6"/>
    <w:rsid w:val="00CB115F"/>
    <w:rsid w:val="00CB1547"/>
    <w:rsid w:val="00CB3F98"/>
    <w:rsid w:val="00CB4E6C"/>
    <w:rsid w:val="00CB4F01"/>
    <w:rsid w:val="00CB52EE"/>
    <w:rsid w:val="00CB5607"/>
    <w:rsid w:val="00CB5B80"/>
    <w:rsid w:val="00CB5F07"/>
    <w:rsid w:val="00CC12D1"/>
    <w:rsid w:val="00CC17FD"/>
    <w:rsid w:val="00CC3058"/>
    <w:rsid w:val="00CC35D1"/>
    <w:rsid w:val="00CC4E74"/>
    <w:rsid w:val="00CC4F63"/>
    <w:rsid w:val="00CC543D"/>
    <w:rsid w:val="00CD02C9"/>
    <w:rsid w:val="00CD04B3"/>
    <w:rsid w:val="00CD2051"/>
    <w:rsid w:val="00CD343A"/>
    <w:rsid w:val="00CD4426"/>
    <w:rsid w:val="00CD44EB"/>
    <w:rsid w:val="00CD4708"/>
    <w:rsid w:val="00CD4D97"/>
    <w:rsid w:val="00CD4DDB"/>
    <w:rsid w:val="00CD535D"/>
    <w:rsid w:val="00CD7985"/>
    <w:rsid w:val="00CE0D87"/>
    <w:rsid w:val="00CE0DF0"/>
    <w:rsid w:val="00CE138A"/>
    <w:rsid w:val="00CE15B4"/>
    <w:rsid w:val="00CE196D"/>
    <w:rsid w:val="00CE277A"/>
    <w:rsid w:val="00CE34BB"/>
    <w:rsid w:val="00CE44A0"/>
    <w:rsid w:val="00CE487C"/>
    <w:rsid w:val="00CE4F4D"/>
    <w:rsid w:val="00CE4FAD"/>
    <w:rsid w:val="00CE53A5"/>
    <w:rsid w:val="00CE58DF"/>
    <w:rsid w:val="00CE62EA"/>
    <w:rsid w:val="00CE6A0D"/>
    <w:rsid w:val="00CE7333"/>
    <w:rsid w:val="00CF0036"/>
    <w:rsid w:val="00CF1510"/>
    <w:rsid w:val="00CF1554"/>
    <w:rsid w:val="00CF21B9"/>
    <w:rsid w:val="00CF2759"/>
    <w:rsid w:val="00CF39AC"/>
    <w:rsid w:val="00CF4223"/>
    <w:rsid w:val="00CF437D"/>
    <w:rsid w:val="00CF4870"/>
    <w:rsid w:val="00CF5748"/>
    <w:rsid w:val="00CF5749"/>
    <w:rsid w:val="00CF5B9F"/>
    <w:rsid w:val="00D008A3"/>
    <w:rsid w:val="00D0133C"/>
    <w:rsid w:val="00D034FB"/>
    <w:rsid w:val="00D05205"/>
    <w:rsid w:val="00D072B1"/>
    <w:rsid w:val="00D07848"/>
    <w:rsid w:val="00D10D7D"/>
    <w:rsid w:val="00D11242"/>
    <w:rsid w:val="00D11345"/>
    <w:rsid w:val="00D1201A"/>
    <w:rsid w:val="00D1251D"/>
    <w:rsid w:val="00D14BE5"/>
    <w:rsid w:val="00D14CA3"/>
    <w:rsid w:val="00D14EC3"/>
    <w:rsid w:val="00D155FA"/>
    <w:rsid w:val="00D16296"/>
    <w:rsid w:val="00D16A03"/>
    <w:rsid w:val="00D16A91"/>
    <w:rsid w:val="00D16B5B"/>
    <w:rsid w:val="00D16CFA"/>
    <w:rsid w:val="00D17DCB"/>
    <w:rsid w:val="00D17F2D"/>
    <w:rsid w:val="00D2014E"/>
    <w:rsid w:val="00D203EB"/>
    <w:rsid w:val="00D2259D"/>
    <w:rsid w:val="00D25C88"/>
    <w:rsid w:val="00D25F11"/>
    <w:rsid w:val="00D26471"/>
    <w:rsid w:val="00D26AE1"/>
    <w:rsid w:val="00D27E01"/>
    <w:rsid w:val="00D3065B"/>
    <w:rsid w:val="00D30F24"/>
    <w:rsid w:val="00D32654"/>
    <w:rsid w:val="00D32C47"/>
    <w:rsid w:val="00D3317C"/>
    <w:rsid w:val="00D339E9"/>
    <w:rsid w:val="00D34514"/>
    <w:rsid w:val="00D35665"/>
    <w:rsid w:val="00D35ACA"/>
    <w:rsid w:val="00D35B74"/>
    <w:rsid w:val="00D3611E"/>
    <w:rsid w:val="00D364A7"/>
    <w:rsid w:val="00D3670F"/>
    <w:rsid w:val="00D36AA0"/>
    <w:rsid w:val="00D40004"/>
    <w:rsid w:val="00D4027C"/>
    <w:rsid w:val="00D405F5"/>
    <w:rsid w:val="00D40CC4"/>
    <w:rsid w:val="00D40E80"/>
    <w:rsid w:val="00D41BE2"/>
    <w:rsid w:val="00D4219D"/>
    <w:rsid w:val="00D423B5"/>
    <w:rsid w:val="00D424C1"/>
    <w:rsid w:val="00D43B8B"/>
    <w:rsid w:val="00D462BB"/>
    <w:rsid w:val="00D468BE"/>
    <w:rsid w:val="00D5082A"/>
    <w:rsid w:val="00D51A5B"/>
    <w:rsid w:val="00D51F77"/>
    <w:rsid w:val="00D530D0"/>
    <w:rsid w:val="00D53C41"/>
    <w:rsid w:val="00D543D3"/>
    <w:rsid w:val="00D55D8B"/>
    <w:rsid w:val="00D56DC8"/>
    <w:rsid w:val="00D5780E"/>
    <w:rsid w:val="00D6201D"/>
    <w:rsid w:val="00D635F2"/>
    <w:rsid w:val="00D64E82"/>
    <w:rsid w:val="00D64FBF"/>
    <w:rsid w:val="00D65C85"/>
    <w:rsid w:val="00D66377"/>
    <w:rsid w:val="00D671A0"/>
    <w:rsid w:val="00D671AC"/>
    <w:rsid w:val="00D67833"/>
    <w:rsid w:val="00D70472"/>
    <w:rsid w:val="00D716C3"/>
    <w:rsid w:val="00D71B7B"/>
    <w:rsid w:val="00D728B3"/>
    <w:rsid w:val="00D72957"/>
    <w:rsid w:val="00D7346D"/>
    <w:rsid w:val="00D73D45"/>
    <w:rsid w:val="00D74B69"/>
    <w:rsid w:val="00D753C6"/>
    <w:rsid w:val="00D76289"/>
    <w:rsid w:val="00D76BD6"/>
    <w:rsid w:val="00D76D0D"/>
    <w:rsid w:val="00D7773A"/>
    <w:rsid w:val="00D7788C"/>
    <w:rsid w:val="00D80530"/>
    <w:rsid w:val="00D80F0E"/>
    <w:rsid w:val="00D81166"/>
    <w:rsid w:val="00D815FD"/>
    <w:rsid w:val="00D816ED"/>
    <w:rsid w:val="00D82927"/>
    <w:rsid w:val="00D82A0F"/>
    <w:rsid w:val="00D82E4A"/>
    <w:rsid w:val="00D830A1"/>
    <w:rsid w:val="00D83E32"/>
    <w:rsid w:val="00D841DD"/>
    <w:rsid w:val="00D84751"/>
    <w:rsid w:val="00D84B7D"/>
    <w:rsid w:val="00D85026"/>
    <w:rsid w:val="00D8603E"/>
    <w:rsid w:val="00D86757"/>
    <w:rsid w:val="00D86BA7"/>
    <w:rsid w:val="00D8773E"/>
    <w:rsid w:val="00D879A4"/>
    <w:rsid w:val="00D87BF4"/>
    <w:rsid w:val="00D913F2"/>
    <w:rsid w:val="00D9159F"/>
    <w:rsid w:val="00D91F3C"/>
    <w:rsid w:val="00D925E7"/>
    <w:rsid w:val="00D93351"/>
    <w:rsid w:val="00D93B75"/>
    <w:rsid w:val="00D93B7B"/>
    <w:rsid w:val="00D95C8E"/>
    <w:rsid w:val="00D9753F"/>
    <w:rsid w:val="00D97D36"/>
    <w:rsid w:val="00DA0AB5"/>
    <w:rsid w:val="00DA1A46"/>
    <w:rsid w:val="00DA1C1A"/>
    <w:rsid w:val="00DA1C94"/>
    <w:rsid w:val="00DA1CD0"/>
    <w:rsid w:val="00DA36EB"/>
    <w:rsid w:val="00DA39FC"/>
    <w:rsid w:val="00DA58EB"/>
    <w:rsid w:val="00DA688E"/>
    <w:rsid w:val="00DA697C"/>
    <w:rsid w:val="00DA6C97"/>
    <w:rsid w:val="00DA6D94"/>
    <w:rsid w:val="00DA70C7"/>
    <w:rsid w:val="00DA73F7"/>
    <w:rsid w:val="00DB0200"/>
    <w:rsid w:val="00DB0560"/>
    <w:rsid w:val="00DB136E"/>
    <w:rsid w:val="00DB15FA"/>
    <w:rsid w:val="00DB1EB9"/>
    <w:rsid w:val="00DB270B"/>
    <w:rsid w:val="00DB301F"/>
    <w:rsid w:val="00DB3334"/>
    <w:rsid w:val="00DB35A6"/>
    <w:rsid w:val="00DB3B3F"/>
    <w:rsid w:val="00DB4B79"/>
    <w:rsid w:val="00DB511B"/>
    <w:rsid w:val="00DB5568"/>
    <w:rsid w:val="00DB58F1"/>
    <w:rsid w:val="00DB64D9"/>
    <w:rsid w:val="00DB70CC"/>
    <w:rsid w:val="00DB7BC4"/>
    <w:rsid w:val="00DC0239"/>
    <w:rsid w:val="00DC0F38"/>
    <w:rsid w:val="00DC151F"/>
    <w:rsid w:val="00DC2817"/>
    <w:rsid w:val="00DC28E2"/>
    <w:rsid w:val="00DC2B8F"/>
    <w:rsid w:val="00DC3B1E"/>
    <w:rsid w:val="00DC3FE5"/>
    <w:rsid w:val="00DC4D7C"/>
    <w:rsid w:val="00DC5143"/>
    <w:rsid w:val="00DC57F4"/>
    <w:rsid w:val="00DC5A6F"/>
    <w:rsid w:val="00DC668D"/>
    <w:rsid w:val="00DC6836"/>
    <w:rsid w:val="00DC6CFB"/>
    <w:rsid w:val="00DD0AF6"/>
    <w:rsid w:val="00DD1662"/>
    <w:rsid w:val="00DD1B16"/>
    <w:rsid w:val="00DD4203"/>
    <w:rsid w:val="00DD49E1"/>
    <w:rsid w:val="00DD4AE9"/>
    <w:rsid w:val="00DD50C8"/>
    <w:rsid w:val="00DD5264"/>
    <w:rsid w:val="00DD566D"/>
    <w:rsid w:val="00DD64FF"/>
    <w:rsid w:val="00DD6C0E"/>
    <w:rsid w:val="00DD6F1C"/>
    <w:rsid w:val="00DD730F"/>
    <w:rsid w:val="00DD7772"/>
    <w:rsid w:val="00DD7ACA"/>
    <w:rsid w:val="00DE15EA"/>
    <w:rsid w:val="00DE1765"/>
    <w:rsid w:val="00DE33F2"/>
    <w:rsid w:val="00DE3AE1"/>
    <w:rsid w:val="00DE3D9E"/>
    <w:rsid w:val="00DE4CFE"/>
    <w:rsid w:val="00DE4D32"/>
    <w:rsid w:val="00DE5EEB"/>
    <w:rsid w:val="00DF00BC"/>
    <w:rsid w:val="00DF0EB7"/>
    <w:rsid w:val="00DF1E76"/>
    <w:rsid w:val="00DF2634"/>
    <w:rsid w:val="00DF29F9"/>
    <w:rsid w:val="00DF2A06"/>
    <w:rsid w:val="00DF3DB0"/>
    <w:rsid w:val="00DF4A13"/>
    <w:rsid w:val="00DF5C2D"/>
    <w:rsid w:val="00DF78C2"/>
    <w:rsid w:val="00DF7965"/>
    <w:rsid w:val="00DF7DD3"/>
    <w:rsid w:val="00E008F2"/>
    <w:rsid w:val="00E00CCC"/>
    <w:rsid w:val="00E014EC"/>
    <w:rsid w:val="00E01A61"/>
    <w:rsid w:val="00E031EF"/>
    <w:rsid w:val="00E039CF"/>
    <w:rsid w:val="00E03C76"/>
    <w:rsid w:val="00E043CD"/>
    <w:rsid w:val="00E047D3"/>
    <w:rsid w:val="00E04F1A"/>
    <w:rsid w:val="00E06DFC"/>
    <w:rsid w:val="00E1002A"/>
    <w:rsid w:val="00E102D2"/>
    <w:rsid w:val="00E10A9F"/>
    <w:rsid w:val="00E1249A"/>
    <w:rsid w:val="00E13AAE"/>
    <w:rsid w:val="00E13DC9"/>
    <w:rsid w:val="00E1425C"/>
    <w:rsid w:val="00E147D4"/>
    <w:rsid w:val="00E15518"/>
    <w:rsid w:val="00E15889"/>
    <w:rsid w:val="00E16453"/>
    <w:rsid w:val="00E17660"/>
    <w:rsid w:val="00E200C2"/>
    <w:rsid w:val="00E2019E"/>
    <w:rsid w:val="00E21021"/>
    <w:rsid w:val="00E21158"/>
    <w:rsid w:val="00E2186D"/>
    <w:rsid w:val="00E21FD8"/>
    <w:rsid w:val="00E22275"/>
    <w:rsid w:val="00E22DAE"/>
    <w:rsid w:val="00E235D0"/>
    <w:rsid w:val="00E23CDB"/>
    <w:rsid w:val="00E23E8C"/>
    <w:rsid w:val="00E2457A"/>
    <w:rsid w:val="00E25A2D"/>
    <w:rsid w:val="00E25A94"/>
    <w:rsid w:val="00E2619C"/>
    <w:rsid w:val="00E26F89"/>
    <w:rsid w:val="00E2733F"/>
    <w:rsid w:val="00E27880"/>
    <w:rsid w:val="00E30F42"/>
    <w:rsid w:val="00E327CC"/>
    <w:rsid w:val="00E32E23"/>
    <w:rsid w:val="00E32F29"/>
    <w:rsid w:val="00E3511C"/>
    <w:rsid w:val="00E357A1"/>
    <w:rsid w:val="00E36447"/>
    <w:rsid w:val="00E369BD"/>
    <w:rsid w:val="00E37F1C"/>
    <w:rsid w:val="00E40045"/>
    <w:rsid w:val="00E41411"/>
    <w:rsid w:val="00E41EA3"/>
    <w:rsid w:val="00E422AA"/>
    <w:rsid w:val="00E42FCE"/>
    <w:rsid w:val="00E44D2D"/>
    <w:rsid w:val="00E465C8"/>
    <w:rsid w:val="00E46B83"/>
    <w:rsid w:val="00E47ADB"/>
    <w:rsid w:val="00E47D86"/>
    <w:rsid w:val="00E47F3E"/>
    <w:rsid w:val="00E51A87"/>
    <w:rsid w:val="00E52C56"/>
    <w:rsid w:val="00E53062"/>
    <w:rsid w:val="00E53361"/>
    <w:rsid w:val="00E53F5E"/>
    <w:rsid w:val="00E565E4"/>
    <w:rsid w:val="00E572E2"/>
    <w:rsid w:val="00E57922"/>
    <w:rsid w:val="00E6070C"/>
    <w:rsid w:val="00E61220"/>
    <w:rsid w:val="00E61522"/>
    <w:rsid w:val="00E6437E"/>
    <w:rsid w:val="00E651A7"/>
    <w:rsid w:val="00E662A2"/>
    <w:rsid w:val="00E6730B"/>
    <w:rsid w:val="00E6776A"/>
    <w:rsid w:val="00E67B10"/>
    <w:rsid w:val="00E700E2"/>
    <w:rsid w:val="00E71867"/>
    <w:rsid w:val="00E72878"/>
    <w:rsid w:val="00E72BD3"/>
    <w:rsid w:val="00E72D98"/>
    <w:rsid w:val="00E73C7B"/>
    <w:rsid w:val="00E73CBF"/>
    <w:rsid w:val="00E742D0"/>
    <w:rsid w:val="00E74CBE"/>
    <w:rsid w:val="00E75130"/>
    <w:rsid w:val="00E754A4"/>
    <w:rsid w:val="00E75627"/>
    <w:rsid w:val="00E7670A"/>
    <w:rsid w:val="00E81E85"/>
    <w:rsid w:val="00E82C5D"/>
    <w:rsid w:val="00E82DB9"/>
    <w:rsid w:val="00E83057"/>
    <w:rsid w:val="00E83580"/>
    <w:rsid w:val="00E83941"/>
    <w:rsid w:val="00E84950"/>
    <w:rsid w:val="00E84E78"/>
    <w:rsid w:val="00E85B07"/>
    <w:rsid w:val="00E86604"/>
    <w:rsid w:val="00E86A01"/>
    <w:rsid w:val="00E86D12"/>
    <w:rsid w:val="00E90E9C"/>
    <w:rsid w:val="00E9116A"/>
    <w:rsid w:val="00E92D36"/>
    <w:rsid w:val="00E93271"/>
    <w:rsid w:val="00E93BEF"/>
    <w:rsid w:val="00E94209"/>
    <w:rsid w:val="00E94429"/>
    <w:rsid w:val="00E958EE"/>
    <w:rsid w:val="00E96345"/>
    <w:rsid w:val="00E963F0"/>
    <w:rsid w:val="00E96CC0"/>
    <w:rsid w:val="00E96E35"/>
    <w:rsid w:val="00E979D4"/>
    <w:rsid w:val="00EA0711"/>
    <w:rsid w:val="00EA12CC"/>
    <w:rsid w:val="00EA19B5"/>
    <w:rsid w:val="00EA2748"/>
    <w:rsid w:val="00EA2F4A"/>
    <w:rsid w:val="00EA3814"/>
    <w:rsid w:val="00EA3990"/>
    <w:rsid w:val="00EA4D7D"/>
    <w:rsid w:val="00EA51CF"/>
    <w:rsid w:val="00EA5D9D"/>
    <w:rsid w:val="00EA7148"/>
    <w:rsid w:val="00EA7E52"/>
    <w:rsid w:val="00EB01DC"/>
    <w:rsid w:val="00EB2714"/>
    <w:rsid w:val="00EB3433"/>
    <w:rsid w:val="00EB3441"/>
    <w:rsid w:val="00EB4A8E"/>
    <w:rsid w:val="00EB64A6"/>
    <w:rsid w:val="00EB6587"/>
    <w:rsid w:val="00EB6CDB"/>
    <w:rsid w:val="00EB7144"/>
    <w:rsid w:val="00EB7240"/>
    <w:rsid w:val="00EB7C5B"/>
    <w:rsid w:val="00EC074D"/>
    <w:rsid w:val="00EC123B"/>
    <w:rsid w:val="00EC2CEC"/>
    <w:rsid w:val="00EC34B6"/>
    <w:rsid w:val="00EC466B"/>
    <w:rsid w:val="00EC4CD5"/>
    <w:rsid w:val="00EC4EA9"/>
    <w:rsid w:val="00EC6404"/>
    <w:rsid w:val="00EC70F5"/>
    <w:rsid w:val="00EC7E18"/>
    <w:rsid w:val="00ED1425"/>
    <w:rsid w:val="00ED1E8C"/>
    <w:rsid w:val="00ED301F"/>
    <w:rsid w:val="00ED4306"/>
    <w:rsid w:val="00ED4ED5"/>
    <w:rsid w:val="00ED57FB"/>
    <w:rsid w:val="00ED6074"/>
    <w:rsid w:val="00EE0156"/>
    <w:rsid w:val="00EE0C02"/>
    <w:rsid w:val="00EE14A8"/>
    <w:rsid w:val="00EE1AFC"/>
    <w:rsid w:val="00EE1B16"/>
    <w:rsid w:val="00EE203E"/>
    <w:rsid w:val="00EE20D6"/>
    <w:rsid w:val="00EE219A"/>
    <w:rsid w:val="00EE3938"/>
    <w:rsid w:val="00EE4681"/>
    <w:rsid w:val="00EE4ED9"/>
    <w:rsid w:val="00EE52B9"/>
    <w:rsid w:val="00EE5ECD"/>
    <w:rsid w:val="00EE6A37"/>
    <w:rsid w:val="00EE71BF"/>
    <w:rsid w:val="00EE7C1D"/>
    <w:rsid w:val="00EF0A30"/>
    <w:rsid w:val="00EF0E10"/>
    <w:rsid w:val="00EF14D1"/>
    <w:rsid w:val="00EF18DE"/>
    <w:rsid w:val="00EF2AAD"/>
    <w:rsid w:val="00EF500E"/>
    <w:rsid w:val="00EF5052"/>
    <w:rsid w:val="00EF5347"/>
    <w:rsid w:val="00EF55B3"/>
    <w:rsid w:val="00EF5A5F"/>
    <w:rsid w:val="00EF6E8E"/>
    <w:rsid w:val="00EF770B"/>
    <w:rsid w:val="00F000D6"/>
    <w:rsid w:val="00F005F3"/>
    <w:rsid w:val="00F006AD"/>
    <w:rsid w:val="00F01860"/>
    <w:rsid w:val="00F01E52"/>
    <w:rsid w:val="00F01ED0"/>
    <w:rsid w:val="00F04668"/>
    <w:rsid w:val="00F04E7E"/>
    <w:rsid w:val="00F0694D"/>
    <w:rsid w:val="00F0769B"/>
    <w:rsid w:val="00F07C29"/>
    <w:rsid w:val="00F101BA"/>
    <w:rsid w:val="00F11F72"/>
    <w:rsid w:val="00F11FC9"/>
    <w:rsid w:val="00F12C3D"/>
    <w:rsid w:val="00F12CE3"/>
    <w:rsid w:val="00F14330"/>
    <w:rsid w:val="00F14E6D"/>
    <w:rsid w:val="00F14E92"/>
    <w:rsid w:val="00F151D7"/>
    <w:rsid w:val="00F1527B"/>
    <w:rsid w:val="00F159DC"/>
    <w:rsid w:val="00F169A5"/>
    <w:rsid w:val="00F16E6E"/>
    <w:rsid w:val="00F17736"/>
    <w:rsid w:val="00F17C01"/>
    <w:rsid w:val="00F21084"/>
    <w:rsid w:val="00F220D9"/>
    <w:rsid w:val="00F22520"/>
    <w:rsid w:val="00F22DC2"/>
    <w:rsid w:val="00F242E2"/>
    <w:rsid w:val="00F26759"/>
    <w:rsid w:val="00F27DD3"/>
    <w:rsid w:val="00F304DA"/>
    <w:rsid w:val="00F30EC4"/>
    <w:rsid w:val="00F32022"/>
    <w:rsid w:val="00F326AD"/>
    <w:rsid w:val="00F332AC"/>
    <w:rsid w:val="00F33B09"/>
    <w:rsid w:val="00F33C09"/>
    <w:rsid w:val="00F33FF9"/>
    <w:rsid w:val="00F36AC4"/>
    <w:rsid w:val="00F41202"/>
    <w:rsid w:val="00F427FF"/>
    <w:rsid w:val="00F42829"/>
    <w:rsid w:val="00F429AF"/>
    <w:rsid w:val="00F45296"/>
    <w:rsid w:val="00F460FB"/>
    <w:rsid w:val="00F477FB"/>
    <w:rsid w:val="00F51C48"/>
    <w:rsid w:val="00F52C35"/>
    <w:rsid w:val="00F52C7E"/>
    <w:rsid w:val="00F56018"/>
    <w:rsid w:val="00F5647A"/>
    <w:rsid w:val="00F56CAD"/>
    <w:rsid w:val="00F56E71"/>
    <w:rsid w:val="00F56ECE"/>
    <w:rsid w:val="00F57184"/>
    <w:rsid w:val="00F60116"/>
    <w:rsid w:val="00F60652"/>
    <w:rsid w:val="00F620D7"/>
    <w:rsid w:val="00F62AFB"/>
    <w:rsid w:val="00F630E8"/>
    <w:rsid w:val="00F63D9E"/>
    <w:rsid w:val="00F6401F"/>
    <w:rsid w:val="00F640F3"/>
    <w:rsid w:val="00F64210"/>
    <w:rsid w:val="00F654FB"/>
    <w:rsid w:val="00F6583D"/>
    <w:rsid w:val="00F67A2F"/>
    <w:rsid w:val="00F67E3B"/>
    <w:rsid w:val="00F704AA"/>
    <w:rsid w:val="00F70916"/>
    <w:rsid w:val="00F72ABA"/>
    <w:rsid w:val="00F74657"/>
    <w:rsid w:val="00F74AC2"/>
    <w:rsid w:val="00F74CEE"/>
    <w:rsid w:val="00F752ED"/>
    <w:rsid w:val="00F76528"/>
    <w:rsid w:val="00F7660E"/>
    <w:rsid w:val="00F770D5"/>
    <w:rsid w:val="00F77E6E"/>
    <w:rsid w:val="00F80A46"/>
    <w:rsid w:val="00F80EC1"/>
    <w:rsid w:val="00F814CF"/>
    <w:rsid w:val="00F81F80"/>
    <w:rsid w:val="00F820B7"/>
    <w:rsid w:val="00F826F9"/>
    <w:rsid w:val="00F82773"/>
    <w:rsid w:val="00F82E96"/>
    <w:rsid w:val="00F831D6"/>
    <w:rsid w:val="00F83F5C"/>
    <w:rsid w:val="00F84986"/>
    <w:rsid w:val="00F853D0"/>
    <w:rsid w:val="00F85C2B"/>
    <w:rsid w:val="00F85E2E"/>
    <w:rsid w:val="00F872AB"/>
    <w:rsid w:val="00F87F5E"/>
    <w:rsid w:val="00F91416"/>
    <w:rsid w:val="00F91729"/>
    <w:rsid w:val="00F93342"/>
    <w:rsid w:val="00F93483"/>
    <w:rsid w:val="00F94CD9"/>
    <w:rsid w:val="00F95709"/>
    <w:rsid w:val="00F958FA"/>
    <w:rsid w:val="00F95DD1"/>
    <w:rsid w:val="00F9622B"/>
    <w:rsid w:val="00F96DC3"/>
    <w:rsid w:val="00F96E57"/>
    <w:rsid w:val="00F96E75"/>
    <w:rsid w:val="00F9745B"/>
    <w:rsid w:val="00F97DD7"/>
    <w:rsid w:val="00FA0594"/>
    <w:rsid w:val="00FA0901"/>
    <w:rsid w:val="00FA11B4"/>
    <w:rsid w:val="00FA13D9"/>
    <w:rsid w:val="00FA157C"/>
    <w:rsid w:val="00FA1EFE"/>
    <w:rsid w:val="00FA22BE"/>
    <w:rsid w:val="00FA5352"/>
    <w:rsid w:val="00FA5D2B"/>
    <w:rsid w:val="00FA5DA7"/>
    <w:rsid w:val="00FA6E6F"/>
    <w:rsid w:val="00FA7776"/>
    <w:rsid w:val="00FA785D"/>
    <w:rsid w:val="00FB0347"/>
    <w:rsid w:val="00FB0555"/>
    <w:rsid w:val="00FB0A7C"/>
    <w:rsid w:val="00FB0F58"/>
    <w:rsid w:val="00FB12CD"/>
    <w:rsid w:val="00FB23ED"/>
    <w:rsid w:val="00FB2AB2"/>
    <w:rsid w:val="00FB3904"/>
    <w:rsid w:val="00FB3D99"/>
    <w:rsid w:val="00FB5364"/>
    <w:rsid w:val="00FB6488"/>
    <w:rsid w:val="00FB6D72"/>
    <w:rsid w:val="00FB6ED0"/>
    <w:rsid w:val="00FC0CFF"/>
    <w:rsid w:val="00FC178B"/>
    <w:rsid w:val="00FC1C70"/>
    <w:rsid w:val="00FC2F89"/>
    <w:rsid w:val="00FC32AA"/>
    <w:rsid w:val="00FC3F2D"/>
    <w:rsid w:val="00FC44FA"/>
    <w:rsid w:val="00FC5135"/>
    <w:rsid w:val="00FC5330"/>
    <w:rsid w:val="00FC5757"/>
    <w:rsid w:val="00FC6215"/>
    <w:rsid w:val="00FC65E1"/>
    <w:rsid w:val="00FC76D9"/>
    <w:rsid w:val="00FD2073"/>
    <w:rsid w:val="00FD24A9"/>
    <w:rsid w:val="00FD279D"/>
    <w:rsid w:val="00FD2AA9"/>
    <w:rsid w:val="00FD4338"/>
    <w:rsid w:val="00FD4CC4"/>
    <w:rsid w:val="00FD5A3B"/>
    <w:rsid w:val="00FD7138"/>
    <w:rsid w:val="00FD73FF"/>
    <w:rsid w:val="00FE0B00"/>
    <w:rsid w:val="00FE0BBF"/>
    <w:rsid w:val="00FE2ABD"/>
    <w:rsid w:val="00FE2CED"/>
    <w:rsid w:val="00FE3080"/>
    <w:rsid w:val="00FE38C6"/>
    <w:rsid w:val="00FE50F6"/>
    <w:rsid w:val="00FE56E7"/>
    <w:rsid w:val="00FE5C8F"/>
    <w:rsid w:val="00FE65FB"/>
    <w:rsid w:val="00FE6E8C"/>
    <w:rsid w:val="00FE7355"/>
    <w:rsid w:val="00FF00B2"/>
    <w:rsid w:val="00FF2C32"/>
    <w:rsid w:val="00FF3180"/>
    <w:rsid w:val="00FF3E95"/>
    <w:rsid w:val="00FF40DB"/>
    <w:rsid w:val="00FF4BAC"/>
    <w:rsid w:val="00FF5872"/>
    <w:rsid w:val="00FF5A7B"/>
    <w:rsid w:val="00FF6C56"/>
    <w:rsid w:val="00FF6CD3"/>
    <w:rsid w:val="00FF7014"/>
    <w:rsid w:val="00FF76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5034F1F4"/>
  <w14:defaultImageDpi w14:val="96"/>
  <w15:docId w15:val="{F04A2B18-6E08-4288-B9B6-DD9A70E07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spacing w:after="120" w:line="300" w:lineRule="exact"/>
    </w:pPr>
    <w:rPr>
      <w:rFonts w:ascii="Arial" w:hAnsi="Arial"/>
      <w:sz w:val="22"/>
    </w:rPr>
  </w:style>
  <w:style w:type="paragraph" w:styleId="berschrift1">
    <w:name w:val="heading 1"/>
    <w:aliases w:val="...F2,..F2,..F5 Titel 1"/>
    <w:basedOn w:val="Standard"/>
    <w:next w:val="Textkrper"/>
    <w:link w:val="berschrift1Zchn"/>
    <w:uiPriority w:val="9"/>
    <w:qFormat/>
    <w:rsid w:val="00FA22BE"/>
    <w:pPr>
      <w:numPr>
        <w:numId w:val="1"/>
      </w:numPr>
      <w:tabs>
        <w:tab w:val="num" w:pos="6237"/>
      </w:tabs>
      <w:spacing w:before="240" w:after="240"/>
      <w:ind w:left="426" w:hanging="426"/>
      <w:outlineLvl w:val="0"/>
    </w:pPr>
    <w:rPr>
      <w:b/>
      <w:bCs/>
      <w:sz w:val="32"/>
    </w:rPr>
  </w:style>
  <w:style w:type="paragraph" w:styleId="berschrift2">
    <w:name w:val="heading 2"/>
    <w:aliases w:val="..F6 Titel 2,...F3,..F3,Reset numbering"/>
    <w:basedOn w:val="Standard"/>
    <w:next w:val="Textkrper"/>
    <w:link w:val="berschrift2Zchn"/>
    <w:uiPriority w:val="9"/>
    <w:qFormat/>
    <w:rsid w:val="00B706F1"/>
    <w:pPr>
      <w:keepNext/>
      <w:numPr>
        <w:ilvl w:val="1"/>
        <w:numId w:val="1"/>
      </w:numPr>
      <w:spacing w:before="300" w:after="0"/>
      <w:outlineLvl w:val="1"/>
    </w:pPr>
    <w:rPr>
      <w:b/>
      <w:sz w:val="24"/>
    </w:rPr>
  </w:style>
  <w:style w:type="paragraph" w:styleId="berschrift3">
    <w:name w:val="heading 3"/>
    <w:aliases w:val="...F4,..F4,..F7 Titel 3,Level 1 - 1"/>
    <w:basedOn w:val="Standard"/>
    <w:next w:val="Textkrper"/>
    <w:link w:val="berschrift3Zchn"/>
    <w:autoRedefine/>
    <w:uiPriority w:val="9"/>
    <w:qFormat/>
    <w:rsid w:val="00A0370D"/>
    <w:pPr>
      <w:keepNext/>
      <w:numPr>
        <w:ilvl w:val="2"/>
        <w:numId w:val="1"/>
      </w:numPr>
      <w:spacing w:before="240" w:after="60"/>
      <w:outlineLvl w:val="2"/>
    </w:pPr>
    <w:rPr>
      <w:b/>
    </w:rPr>
  </w:style>
  <w:style w:type="paragraph" w:styleId="berschrift4">
    <w:name w:val="heading 4"/>
    <w:aliases w:val="..shift_F4"/>
    <w:basedOn w:val="Standard"/>
    <w:next w:val="Textkrper"/>
    <w:link w:val="berschrift4Zchn"/>
    <w:uiPriority w:val="9"/>
    <w:qFormat/>
    <w:rsid w:val="00872568"/>
    <w:pPr>
      <w:numPr>
        <w:ilvl w:val="3"/>
        <w:numId w:val="1"/>
      </w:numPr>
      <w:tabs>
        <w:tab w:val="left" w:pos="907"/>
      </w:tabs>
      <w:spacing w:before="240" w:after="0"/>
      <w:outlineLvl w:val="3"/>
    </w:pPr>
    <w:rPr>
      <w:b/>
    </w:rPr>
  </w:style>
  <w:style w:type="paragraph" w:styleId="berschrift5">
    <w:name w:val="heading 5"/>
    <w:basedOn w:val="Standard"/>
    <w:next w:val="Textkrper"/>
    <w:link w:val="berschrift5Zchn"/>
    <w:uiPriority w:val="9"/>
    <w:qFormat/>
    <w:pPr>
      <w:numPr>
        <w:ilvl w:val="4"/>
        <w:numId w:val="1"/>
      </w:numPr>
      <w:tabs>
        <w:tab w:val="left" w:pos="1021"/>
      </w:tabs>
      <w:spacing w:after="240"/>
      <w:outlineLvl w:val="4"/>
    </w:pPr>
  </w:style>
  <w:style w:type="paragraph" w:styleId="berschrift6">
    <w:name w:val="heading 6"/>
    <w:aliases w:val="Legal Level 1."/>
    <w:basedOn w:val="Standard"/>
    <w:next w:val="Textkrper"/>
    <w:link w:val="berschrift6Zchn"/>
    <w:uiPriority w:val="9"/>
    <w:qFormat/>
    <w:pPr>
      <w:keepNext/>
      <w:keepLines/>
      <w:numPr>
        <w:ilvl w:val="5"/>
        <w:numId w:val="1"/>
      </w:numPr>
      <w:spacing w:before="140" w:line="244" w:lineRule="exact"/>
      <w:outlineLvl w:val="5"/>
    </w:pPr>
    <w:rPr>
      <w:i/>
    </w:rPr>
  </w:style>
  <w:style w:type="paragraph" w:styleId="berschrift7">
    <w:name w:val="heading 7"/>
    <w:aliases w:val="Legal Level 1.1."/>
    <w:basedOn w:val="Standard"/>
    <w:next w:val="Textkrper"/>
    <w:link w:val="berschrift7Zchn"/>
    <w:uiPriority w:val="9"/>
    <w:qFormat/>
    <w:pPr>
      <w:keepNext/>
      <w:keepLines/>
      <w:numPr>
        <w:ilvl w:val="6"/>
        <w:numId w:val="1"/>
      </w:numPr>
      <w:tabs>
        <w:tab w:val="left" w:pos="680"/>
      </w:tabs>
      <w:spacing w:before="140"/>
      <w:outlineLvl w:val="6"/>
    </w:pPr>
  </w:style>
  <w:style w:type="paragraph" w:styleId="berschrift8">
    <w:name w:val="heading 8"/>
    <w:aliases w:val="Legal Level 1.1.1."/>
    <w:basedOn w:val="Standard"/>
    <w:next w:val="Textkrper"/>
    <w:link w:val="berschrift8Zchn"/>
    <w:uiPriority w:val="9"/>
    <w:qFormat/>
    <w:pPr>
      <w:keepLines/>
      <w:numPr>
        <w:ilvl w:val="7"/>
        <w:numId w:val="1"/>
      </w:numPr>
      <w:spacing w:before="140"/>
      <w:outlineLvl w:val="7"/>
    </w:pPr>
  </w:style>
  <w:style w:type="paragraph" w:styleId="berschrift9">
    <w:name w:val="heading 9"/>
    <w:aliases w:val="Legal Level 1.1.1.1."/>
    <w:basedOn w:val="Standard"/>
    <w:next w:val="Textkrper"/>
    <w:link w:val="berschrift9Zchn"/>
    <w:uiPriority w:val="9"/>
    <w:qFormat/>
    <w:pPr>
      <w:keepLines/>
      <w:numPr>
        <w:ilvl w:val="8"/>
        <w:numId w:val="1"/>
      </w:numPr>
      <w:tabs>
        <w:tab w:val="left" w:pos="680"/>
      </w:tabs>
      <w:spacing w:before="14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F2 Zchn,..F2 Zchn,..F5 Titel 1 Zchn"/>
    <w:basedOn w:val="Absatz-Standardschriftart"/>
    <w:link w:val="berschrift1"/>
    <w:uiPriority w:val="9"/>
    <w:locked/>
    <w:rsid w:val="00FA22BE"/>
    <w:rPr>
      <w:rFonts w:ascii="Arial" w:hAnsi="Arial"/>
      <w:b/>
      <w:sz w:val="32"/>
    </w:rPr>
  </w:style>
  <w:style w:type="character" w:customStyle="1" w:styleId="berschrift2Zchn">
    <w:name w:val="Überschrift 2 Zchn"/>
    <w:aliases w:val="..F6 Titel 2 Zchn,...F3 Zchn,..F3 Zchn,Reset numbering Zchn"/>
    <w:basedOn w:val="Absatz-Standardschriftart"/>
    <w:link w:val="berschrift2"/>
    <w:uiPriority w:val="9"/>
    <w:locked/>
    <w:rsid w:val="00B706F1"/>
    <w:rPr>
      <w:rFonts w:ascii="Arial" w:hAnsi="Arial"/>
      <w:b/>
      <w:sz w:val="24"/>
    </w:rPr>
  </w:style>
  <w:style w:type="character" w:customStyle="1" w:styleId="berschrift3Zchn">
    <w:name w:val="Überschrift 3 Zchn"/>
    <w:aliases w:val="...F4 Zchn,..F4 Zchn,..F7 Titel 3 Zchn,Level 1 - 1 Zchn"/>
    <w:basedOn w:val="Absatz-Standardschriftart"/>
    <w:link w:val="berschrift3"/>
    <w:uiPriority w:val="9"/>
    <w:locked/>
    <w:rsid w:val="00A0370D"/>
    <w:rPr>
      <w:rFonts w:ascii="Arial" w:hAnsi="Arial"/>
      <w:b/>
      <w:sz w:val="22"/>
    </w:rPr>
  </w:style>
  <w:style w:type="character" w:customStyle="1" w:styleId="berschrift4Zchn">
    <w:name w:val="Überschrift 4 Zchn"/>
    <w:aliases w:val="..shift_F4 Zchn"/>
    <w:basedOn w:val="Absatz-Standardschriftart"/>
    <w:link w:val="berschrift4"/>
    <w:uiPriority w:val="9"/>
    <w:semiHidden/>
    <w:rPr>
      <w:rFonts w:asciiTheme="minorHAnsi" w:eastAsiaTheme="minorEastAsia" w:hAnsiTheme="minorHAnsi" w:cstheme="minorBidi"/>
      <w:b/>
      <w:bCs/>
      <w:sz w:val="28"/>
      <w:szCs w:val="28"/>
    </w:rPr>
  </w:style>
  <w:style w:type="character" w:customStyle="1" w:styleId="berschrift5Zchn">
    <w:name w:val="Überschrift 5 Zchn"/>
    <w:basedOn w:val="Absatz-Standardschriftart"/>
    <w:link w:val="berschrift5"/>
    <w:uiPriority w:val="9"/>
    <w:semiHidden/>
    <w:rPr>
      <w:rFonts w:asciiTheme="minorHAnsi" w:eastAsiaTheme="minorEastAsia" w:hAnsiTheme="minorHAnsi" w:cstheme="minorBidi"/>
      <w:b/>
      <w:bCs/>
      <w:i/>
      <w:iCs/>
      <w:sz w:val="26"/>
      <w:szCs w:val="26"/>
    </w:rPr>
  </w:style>
  <w:style w:type="character" w:customStyle="1" w:styleId="berschrift6Zchn">
    <w:name w:val="Überschrift 6 Zchn"/>
    <w:aliases w:val="Legal Level 1. Zchn"/>
    <w:basedOn w:val="Absatz-Standardschriftart"/>
    <w:link w:val="berschrift6"/>
    <w:uiPriority w:val="9"/>
    <w:semiHidden/>
    <w:rPr>
      <w:rFonts w:asciiTheme="minorHAnsi" w:eastAsiaTheme="minorEastAsia" w:hAnsiTheme="minorHAnsi" w:cstheme="minorBidi"/>
      <w:b/>
      <w:bCs/>
      <w:sz w:val="22"/>
      <w:szCs w:val="22"/>
    </w:rPr>
  </w:style>
  <w:style w:type="character" w:customStyle="1" w:styleId="berschrift7Zchn">
    <w:name w:val="Überschrift 7 Zchn"/>
    <w:aliases w:val="Legal Level 1.1. Zchn"/>
    <w:basedOn w:val="Absatz-Standardschriftart"/>
    <w:link w:val="berschrift7"/>
    <w:uiPriority w:val="9"/>
    <w:semiHidden/>
    <w:rPr>
      <w:rFonts w:asciiTheme="minorHAnsi" w:eastAsiaTheme="minorEastAsia" w:hAnsiTheme="minorHAnsi" w:cstheme="minorBidi"/>
      <w:sz w:val="24"/>
      <w:szCs w:val="24"/>
    </w:rPr>
  </w:style>
  <w:style w:type="character" w:customStyle="1" w:styleId="berschrift8Zchn">
    <w:name w:val="Überschrift 8 Zchn"/>
    <w:aliases w:val="Legal Level 1.1.1. Zchn"/>
    <w:basedOn w:val="Absatz-Standardschriftart"/>
    <w:link w:val="berschrift8"/>
    <w:uiPriority w:val="9"/>
    <w:semiHidden/>
    <w:rPr>
      <w:rFonts w:asciiTheme="minorHAnsi" w:eastAsiaTheme="minorEastAsia" w:hAnsiTheme="minorHAnsi" w:cstheme="minorBidi"/>
      <w:i/>
      <w:iCs/>
      <w:sz w:val="24"/>
      <w:szCs w:val="24"/>
    </w:rPr>
  </w:style>
  <w:style w:type="character" w:customStyle="1" w:styleId="berschrift9Zchn">
    <w:name w:val="Überschrift 9 Zchn"/>
    <w:aliases w:val="Legal Level 1.1.1.1. Zchn"/>
    <w:basedOn w:val="Absatz-Standardschriftart"/>
    <w:link w:val="berschrift9"/>
    <w:uiPriority w:val="9"/>
    <w:semiHidden/>
    <w:rPr>
      <w:rFonts w:asciiTheme="majorHAnsi" w:eastAsiaTheme="majorEastAsia" w:hAnsiTheme="majorHAnsi" w:cstheme="majorBidi"/>
      <w:sz w:val="22"/>
      <w:szCs w:val="22"/>
    </w:rPr>
  </w:style>
  <w:style w:type="paragraph" w:styleId="Textkrper">
    <w:name w:val="Body Text"/>
    <w:basedOn w:val="Standard"/>
    <w:link w:val="TextkrperZchn"/>
    <w:uiPriority w:val="99"/>
  </w:style>
  <w:style w:type="character" w:customStyle="1" w:styleId="TextkrperZchn">
    <w:name w:val="Textkörper Zchn"/>
    <w:basedOn w:val="Absatz-Standardschriftart"/>
    <w:link w:val="Textkrper"/>
    <w:uiPriority w:val="99"/>
    <w:locked/>
    <w:rsid w:val="00D64FBF"/>
    <w:rPr>
      <w:rFonts w:ascii="Arial" w:hAnsi="Arial"/>
      <w:sz w:val="22"/>
    </w:rPr>
  </w:style>
  <w:style w:type="paragraph" w:customStyle="1" w:styleId="Leerzeile">
    <w:name w:val="Leerzeile"/>
    <w:basedOn w:val="Textkrper"/>
  </w:style>
  <w:style w:type="character" w:styleId="Kommentarzeichen">
    <w:name w:val="annotation reference"/>
    <w:basedOn w:val="Absatz-Standardschriftart"/>
    <w:uiPriority w:val="99"/>
    <w:rPr>
      <w:sz w:val="16"/>
    </w:rPr>
  </w:style>
  <w:style w:type="paragraph" w:styleId="Titel">
    <w:name w:val="Title"/>
    <w:basedOn w:val="Standard"/>
    <w:next w:val="Textkrper"/>
    <w:link w:val="TitelZchn"/>
    <w:uiPriority w:val="10"/>
    <w:qFormat/>
    <w:pPr>
      <w:spacing w:after="240" w:line="240" w:lineRule="auto"/>
    </w:pPr>
    <w:rPr>
      <w:b/>
      <w:sz w:val="48"/>
    </w:rPr>
  </w:style>
  <w:style w:type="character" w:customStyle="1" w:styleId="TitelZchn">
    <w:name w:val="Titel Zchn"/>
    <w:basedOn w:val="Absatz-Standardschriftart"/>
    <w:link w:val="Titel"/>
    <w:uiPriority w:val="10"/>
    <w:rPr>
      <w:rFonts w:asciiTheme="majorHAnsi" w:eastAsiaTheme="majorEastAsia" w:hAnsiTheme="majorHAnsi" w:cstheme="majorBidi"/>
      <w:b/>
      <w:bCs/>
      <w:kern w:val="28"/>
      <w:sz w:val="32"/>
      <w:szCs w:val="32"/>
    </w:rPr>
  </w:style>
  <w:style w:type="paragraph" w:styleId="Abbildungsverzeichnis">
    <w:name w:val="table of figures"/>
    <w:basedOn w:val="Standard"/>
    <w:next w:val="Standard"/>
    <w:uiPriority w:val="99"/>
    <w:rsid w:val="0089338E"/>
    <w:pPr>
      <w:tabs>
        <w:tab w:val="right" w:leader="dot" w:pos="9072"/>
      </w:tabs>
      <w:spacing w:after="60" w:line="240" w:lineRule="auto"/>
    </w:pPr>
  </w:style>
  <w:style w:type="paragraph" w:styleId="Kopfzeile">
    <w:name w:val="header"/>
    <w:basedOn w:val="Standard"/>
    <w:link w:val="KopfzeileZchn"/>
    <w:uiPriority w:val="99"/>
    <w:pPr>
      <w:tabs>
        <w:tab w:val="right" w:pos="9072"/>
      </w:tabs>
      <w:spacing w:after="0"/>
    </w:pPr>
  </w:style>
  <w:style w:type="character" w:customStyle="1" w:styleId="KopfzeileZchn">
    <w:name w:val="Kopfzeile Zchn"/>
    <w:basedOn w:val="Absatz-Standardschriftart"/>
    <w:link w:val="Kopfzeile"/>
    <w:uiPriority w:val="99"/>
    <w:semiHidden/>
    <w:rPr>
      <w:rFonts w:ascii="Arial" w:hAnsi="Arial"/>
      <w:sz w:val="22"/>
    </w:rPr>
  </w:style>
  <w:style w:type="paragraph" w:styleId="Fuzeile">
    <w:name w:val="footer"/>
    <w:basedOn w:val="Standard"/>
    <w:link w:val="FuzeileZchn"/>
    <w:uiPriority w:val="99"/>
    <w:pPr>
      <w:pBdr>
        <w:top w:val="single" w:sz="6" w:space="1" w:color="auto"/>
      </w:pBdr>
      <w:tabs>
        <w:tab w:val="right" w:pos="9072"/>
      </w:tabs>
      <w:spacing w:after="0"/>
    </w:pPr>
  </w:style>
  <w:style w:type="character" w:customStyle="1" w:styleId="FuzeileZchn">
    <w:name w:val="Fußzeile Zchn"/>
    <w:basedOn w:val="Absatz-Standardschriftart"/>
    <w:link w:val="Fuzeile"/>
    <w:uiPriority w:val="99"/>
    <w:semiHidden/>
    <w:rPr>
      <w:rFonts w:ascii="Arial" w:hAnsi="Arial"/>
      <w:sz w:val="22"/>
    </w:rPr>
  </w:style>
  <w:style w:type="paragraph" w:customStyle="1" w:styleId="Abbildung">
    <w:name w:val="Abbildung"/>
    <w:next w:val="Standard"/>
    <w:autoRedefine/>
    <w:qFormat/>
    <w:rsid w:val="009B722F"/>
    <w:pPr>
      <w:keepNext/>
      <w:keepLines/>
      <w:spacing w:before="140" w:after="140"/>
      <w:jc w:val="center"/>
    </w:pPr>
    <w:rPr>
      <w:rFonts w:ascii="Arial" w:hAnsi="Arial"/>
      <w:noProof/>
      <w:lang w:val="en-GB" w:eastAsia="en-US"/>
    </w:rPr>
  </w:style>
  <w:style w:type="paragraph" w:styleId="Beschriftung">
    <w:name w:val="caption"/>
    <w:basedOn w:val="Standard"/>
    <w:next w:val="Standard"/>
    <w:autoRedefine/>
    <w:uiPriority w:val="35"/>
    <w:qFormat/>
    <w:rsid w:val="00CF5748"/>
    <w:pPr>
      <w:spacing w:before="60" w:after="240" w:line="240" w:lineRule="auto"/>
    </w:pPr>
    <w:rPr>
      <w:b/>
      <w:sz w:val="18"/>
    </w:rPr>
  </w:style>
  <w:style w:type="character" w:styleId="Funotenzeichen">
    <w:name w:val="footnote reference"/>
    <w:basedOn w:val="Absatz-Standardschriftart"/>
    <w:uiPriority w:val="99"/>
    <w:semiHidden/>
    <w:rPr>
      <w:rFonts w:ascii="Arial" w:hAnsi="Arial"/>
      <w:sz w:val="20"/>
      <w:vertAlign w:val="superscript"/>
    </w:rPr>
  </w:style>
  <w:style w:type="paragraph" w:customStyle="1" w:styleId="Fuzeilegerade">
    <w:name w:val="Fußzeile gerade"/>
    <w:basedOn w:val="Fuzeile"/>
  </w:style>
  <w:style w:type="paragraph" w:customStyle="1" w:styleId="Fuzeileungerade">
    <w:name w:val="Fußzeile ungerade"/>
    <w:basedOn w:val="Fuzeile"/>
  </w:style>
  <w:style w:type="paragraph" w:customStyle="1" w:styleId="Nebentitel">
    <w:name w:val="Nebentitel"/>
    <w:basedOn w:val="Titel"/>
    <w:rPr>
      <w:sz w:val="32"/>
    </w:rPr>
  </w:style>
  <w:style w:type="paragraph" w:styleId="Standardeinzug">
    <w:name w:val="Normal Indent"/>
    <w:basedOn w:val="Standard"/>
    <w:uiPriority w:val="99"/>
    <w:pPr>
      <w:ind w:left="340"/>
    </w:pPr>
  </w:style>
  <w:style w:type="character" w:styleId="Seitenzahl">
    <w:name w:val="page number"/>
    <w:basedOn w:val="Absatz-Standardschriftart"/>
    <w:uiPriority w:val="99"/>
    <w:rPr>
      <w:rFonts w:ascii="Arial" w:hAnsi="Arial"/>
      <w:sz w:val="24"/>
    </w:rPr>
  </w:style>
  <w:style w:type="paragraph" w:customStyle="1" w:styleId="Dokumenttitel">
    <w:name w:val="Dokumenttitel"/>
    <w:basedOn w:val="Standard"/>
    <w:pPr>
      <w:keepNext/>
      <w:keepLines/>
      <w:tabs>
        <w:tab w:val="num" w:pos="6380"/>
      </w:tabs>
      <w:ind w:left="6380" w:hanging="567"/>
    </w:pPr>
    <w:rPr>
      <w:b/>
      <w:sz w:val="32"/>
    </w:rPr>
  </w:style>
  <w:style w:type="paragraph" w:styleId="Verzeichnis9">
    <w:name w:val="toc 9"/>
    <w:basedOn w:val="Standard"/>
    <w:next w:val="Standard"/>
    <w:uiPriority w:val="39"/>
    <w:semiHidden/>
    <w:pPr>
      <w:tabs>
        <w:tab w:val="right" w:leader="dot" w:pos="9071"/>
      </w:tabs>
      <w:ind w:left="1763"/>
    </w:pPr>
    <w:rPr>
      <w:sz w:val="18"/>
    </w:rPr>
  </w:style>
  <w:style w:type="paragraph" w:styleId="Verzeichnis1">
    <w:name w:val="toc 1"/>
    <w:basedOn w:val="Standard"/>
    <w:uiPriority w:val="39"/>
    <w:pPr>
      <w:tabs>
        <w:tab w:val="right" w:leader="dot" w:pos="9071"/>
      </w:tabs>
      <w:spacing w:before="120"/>
    </w:pPr>
    <w:rPr>
      <w:b/>
    </w:rPr>
  </w:style>
  <w:style w:type="paragraph" w:styleId="Verzeichnis2">
    <w:name w:val="toc 2"/>
    <w:basedOn w:val="Standard"/>
    <w:autoRedefine/>
    <w:uiPriority w:val="39"/>
    <w:rsid w:val="00A0625E"/>
    <w:pPr>
      <w:tabs>
        <w:tab w:val="left" w:pos="907"/>
        <w:tab w:val="right" w:leader="dot" w:pos="9071"/>
      </w:tabs>
      <w:spacing w:after="100" w:line="280" w:lineRule="exact"/>
      <w:ind w:left="425"/>
    </w:pPr>
  </w:style>
  <w:style w:type="paragraph" w:styleId="Verzeichnis3">
    <w:name w:val="toc 3"/>
    <w:basedOn w:val="Standard"/>
    <w:uiPriority w:val="39"/>
    <w:rsid w:val="00F95DD1"/>
    <w:pPr>
      <w:tabs>
        <w:tab w:val="left" w:pos="1361"/>
        <w:tab w:val="right" w:leader="dot" w:pos="9072"/>
      </w:tabs>
      <w:ind w:left="629"/>
      <w:contextualSpacing/>
    </w:pPr>
    <w:rPr>
      <w:noProof/>
    </w:rPr>
  </w:style>
  <w:style w:type="paragraph" w:styleId="Verzeichnis4">
    <w:name w:val="toc 4"/>
    <w:basedOn w:val="Standard"/>
    <w:uiPriority w:val="39"/>
    <w:pPr>
      <w:tabs>
        <w:tab w:val="left" w:pos="1701"/>
        <w:tab w:val="right" w:leader="dot" w:pos="9071"/>
      </w:tabs>
      <w:ind w:left="833"/>
    </w:pPr>
  </w:style>
  <w:style w:type="paragraph" w:styleId="Verzeichnis5">
    <w:name w:val="toc 5"/>
    <w:basedOn w:val="Standard"/>
    <w:uiPriority w:val="39"/>
    <w:semiHidden/>
    <w:pPr>
      <w:tabs>
        <w:tab w:val="left" w:pos="2041"/>
        <w:tab w:val="right" w:leader="dot" w:pos="9071"/>
      </w:tabs>
      <w:ind w:left="1038"/>
    </w:pPr>
  </w:style>
  <w:style w:type="paragraph" w:styleId="Verzeichnis6">
    <w:name w:val="toc 6"/>
    <w:basedOn w:val="Standard"/>
    <w:uiPriority w:val="39"/>
    <w:semiHidden/>
    <w:pPr>
      <w:tabs>
        <w:tab w:val="right" w:leader="dot" w:pos="9071"/>
      </w:tabs>
      <w:ind w:left="1225"/>
    </w:pPr>
    <w:rPr>
      <w:sz w:val="18"/>
    </w:rPr>
  </w:style>
  <w:style w:type="paragraph" w:styleId="Verzeichnis7">
    <w:name w:val="toc 7"/>
    <w:basedOn w:val="Standard"/>
    <w:uiPriority w:val="39"/>
    <w:semiHidden/>
    <w:pPr>
      <w:tabs>
        <w:tab w:val="right" w:leader="dot" w:pos="9071"/>
      </w:tabs>
      <w:ind w:left="1355"/>
    </w:pPr>
    <w:rPr>
      <w:sz w:val="18"/>
    </w:rPr>
  </w:style>
  <w:style w:type="paragraph" w:styleId="Verzeichnis8">
    <w:name w:val="toc 8"/>
    <w:basedOn w:val="Standard"/>
    <w:uiPriority w:val="39"/>
    <w:semiHidden/>
    <w:pPr>
      <w:tabs>
        <w:tab w:val="right" w:leader="dot" w:pos="9071"/>
      </w:tabs>
      <w:ind w:left="1559"/>
    </w:pPr>
    <w:rPr>
      <w:sz w:val="18"/>
    </w:rPr>
  </w:style>
  <w:style w:type="paragraph" w:customStyle="1" w:styleId="Dokumentname">
    <w:name w:val="Dokumentname"/>
    <w:basedOn w:val="Standard"/>
    <w:next w:val="Standard"/>
    <w:pPr>
      <w:spacing w:line="288" w:lineRule="auto"/>
    </w:pPr>
    <w:rPr>
      <w:sz w:val="12"/>
      <w:szCs w:val="22"/>
      <w:lang w:eastAsia="de-DE"/>
    </w:rPr>
  </w:style>
  <w:style w:type="paragraph" w:styleId="Funotentext">
    <w:name w:val="footnote text"/>
    <w:basedOn w:val="Standard"/>
    <w:link w:val="FunotentextZchn"/>
    <w:uiPriority w:val="99"/>
    <w:semiHidden/>
  </w:style>
  <w:style w:type="character" w:customStyle="1" w:styleId="FunotentextZchn">
    <w:name w:val="Fußnotentext Zchn"/>
    <w:basedOn w:val="Absatz-Standardschriftart"/>
    <w:link w:val="Funotentext"/>
    <w:uiPriority w:val="99"/>
    <w:semiHidden/>
    <w:locked/>
    <w:rsid w:val="00EB64A6"/>
    <w:rPr>
      <w:rFonts w:ascii="Arial" w:hAnsi="Arial" w:cs="Times New Roman"/>
      <w:sz w:val="22"/>
    </w:rPr>
  </w:style>
  <w:style w:type="paragraph" w:customStyle="1" w:styleId="Anhang">
    <w:name w:val="Anhang"/>
    <w:basedOn w:val="berschrift1"/>
    <w:next w:val="Textkrper"/>
    <w:pPr>
      <w:numPr>
        <w:numId w:val="52"/>
      </w:numPr>
      <w:tabs>
        <w:tab w:val="num" w:pos="6380"/>
      </w:tabs>
    </w:pPr>
  </w:style>
  <w:style w:type="paragraph" w:customStyle="1" w:styleId="AbkrzungenReferenzen">
    <w:name w:val="Abkürzungen/Referenzen"/>
    <w:basedOn w:val="Standard"/>
    <w:pPr>
      <w:keepLines/>
      <w:tabs>
        <w:tab w:val="left" w:pos="1418"/>
      </w:tabs>
      <w:spacing w:before="60" w:after="60" w:line="280" w:lineRule="atLeast"/>
      <w:ind w:left="1418" w:hanging="1418"/>
    </w:pPr>
  </w:style>
  <w:style w:type="character" w:styleId="Hyperlink">
    <w:name w:val="Hyperlink"/>
    <w:basedOn w:val="Absatz-Standardschriftart"/>
    <w:uiPriority w:val="99"/>
    <w:rPr>
      <w:rFonts w:ascii="Helvetica" w:hAnsi="Helvetica"/>
      <w:color w:val="0000FF"/>
      <w:sz w:val="20"/>
      <w:u w:val="single"/>
    </w:rPr>
  </w:style>
  <w:style w:type="character" w:styleId="BesuchterLink">
    <w:name w:val="FollowedHyperlink"/>
    <w:basedOn w:val="Absatz-Standardschriftart"/>
    <w:uiPriority w:val="99"/>
    <w:rPr>
      <w:rFonts w:ascii="Arial" w:hAnsi="Arial"/>
      <w:color w:val="800080"/>
      <w:u w:val="single"/>
    </w:rPr>
  </w:style>
  <w:style w:type="paragraph" w:customStyle="1" w:styleId="Hinweisverborgen">
    <w:name w:val="Hinweis / verborgen"/>
    <w:basedOn w:val="Standard"/>
    <w:pPr>
      <w:spacing w:line="280" w:lineRule="atLeast"/>
      <w:ind w:left="227" w:hanging="227"/>
      <w:jc w:val="both"/>
    </w:pPr>
    <w:rPr>
      <w:vanish/>
      <w:color w:val="FF0000"/>
      <w:sz w:val="16"/>
    </w:rPr>
  </w:style>
  <w:style w:type="paragraph" w:customStyle="1" w:styleId="Begriff">
    <w:name w:val="Begriff"/>
    <w:basedOn w:val="Textkrper"/>
    <w:rPr>
      <w:b/>
    </w:rPr>
  </w:style>
  <w:style w:type="paragraph" w:customStyle="1" w:styleId="Begriffsdefinition">
    <w:name w:val="Begriffsdefinition"/>
    <w:basedOn w:val="Textkrper"/>
    <w:pPr>
      <w:ind w:left="851"/>
    </w:pPr>
  </w:style>
  <w:style w:type="paragraph" w:customStyle="1" w:styleId="Erklrungstext">
    <w:name w:val="Erklärungstext"/>
    <w:basedOn w:val="Standard"/>
    <w:pPr>
      <w:pBdr>
        <w:top w:val="double" w:sz="4" w:space="1" w:color="auto"/>
        <w:left w:val="double" w:sz="4" w:space="4" w:color="auto"/>
        <w:bottom w:val="double" w:sz="4" w:space="1" w:color="auto"/>
        <w:right w:val="double" w:sz="4" w:space="4" w:color="auto"/>
      </w:pBdr>
      <w:shd w:val="pct30" w:color="FFFF00" w:fill="auto"/>
      <w:spacing w:after="0" w:line="240" w:lineRule="auto"/>
    </w:pPr>
    <w:rPr>
      <w:sz w:val="20"/>
      <w:lang w:eastAsia="de-DE"/>
    </w:rPr>
  </w:style>
  <w:style w:type="paragraph" w:customStyle="1" w:styleId="Tab-Zeile10">
    <w:name w:val="Tab-Zeile10"/>
    <w:basedOn w:val="Standard"/>
    <w:pPr>
      <w:keepLines/>
      <w:spacing w:before="60" w:after="60" w:line="280" w:lineRule="atLeast"/>
    </w:pPr>
  </w:style>
  <w:style w:type="paragraph" w:customStyle="1" w:styleId="Tab-Zeile10Titel">
    <w:name w:val="Tab-Zeile10 Titel"/>
    <w:basedOn w:val="Tab-Zeile10"/>
    <w:pPr>
      <w:keepNext/>
      <w:shd w:val="solid" w:color="auto" w:fill="auto"/>
      <w:spacing w:line="240" w:lineRule="auto"/>
    </w:pPr>
    <w:rPr>
      <w:i/>
      <w:color w:val="FFFFFF"/>
      <w:sz w:val="18"/>
    </w:rPr>
  </w:style>
  <w:style w:type="paragraph" w:styleId="Dokumentstruktur">
    <w:name w:val="Document Map"/>
    <w:basedOn w:val="Standard"/>
    <w:link w:val="DokumentstrukturZchn"/>
    <w:uiPriority w:val="99"/>
    <w:semiHidden/>
    <w:pPr>
      <w:shd w:val="clear" w:color="auto" w:fill="000080"/>
    </w:pPr>
    <w:rPr>
      <w:rFonts w:ascii="Tahoma" w:hAnsi="Tahoma" w:cs="Tahoma"/>
    </w:rPr>
  </w:style>
  <w:style w:type="character" w:customStyle="1" w:styleId="DokumentstrukturZchn">
    <w:name w:val="Dokumentstruktur Zchn"/>
    <w:basedOn w:val="Absatz-Standardschriftart"/>
    <w:link w:val="Dokumentstruktur"/>
    <w:uiPriority w:val="99"/>
    <w:semiHidden/>
    <w:rPr>
      <w:rFonts w:ascii="Tahoma" w:hAnsi="Tahoma" w:cs="Tahoma"/>
      <w:sz w:val="16"/>
      <w:szCs w:val="16"/>
    </w:rPr>
  </w:style>
  <w:style w:type="paragraph" w:styleId="Kommentartext">
    <w:name w:val="annotation text"/>
    <w:basedOn w:val="Standard"/>
    <w:link w:val="KommentartextZchn"/>
    <w:uiPriority w:val="99"/>
    <w:rsid w:val="000B5DFE"/>
    <w:rPr>
      <w:sz w:val="20"/>
    </w:rPr>
  </w:style>
  <w:style w:type="character" w:customStyle="1" w:styleId="KommentartextZchn">
    <w:name w:val="Kommentartext Zchn"/>
    <w:basedOn w:val="Absatz-Standardschriftart"/>
    <w:link w:val="Kommentartext"/>
    <w:uiPriority w:val="99"/>
    <w:locked/>
    <w:rsid w:val="00C65342"/>
    <w:rPr>
      <w:rFonts w:ascii="Arial" w:hAnsi="Arial"/>
      <w:lang w:val="de-CH" w:eastAsia="de-CH"/>
    </w:rPr>
  </w:style>
  <w:style w:type="paragraph" w:styleId="Kommentarthema">
    <w:name w:val="annotation subject"/>
    <w:basedOn w:val="Kommentartext"/>
    <w:next w:val="Kommentartext"/>
    <w:link w:val="KommentarthemaZchn"/>
    <w:uiPriority w:val="99"/>
    <w:semiHidden/>
    <w:rsid w:val="000B5DFE"/>
    <w:rPr>
      <w:b/>
      <w:bCs/>
    </w:rPr>
  </w:style>
  <w:style w:type="character" w:customStyle="1" w:styleId="KommentarthemaZchn">
    <w:name w:val="Kommentarthema Zchn"/>
    <w:basedOn w:val="KommentartextZchn"/>
    <w:link w:val="Kommentarthema"/>
    <w:uiPriority w:val="99"/>
    <w:semiHidden/>
    <w:rPr>
      <w:rFonts w:ascii="Arial" w:hAnsi="Arial"/>
      <w:b/>
      <w:bCs/>
      <w:lang w:val="de-CH" w:eastAsia="de-CH"/>
    </w:rPr>
  </w:style>
  <w:style w:type="paragraph" w:styleId="Sprechblasentext">
    <w:name w:val="Balloon Text"/>
    <w:basedOn w:val="Standard"/>
    <w:link w:val="SprechblasentextZchn"/>
    <w:uiPriority w:val="99"/>
    <w:semiHidden/>
    <w:rsid w:val="000B5DF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StandardWeb">
    <w:name w:val="Normal (Web)"/>
    <w:basedOn w:val="Standard"/>
    <w:uiPriority w:val="99"/>
    <w:rsid w:val="00BB7F13"/>
    <w:pPr>
      <w:spacing w:before="100" w:beforeAutospacing="1" w:after="100" w:afterAutospacing="1" w:line="240" w:lineRule="auto"/>
    </w:pPr>
    <w:rPr>
      <w:rFonts w:ascii="Times New Roman" w:hAnsi="Times New Roman"/>
      <w:sz w:val="24"/>
      <w:szCs w:val="24"/>
      <w:lang w:eastAsia="ko-KR"/>
    </w:rPr>
  </w:style>
  <w:style w:type="paragraph" w:styleId="berarbeitung">
    <w:name w:val="Revision"/>
    <w:hidden/>
    <w:uiPriority w:val="99"/>
    <w:semiHidden/>
    <w:rsid w:val="0083780D"/>
    <w:rPr>
      <w:rFonts w:ascii="Arial" w:hAnsi="Arial"/>
      <w:sz w:val="22"/>
    </w:rPr>
  </w:style>
  <w:style w:type="table" w:styleId="Tabellenraster">
    <w:name w:val="Table Grid"/>
    <w:basedOn w:val="NormaleTabelle"/>
    <w:uiPriority w:val="59"/>
    <w:rsid w:val="00E958EE"/>
    <w:pPr>
      <w:spacing w:after="120" w:line="30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A77B2"/>
    <w:pPr>
      <w:spacing w:after="0" w:line="240" w:lineRule="auto"/>
      <w:ind w:left="720"/>
      <w:contextualSpacing/>
    </w:pPr>
    <w:rPr>
      <w:rFonts w:ascii="Calibri" w:hAnsi="Calibri"/>
      <w:szCs w:val="22"/>
      <w:lang w:eastAsia="en-US"/>
    </w:rPr>
  </w:style>
  <w:style w:type="paragraph" w:customStyle="1" w:styleId="Default">
    <w:name w:val="Default"/>
    <w:rsid w:val="007D0AA5"/>
    <w:pPr>
      <w:autoSpaceDE w:val="0"/>
      <w:autoSpaceDN w:val="0"/>
      <w:adjustRightInd w:val="0"/>
    </w:pPr>
    <w:rPr>
      <w:rFonts w:ascii="TheSans Swisscom Light" w:hAnsi="TheSans Swisscom Light" w:cs="TheSans Swisscom Light"/>
      <w:color w:val="000000"/>
      <w:sz w:val="24"/>
      <w:szCs w:val="24"/>
      <w:lang w:eastAsia="en-US"/>
    </w:rPr>
  </w:style>
  <w:style w:type="paragraph" w:styleId="NurText">
    <w:name w:val="Plain Text"/>
    <w:basedOn w:val="Standard"/>
    <w:link w:val="NurTextZchn"/>
    <w:uiPriority w:val="99"/>
    <w:unhideWhenUsed/>
    <w:rsid w:val="00595AEA"/>
    <w:pPr>
      <w:spacing w:after="0" w:line="240" w:lineRule="auto"/>
    </w:pPr>
    <w:rPr>
      <w:rFonts w:ascii="Calibri" w:hAnsi="Calibri"/>
      <w:szCs w:val="21"/>
      <w:lang w:eastAsia="en-US"/>
    </w:rPr>
  </w:style>
  <w:style w:type="character" w:customStyle="1" w:styleId="NurTextZchn">
    <w:name w:val="Nur Text Zchn"/>
    <w:basedOn w:val="Absatz-Standardschriftart"/>
    <w:link w:val="NurText"/>
    <w:uiPriority w:val="99"/>
    <w:locked/>
    <w:rsid w:val="00595AEA"/>
    <w:rPr>
      <w:rFonts w:ascii="Calibri" w:eastAsia="Times New Roman" w:hAnsi="Calibri"/>
      <w:sz w:val="21"/>
      <w:lang w:val="x-none" w:eastAsia="en-US"/>
    </w:rPr>
  </w:style>
  <w:style w:type="character" w:customStyle="1" w:styleId="WW8Num14z1">
    <w:name w:val="WW8Num14z1"/>
    <w:rsid w:val="008A1712"/>
    <w:rPr>
      <w:rFonts w:ascii="Courier New" w:hAnsi="Courier New"/>
    </w:rPr>
  </w:style>
  <w:style w:type="paragraph" w:styleId="KeinLeerraum">
    <w:name w:val="No Spacing"/>
    <w:uiPriority w:val="1"/>
    <w:qFormat/>
    <w:rsid w:val="00430193"/>
    <w:rPr>
      <w:rFonts w:ascii="Arial" w:hAnsi="Arial"/>
      <w:sz w:val="22"/>
    </w:rPr>
  </w:style>
  <w:style w:type="paragraph" w:customStyle="1" w:styleId="Standard85">
    <w:name w:val="Standard 8.5"/>
    <w:basedOn w:val="Standard"/>
    <w:link w:val="Standard85Zchn"/>
    <w:qFormat/>
    <w:rsid w:val="00E008F2"/>
    <w:pPr>
      <w:spacing w:line="260" w:lineRule="auto"/>
    </w:pPr>
    <w:rPr>
      <w:sz w:val="17"/>
      <w:szCs w:val="17"/>
      <w:lang w:eastAsia="en-US"/>
    </w:rPr>
  </w:style>
  <w:style w:type="character" w:customStyle="1" w:styleId="Standard85Zchn">
    <w:name w:val="Standard 8.5 Zchn"/>
    <w:basedOn w:val="Absatz-Standardschriftart"/>
    <w:link w:val="Standard85"/>
    <w:locked/>
    <w:rsid w:val="00E008F2"/>
    <w:rPr>
      <w:rFonts w:ascii="Arial" w:eastAsia="Times New Roman" w:hAnsi="Arial" w:cs="Times New Roman"/>
      <w:sz w:val="17"/>
      <w:szCs w:val="17"/>
      <w:lang w:val="x-none" w:eastAsia="en-US"/>
    </w:rPr>
  </w:style>
  <w:style w:type="table" w:customStyle="1" w:styleId="Gitternetztabelle21">
    <w:name w:val="Gitternetztabelle 21"/>
    <w:basedOn w:val="NormaleTabelle"/>
    <w:uiPriority w:val="47"/>
    <w:rsid w:val="00AD72F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rFonts w:cs="Times New Roman"/>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rFonts w:cs="Times New Roman"/>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style>
  <w:style w:type="table" w:customStyle="1" w:styleId="Gitternetztabelle31">
    <w:name w:val="Gitternetztabelle 31"/>
    <w:basedOn w:val="NormaleTabelle"/>
    <w:uiPriority w:val="48"/>
    <w:rsid w:val="00AD72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rFonts w:cs="Times New Roman"/>
        <w:b/>
        <w:bCs/>
      </w:rPr>
      <w:tblPr/>
      <w:tcPr>
        <w:tcBorders>
          <w:top w:val="nil"/>
          <w:left w:val="nil"/>
          <w:right w:val="nil"/>
          <w:insideH w:val="nil"/>
          <w:insideV w:val="nil"/>
        </w:tcBorders>
        <w:shd w:val="clear" w:color="auto" w:fill="FFFFFF" w:themeFill="background1"/>
      </w:tcPr>
    </w:tblStylePr>
    <w:tblStylePr w:type="lastRow">
      <w:rPr>
        <w:rFonts w:cs="Times New Roman"/>
        <w:b/>
        <w:bCs/>
      </w:rPr>
      <w:tblPr/>
      <w:tcPr>
        <w:tcBorders>
          <w:left w:val="nil"/>
          <w:bottom w:val="nil"/>
          <w:right w:val="nil"/>
          <w:insideH w:val="nil"/>
          <w:insideV w:val="nil"/>
        </w:tcBorders>
        <w:shd w:val="clear" w:color="auto" w:fill="FFFFFF" w:themeFill="background1"/>
      </w:tcPr>
    </w:tblStylePr>
    <w:tblStylePr w:type="firstCol">
      <w:pPr>
        <w:jc w:val="right"/>
      </w:pPr>
      <w:rPr>
        <w:rFonts w:cs="Times New Roman"/>
        <w:i/>
        <w:iCs/>
      </w:rPr>
      <w:tblPr/>
      <w:tcPr>
        <w:tcBorders>
          <w:top w:val="nil"/>
          <w:left w:val="nil"/>
          <w:bottom w:val="nil"/>
          <w:insideH w:val="nil"/>
          <w:insideV w:val="nil"/>
        </w:tcBorders>
        <w:shd w:val="clear" w:color="auto" w:fill="FFFFFF" w:themeFill="background1"/>
      </w:tcPr>
    </w:tblStylePr>
    <w:tblStylePr w:type="lastCol">
      <w:rPr>
        <w:rFonts w:cs="Times New Roman"/>
        <w:i/>
        <w:iCs/>
      </w:rPr>
      <w:tblPr/>
      <w:tcPr>
        <w:tcBorders>
          <w:top w:val="nil"/>
          <w:bottom w:val="nil"/>
          <w:right w:val="nil"/>
          <w:insideH w:val="nil"/>
          <w:insideV w:val="nil"/>
        </w:tcBorders>
        <w:shd w:val="clear" w:color="auto" w:fill="FFFFFF" w:themeFill="background1"/>
      </w:tcPr>
    </w:tblStylePr>
    <w:tblStylePr w:type="band1Vert">
      <w:rPr>
        <w:rFonts w:cs="Times New Roman"/>
      </w:rPr>
      <w:tblPr/>
      <w:tcPr>
        <w:shd w:val="clear" w:color="auto" w:fill="CCCCCC" w:themeFill="text1" w:themeFillTint="33"/>
      </w:tcPr>
    </w:tblStylePr>
    <w:tblStylePr w:type="band1Horz">
      <w:rPr>
        <w:rFonts w:cs="Times New Roman"/>
      </w:rPr>
      <w:tblPr/>
      <w:tcPr>
        <w:shd w:val="clear" w:color="auto" w:fill="CCCCCC" w:themeFill="text1" w:themeFillTint="33"/>
      </w:tcPr>
    </w:tblStylePr>
    <w:tblStylePr w:type="neCell">
      <w:rPr>
        <w:rFonts w:cs="Times New Roman"/>
      </w:rPr>
      <w:tblPr/>
      <w:tcPr>
        <w:tcBorders>
          <w:bottom w:val="single" w:sz="4" w:space="0" w:color="666666" w:themeColor="text1" w:themeTint="99"/>
        </w:tcBorders>
      </w:tcPr>
    </w:tblStylePr>
    <w:tblStylePr w:type="nwCell">
      <w:rPr>
        <w:rFonts w:cs="Times New Roman"/>
      </w:rPr>
      <w:tblPr/>
      <w:tcPr>
        <w:tcBorders>
          <w:bottom w:val="single" w:sz="4" w:space="0" w:color="666666" w:themeColor="text1" w:themeTint="99"/>
        </w:tcBorders>
      </w:tcPr>
    </w:tblStylePr>
    <w:tblStylePr w:type="seCell">
      <w:rPr>
        <w:rFonts w:cs="Times New Roman"/>
      </w:rPr>
      <w:tblPr/>
      <w:tcPr>
        <w:tcBorders>
          <w:top w:val="single" w:sz="4" w:space="0" w:color="666666" w:themeColor="text1" w:themeTint="99"/>
        </w:tcBorders>
      </w:tcPr>
    </w:tblStylePr>
    <w:tblStylePr w:type="swCell">
      <w:rPr>
        <w:rFonts w:cs="Times New Roman"/>
      </w:rPr>
      <w:tblPr/>
      <w:tcPr>
        <w:tcBorders>
          <w:top w:val="single" w:sz="4" w:space="0" w:color="666666" w:themeColor="text1" w:themeTint="99"/>
        </w:tcBorders>
      </w:tcPr>
    </w:tblStylePr>
  </w:style>
  <w:style w:type="character" w:styleId="Hervorhebung">
    <w:name w:val="Emphasis"/>
    <w:basedOn w:val="Absatz-Standardschriftart"/>
    <w:uiPriority w:val="20"/>
    <w:qFormat/>
    <w:rsid w:val="00276078"/>
    <w:rPr>
      <w:rFonts w:cs="Times New Roman"/>
      <w:b/>
      <w:bCs/>
    </w:rPr>
  </w:style>
  <w:style w:type="table" w:customStyle="1" w:styleId="TabellemithellemGitternetz1">
    <w:name w:val="Tabelle mit hellem Gitternetz1"/>
    <w:basedOn w:val="NormaleTabelle"/>
    <w:uiPriority w:val="40"/>
    <w:rsid w:val="00781DD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NormaleTabelle"/>
    <w:next w:val="Tabellenraster"/>
    <w:rsid w:val="000148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hangA1">
    <w:name w:val="Anhang A.1"/>
    <w:basedOn w:val="Anhang"/>
    <w:next w:val="Textkrper"/>
    <w:link w:val="AnhangA1Zchn"/>
    <w:qFormat/>
    <w:rsid w:val="00D7788C"/>
    <w:pPr>
      <w:numPr>
        <w:ilvl w:val="1"/>
      </w:numPr>
    </w:pPr>
  </w:style>
  <w:style w:type="paragraph" w:customStyle="1" w:styleId="berschrift11">
    <w:name w:val="Überschrift 11"/>
    <w:basedOn w:val="Standard"/>
    <w:rsid w:val="00C859CF"/>
    <w:pPr>
      <w:numPr>
        <w:numId w:val="51"/>
      </w:numPr>
    </w:pPr>
  </w:style>
  <w:style w:type="character" w:customStyle="1" w:styleId="AnhangA1Zchn">
    <w:name w:val="Anhang A.1 Zchn"/>
    <w:basedOn w:val="berschrift2Zchn"/>
    <w:link w:val="AnhangA1"/>
    <w:rsid w:val="00EA4D7D"/>
    <w:rPr>
      <w:rFonts w:ascii="Arial" w:hAnsi="Arial"/>
      <w:b/>
      <w:bCs/>
      <w:sz w:val="32"/>
    </w:rPr>
  </w:style>
  <w:style w:type="paragraph" w:customStyle="1" w:styleId="berschrift21">
    <w:name w:val="Überschrift 21"/>
    <w:basedOn w:val="Standard"/>
    <w:rsid w:val="00C859CF"/>
    <w:pPr>
      <w:numPr>
        <w:ilvl w:val="1"/>
        <w:numId w:val="51"/>
      </w:numPr>
    </w:pPr>
  </w:style>
  <w:style w:type="paragraph" w:customStyle="1" w:styleId="berschrift31">
    <w:name w:val="Überschrift 31"/>
    <w:basedOn w:val="Standard"/>
    <w:rsid w:val="00C859CF"/>
    <w:pPr>
      <w:numPr>
        <w:ilvl w:val="2"/>
        <w:numId w:val="51"/>
      </w:numPr>
    </w:pPr>
  </w:style>
  <w:style w:type="paragraph" w:customStyle="1" w:styleId="berschrift41">
    <w:name w:val="Überschrift 41"/>
    <w:basedOn w:val="Standard"/>
    <w:rsid w:val="00C859CF"/>
    <w:pPr>
      <w:numPr>
        <w:ilvl w:val="3"/>
        <w:numId w:val="51"/>
      </w:numPr>
    </w:pPr>
  </w:style>
  <w:style w:type="paragraph" w:customStyle="1" w:styleId="berschrift51">
    <w:name w:val="Überschrift 51"/>
    <w:basedOn w:val="Standard"/>
    <w:rsid w:val="00C859CF"/>
    <w:pPr>
      <w:numPr>
        <w:ilvl w:val="4"/>
        <w:numId w:val="51"/>
      </w:numPr>
    </w:pPr>
  </w:style>
  <w:style w:type="paragraph" w:customStyle="1" w:styleId="berschrift61">
    <w:name w:val="Überschrift 61"/>
    <w:basedOn w:val="Standard"/>
    <w:rsid w:val="00C859CF"/>
    <w:pPr>
      <w:numPr>
        <w:ilvl w:val="5"/>
        <w:numId w:val="51"/>
      </w:numPr>
    </w:pPr>
  </w:style>
  <w:style w:type="paragraph" w:customStyle="1" w:styleId="berschrift71">
    <w:name w:val="Überschrift 71"/>
    <w:basedOn w:val="Standard"/>
    <w:rsid w:val="00C859CF"/>
    <w:pPr>
      <w:numPr>
        <w:ilvl w:val="6"/>
        <w:numId w:val="51"/>
      </w:numPr>
    </w:pPr>
  </w:style>
  <w:style w:type="paragraph" w:customStyle="1" w:styleId="berschrift81">
    <w:name w:val="Überschrift 81"/>
    <w:basedOn w:val="Standard"/>
    <w:rsid w:val="00C859CF"/>
    <w:pPr>
      <w:numPr>
        <w:ilvl w:val="7"/>
        <w:numId w:val="51"/>
      </w:numPr>
    </w:pPr>
  </w:style>
  <w:style w:type="paragraph" w:customStyle="1" w:styleId="berschrift91">
    <w:name w:val="Überschrift 91"/>
    <w:basedOn w:val="Standard"/>
    <w:rsid w:val="00C859CF"/>
    <w:pPr>
      <w:numPr>
        <w:ilvl w:val="8"/>
        <w:numId w:val="5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802102">
      <w:bodyDiv w:val="1"/>
      <w:marLeft w:val="0"/>
      <w:marRight w:val="0"/>
      <w:marTop w:val="0"/>
      <w:marBottom w:val="0"/>
      <w:divBdr>
        <w:top w:val="none" w:sz="0" w:space="0" w:color="auto"/>
        <w:left w:val="none" w:sz="0" w:space="0" w:color="auto"/>
        <w:bottom w:val="none" w:sz="0" w:space="0" w:color="auto"/>
        <w:right w:val="none" w:sz="0" w:space="0" w:color="auto"/>
      </w:divBdr>
    </w:div>
    <w:div w:id="746072812">
      <w:marLeft w:val="0"/>
      <w:marRight w:val="0"/>
      <w:marTop w:val="0"/>
      <w:marBottom w:val="0"/>
      <w:divBdr>
        <w:top w:val="none" w:sz="0" w:space="0" w:color="auto"/>
        <w:left w:val="none" w:sz="0" w:space="0" w:color="auto"/>
        <w:bottom w:val="none" w:sz="0" w:space="0" w:color="auto"/>
        <w:right w:val="none" w:sz="0" w:space="0" w:color="auto"/>
      </w:divBdr>
      <w:divsChild>
        <w:div w:id="746072835">
          <w:marLeft w:val="0"/>
          <w:marRight w:val="0"/>
          <w:marTop w:val="0"/>
          <w:marBottom w:val="0"/>
          <w:divBdr>
            <w:top w:val="none" w:sz="0" w:space="0" w:color="auto"/>
            <w:left w:val="none" w:sz="0" w:space="0" w:color="auto"/>
            <w:bottom w:val="none" w:sz="0" w:space="0" w:color="auto"/>
            <w:right w:val="none" w:sz="0" w:space="0" w:color="auto"/>
          </w:divBdr>
          <w:divsChild>
            <w:div w:id="746072837">
              <w:marLeft w:val="0"/>
              <w:marRight w:val="0"/>
              <w:marTop w:val="0"/>
              <w:marBottom w:val="0"/>
              <w:divBdr>
                <w:top w:val="none" w:sz="0" w:space="0" w:color="auto"/>
                <w:left w:val="none" w:sz="0" w:space="0" w:color="auto"/>
                <w:bottom w:val="none" w:sz="0" w:space="0" w:color="auto"/>
                <w:right w:val="none" w:sz="0" w:space="0" w:color="auto"/>
              </w:divBdr>
              <w:divsChild>
                <w:div w:id="746072833">
                  <w:marLeft w:val="2928"/>
                  <w:marRight w:val="0"/>
                  <w:marTop w:val="720"/>
                  <w:marBottom w:val="0"/>
                  <w:divBdr>
                    <w:top w:val="none" w:sz="0" w:space="0" w:color="auto"/>
                    <w:left w:val="none" w:sz="0" w:space="0" w:color="auto"/>
                    <w:bottom w:val="none" w:sz="0" w:space="0" w:color="auto"/>
                    <w:right w:val="none" w:sz="0" w:space="0" w:color="auto"/>
                  </w:divBdr>
                  <w:divsChild>
                    <w:div w:id="746072822">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746072813">
      <w:marLeft w:val="0"/>
      <w:marRight w:val="0"/>
      <w:marTop w:val="0"/>
      <w:marBottom w:val="0"/>
      <w:divBdr>
        <w:top w:val="none" w:sz="0" w:space="0" w:color="auto"/>
        <w:left w:val="none" w:sz="0" w:space="0" w:color="auto"/>
        <w:bottom w:val="none" w:sz="0" w:space="0" w:color="auto"/>
        <w:right w:val="none" w:sz="0" w:space="0" w:color="auto"/>
      </w:divBdr>
    </w:div>
    <w:div w:id="746072814">
      <w:marLeft w:val="0"/>
      <w:marRight w:val="0"/>
      <w:marTop w:val="0"/>
      <w:marBottom w:val="0"/>
      <w:divBdr>
        <w:top w:val="none" w:sz="0" w:space="0" w:color="auto"/>
        <w:left w:val="none" w:sz="0" w:space="0" w:color="auto"/>
        <w:bottom w:val="none" w:sz="0" w:space="0" w:color="auto"/>
        <w:right w:val="none" w:sz="0" w:space="0" w:color="auto"/>
      </w:divBdr>
    </w:div>
    <w:div w:id="746072815">
      <w:marLeft w:val="0"/>
      <w:marRight w:val="0"/>
      <w:marTop w:val="0"/>
      <w:marBottom w:val="0"/>
      <w:divBdr>
        <w:top w:val="none" w:sz="0" w:space="0" w:color="auto"/>
        <w:left w:val="none" w:sz="0" w:space="0" w:color="auto"/>
        <w:bottom w:val="none" w:sz="0" w:space="0" w:color="auto"/>
        <w:right w:val="none" w:sz="0" w:space="0" w:color="auto"/>
      </w:divBdr>
    </w:div>
    <w:div w:id="746072816">
      <w:marLeft w:val="0"/>
      <w:marRight w:val="0"/>
      <w:marTop w:val="0"/>
      <w:marBottom w:val="0"/>
      <w:divBdr>
        <w:top w:val="none" w:sz="0" w:space="0" w:color="auto"/>
        <w:left w:val="none" w:sz="0" w:space="0" w:color="auto"/>
        <w:bottom w:val="none" w:sz="0" w:space="0" w:color="auto"/>
        <w:right w:val="none" w:sz="0" w:space="0" w:color="auto"/>
      </w:divBdr>
    </w:div>
    <w:div w:id="746072817">
      <w:marLeft w:val="0"/>
      <w:marRight w:val="0"/>
      <w:marTop w:val="0"/>
      <w:marBottom w:val="0"/>
      <w:divBdr>
        <w:top w:val="none" w:sz="0" w:space="0" w:color="auto"/>
        <w:left w:val="none" w:sz="0" w:space="0" w:color="auto"/>
        <w:bottom w:val="none" w:sz="0" w:space="0" w:color="auto"/>
        <w:right w:val="none" w:sz="0" w:space="0" w:color="auto"/>
      </w:divBdr>
    </w:div>
    <w:div w:id="746072818">
      <w:marLeft w:val="0"/>
      <w:marRight w:val="0"/>
      <w:marTop w:val="0"/>
      <w:marBottom w:val="0"/>
      <w:divBdr>
        <w:top w:val="none" w:sz="0" w:space="0" w:color="auto"/>
        <w:left w:val="none" w:sz="0" w:space="0" w:color="auto"/>
        <w:bottom w:val="none" w:sz="0" w:space="0" w:color="auto"/>
        <w:right w:val="none" w:sz="0" w:space="0" w:color="auto"/>
      </w:divBdr>
    </w:div>
    <w:div w:id="746072819">
      <w:marLeft w:val="0"/>
      <w:marRight w:val="0"/>
      <w:marTop w:val="0"/>
      <w:marBottom w:val="0"/>
      <w:divBdr>
        <w:top w:val="none" w:sz="0" w:space="0" w:color="auto"/>
        <w:left w:val="none" w:sz="0" w:space="0" w:color="auto"/>
        <w:bottom w:val="none" w:sz="0" w:space="0" w:color="auto"/>
        <w:right w:val="none" w:sz="0" w:space="0" w:color="auto"/>
      </w:divBdr>
    </w:div>
    <w:div w:id="746072820">
      <w:marLeft w:val="0"/>
      <w:marRight w:val="0"/>
      <w:marTop w:val="0"/>
      <w:marBottom w:val="0"/>
      <w:divBdr>
        <w:top w:val="none" w:sz="0" w:space="0" w:color="auto"/>
        <w:left w:val="none" w:sz="0" w:space="0" w:color="auto"/>
        <w:bottom w:val="none" w:sz="0" w:space="0" w:color="auto"/>
        <w:right w:val="none" w:sz="0" w:space="0" w:color="auto"/>
      </w:divBdr>
    </w:div>
    <w:div w:id="746072821">
      <w:marLeft w:val="0"/>
      <w:marRight w:val="0"/>
      <w:marTop w:val="0"/>
      <w:marBottom w:val="0"/>
      <w:divBdr>
        <w:top w:val="none" w:sz="0" w:space="0" w:color="auto"/>
        <w:left w:val="none" w:sz="0" w:space="0" w:color="auto"/>
        <w:bottom w:val="none" w:sz="0" w:space="0" w:color="auto"/>
        <w:right w:val="none" w:sz="0" w:space="0" w:color="auto"/>
      </w:divBdr>
    </w:div>
    <w:div w:id="746072824">
      <w:marLeft w:val="0"/>
      <w:marRight w:val="0"/>
      <w:marTop w:val="0"/>
      <w:marBottom w:val="0"/>
      <w:divBdr>
        <w:top w:val="none" w:sz="0" w:space="0" w:color="auto"/>
        <w:left w:val="none" w:sz="0" w:space="0" w:color="auto"/>
        <w:bottom w:val="none" w:sz="0" w:space="0" w:color="auto"/>
        <w:right w:val="none" w:sz="0" w:space="0" w:color="auto"/>
      </w:divBdr>
    </w:div>
    <w:div w:id="746072825">
      <w:marLeft w:val="0"/>
      <w:marRight w:val="0"/>
      <w:marTop w:val="0"/>
      <w:marBottom w:val="0"/>
      <w:divBdr>
        <w:top w:val="none" w:sz="0" w:space="0" w:color="auto"/>
        <w:left w:val="none" w:sz="0" w:space="0" w:color="auto"/>
        <w:bottom w:val="none" w:sz="0" w:space="0" w:color="auto"/>
        <w:right w:val="none" w:sz="0" w:space="0" w:color="auto"/>
      </w:divBdr>
    </w:div>
    <w:div w:id="746072826">
      <w:marLeft w:val="0"/>
      <w:marRight w:val="0"/>
      <w:marTop w:val="0"/>
      <w:marBottom w:val="0"/>
      <w:divBdr>
        <w:top w:val="none" w:sz="0" w:space="0" w:color="auto"/>
        <w:left w:val="none" w:sz="0" w:space="0" w:color="auto"/>
        <w:bottom w:val="none" w:sz="0" w:space="0" w:color="auto"/>
        <w:right w:val="none" w:sz="0" w:space="0" w:color="auto"/>
      </w:divBdr>
    </w:div>
    <w:div w:id="746072827">
      <w:marLeft w:val="0"/>
      <w:marRight w:val="0"/>
      <w:marTop w:val="0"/>
      <w:marBottom w:val="0"/>
      <w:divBdr>
        <w:top w:val="none" w:sz="0" w:space="0" w:color="auto"/>
        <w:left w:val="none" w:sz="0" w:space="0" w:color="auto"/>
        <w:bottom w:val="none" w:sz="0" w:space="0" w:color="auto"/>
        <w:right w:val="none" w:sz="0" w:space="0" w:color="auto"/>
      </w:divBdr>
    </w:div>
    <w:div w:id="746072829">
      <w:marLeft w:val="0"/>
      <w:marRight w:val="0"/>
      <w:marTop w:val="0"/>
      <w:marBottom w:val="0"/>
      <w:divBdr>
        <w:top w:val="none" w:sz="0" w:space="0" w:color="auto"/>
        <w:left w:val="none" w:sz="0" w:space="0" w:color="auto"/>
        <w:bottom w:val="none" w:sz="0" w:space="0" w:color="auto"/>
        <w:right w:val="none" w:sz="0" w:space="0" w:color="auto"/>
      </w:divBdr>
      <w:divsChild>
        <w:div w:id="746072832">
          <w:marLeft w:val="0"/>
          <w:marRight w:val="0"/>
          <w:marTop w:val="0"/>
          <w:marBottom w:val="0"/>
          <w:divBdr>
            <w:top w:val="none" w:sz="0" w:space="0" w:color="auto"/>
            <w:left w:val="none" w:sz="0" w:space="0" w:color="auto"/>
            <w:bottom w:val="none" w:sz="0" w:space="0" w:color="auto"/>
            <w:right w:val="none" w:sz="0" w:space="0" w:color="auto"/>
          </w:divBdr>
          <w:divsChild>
            <w:div w:id="746072823">
              <w:marLeft w:val="0"/>
              <w:marRight w:val="0"/>
              <w:marTop w:val="0"/>
              <w:marBottom w:val="0"/>
              <w:divBdr>
                <w:top w:val="none" w:sz="0" w:space="0" w:color="auto"/>
                <w:left w:val="none" w:sz="0" w:space="0" w:color="auto"/>
                <w:bottom w:val="none" w:sz="0" w:space="0" w:color="auto"/>
                <w:right w:val="none" w:sz="0" w:space="0" w:color="auto"/>
              </w:divBdr>
              <w:divsChild>
                <w:div w:id="746072838">
                  <w:marLeft w:val="0"/>
                  <w:marRight w:val="0"/>
                  <w:marTop w:val="0"/>
                  <w:marBottom w:val="0"/>
                  <w:divBdr>
                    <w:top w:val="none" w:sz="0" w:space="0" w:color="auto"/>
                    <w:left w:val="none" w:sz="0" w:space="0" w:color="auto"/>
                    <w:bottom w:val="none" w:sz="0" w:space="0" w:color="auto"/>
                    <w:right w:val="none" w:sz="0" w:space="0" w:color="auto"/>
                  </w:divBdr>
                  <w:divsChild>
                    <w:div w:id="7460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072830">
      <w:marLeft w:val="0"/>
      <w:marRight w:val="0"/>
      <w:marTop w:val="0"/>
      <w:marBottom w:val="0"/>
      <w:divBdr>
        <w:top w:val="none" w:sz="0" w:space="0" w:color="auto"/>
        <w:left w:val="none" w:sz="0" w:space="0" w:color="auto"/>
        <w:bottom w:val="none" w:sz="0" w:space="0" w:color="auto"/>
        <w:right w:val="none" w:sz="0" w:space="0" w:color="auto"/>
      </w:divBdr>
    </w:div>
    <w:div w:id="746072831">
      <w:marLeft w:val="0"/>
      <w:marRight w:val="0"/>
      <w:marTop w:val="0"/>
      <w:marBottom w:val="0"/>
      <w:divBdr>
        <w:top w:val="none" w:sz="0" w:space="0" w:color="auto"/>
        <w:left w:val="none" w:sz="0" w:space="0" w:color="auto"/>
        <w:bottom w:val="none" w:sz="0" w:space="0" w:color="auto"/>
        <w:right w:val="none" w:sz="0" w:space="0" w:color="auto"/>
      </w:divBdr>
    </w:div>
    <w:div w:id="746072834">
      <w:marLeft w:val="0"/>
      <w:marRight w:val="0"/>
      <w:marTop w:val="0"/>
      <w:marBottom w:val="0"/>
      <w:divBdr>
        <w:top w:val="none" w:sz="0" w:space="0" w:color="auto"/>
        <w:left w:val="none" w:sz="0" w:space="0" w:color="auto"/>
        <w:bottom w:val="none" w:sz="0" w:space="0" w:color="auto"/>
        <w:right w:val="none" w:sz="0" w:space="0" w:color="auto"/>
      </w:divBdr>
    </w:div>
    <w:div w:id="746072836">
      <w:marLeft w:val="0"/>
      <w:marRight w:val="0"/>
      <w:marTop w:val="0"/>
      <w:marBottom w:val="0"/>
      <w:divBdr>
        <w:top w:val="none" w:sz="0" w:space="0" w:color="auto"/>
        <w:left w:val="none" w:sz="0" w:space="0" w:color="auto"/>
        <w:bottom w:val="none" w:sz="0" w:space="0" w:color="auto"/>
        <w:right w:val="none" w:sz="0" w:space="0" w:color="auto"/>
      </w:divBdr>
    </w:div>
    <w:div w:id="746072839">
      <w:marLeft w:val="0"/>
      <w:marRight w:val="0"/>
      <w:marTop w:val="0"/>
      <w:marBottom w:val="0"/>
      <w:divBdr>
        <w:top w:val="none" w:sz="0" w:space="0" w:color="auto"/>
        <w:left w:val="none" w:sz="0" w:space="0" w:color="auto"/>
        <w:bottom w:val="none" w:sz="0" w:space="0" w:color="auto"/>
        <w:right w:val="none" w:sz="0" w:space="0" w:color="auto"/>
      </w:divBdr>
    </w:div>
    <w:div w:id="746072840">
      <w:marLeft w:val="0"/>
      <w:marRight w:val="0"/>
      <w:marTop w:val="0"/>
      <w:marBottom w:val="0"/>
      <w:divBdr>
        <w:top w:val="none" w:sz="0" w:space="0" w:color="auto"/>
        <w:left w:val="none" w:sz="0" w:space="0" w:color="auto"/>
        <w:bottom w:val="none" w:sz="0" w:space="0" w:color="auto"/>
        <w:right w:val="none" w:sz="0" w:space="0" w:color="auto"/>
      </w:divBdr>
    </w:div>
    <w:div w:id="1139569846">
      <w:bodyDiv w:val="1"/>
      <w:marLeft w:val="0"/>
      <w:marRight w:val="0"/>
      <w:marTop w:val="0"/>
      <w:marBottom w:val="0"/>
      <w:divBdr>
        <w:top w:val="none" w:sz="0" w:space="0" w:color="auto"/>
        <w:left w:val="none" w:sz="0" w:space="0" w:color="auto"/>
        <w:bottom w:val="none" w:sz="0" w:space="0" w:color="auto"/>
        <w:right w:val="none" w:sz="0" w:space="0" w:color="auto"/>
      </w:divBdr>
    </w:div>
    <w:div w:id="1212376953">
      <w:bodyDiv w:val="1"/>
      <w:marLeft w:val="0"/>
      <w:marRight w:val="0"/>
      <w:marTop w:val="0"/>
      <w:marBottom w:val="0"/>
      <w:divBdr>
        <w:top w:val="none" w:sz="0" w:space="0" w:color="auto"/>
        <w:left w:val="none" w:sz="0" w:space="0" w:color="auto"/>
        <w:bottom w:val="none" w:sz="0" w:space="0" w:color="auto"/>
        <w:right w:val="none" w:sz="0" w:space="0" w:color="auto"/>
      </w:divBdr>
    </w:div>
    <w:div w:id="1285693187">
      <w:bodyDiv w:val="1"/>
      <w:marLeft w:val="0"/>
      <w:marRight w:val="0"/>
      <w:marTop w:val="0"/>
      <w:marBottom w:val="0"/>
      <w:divBdr>
        <w:top w:val="none" w:sz="0" w:space="0" w:color="auto"/>
        <w:left w:val="none" w:sz="0" w:space="0" w:color="auto"/>
        <w:bottom w:val="none" w:sz="0" w:space="0" w:color="auto"/>
        <w:right w:val="none" w:sz="0" w:space="0" w:color="auto"/>
      </w:divBdr>
    </w:div>
    <w:div w:id="134173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mailto:annett.laube@bfh.ch" TargetMode="External"/><Relationship Id="rId26" Type="http://schemas.openxmlformats.org/officeDocument/2006/relationships/image" Target="media/image5.png"/><Relationship Id="rId39" Type="http://schemas.openxmlformats.org/officeDocument/2006/relationships/hyperlink" Target="https://www.oasis-open.org/committees/download.php/21111/saml-glossary-2.0-os.html" TargetMode="External"/><Relationship Id="rId21" Type="http://schemas.openxmlformats.org/officeDocument/2006/relationships/hyperlink" Target="mailto:willy.mueller@isb.admin.ch" TargetMode="External"/><Relationship Id="rId34" Type="http://schemas.openxmlformats.org/officeDocument/2006/relationships/image" Target="media/image13.png"/><Relationship Id="rId42" Type="http://schemas.openxmlformats.org/officeDocument/2006/relationships/hyperlink" Target="http://www.uml.org/" TargetMode="External"/><Relationship Id="rId47" Type="http://schemas.openxmlformats.org/officeDocument/2006/relationships/image" Target="media/image16.emf"/><Relationship Id="rId50" Type="http://schemas.openxmlformats.org/officeDocument/2006/relationships/image" Target="media/image19.emf"/><Relationship Id="rId55"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hyperlink" Target="mailto:ronny.bernold@bfh.ch" TargetMode="External"/><Relationship Id="rId29" Type="http://schemas.openxmlformats.org/officeDocument/2006/relationships/image" Target="media/image8.png"/><Relationship Id="rId11" Type="http://schemas.openxmlformats.org/officeDocument/2006/relationships/webSettings" Target="webSettings.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docs.oasis-open.org" TargetMode="External"/><Relationship Id="rId40" Type="http://schemas.openxmlformats.org/officeDocument/2006/relationships/hyperlink" Target="http://www.ech.ch/alfresco/guestDownload/attach/workspace/SpacesStore/f91f7628-2050-4889-bd69-f2b27b580e67/E-Gov%20B2.06_IAM-Loesungsarchitektur_V120_04.01.2011_d.pdf" TargetMode="External"/><Relationship Id="rId45" Type="http://schemas.openxmlformats.org/officeDocument/2006/relationships/image" Target="media/image14.emf"/><Relationship Id="rId53"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settings" Target="settings.xml"/><Relationship Id="rId19" Type="http://schemas.openxmlformats.org/officeDocument/2006/relationships/hyperlink" Target="mailto:andreas.spichiger@bfh.ch" TargetMode="External"/><Relationship Id="rId31" Type="http://schemas.openxmlformats.org/officeDocument/2006/relationships/image" Target="media/image10.png"/><Relationship Id="rId44" Type="http://schemas.openxmlformats.org/officeDocument/2006/relationships/hyperlink" Target="http://www.etsi.org/technologies-clusters/technologies/security/certification-authorities-and-other-certification-service-providers"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mailto:annett.laube@bfh.ch"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www.suissecas.org/media/CAS_Specification_0.98.05.pdf" TargetMode="External"/><Relationship Id="rId43" Type="http://schemas.openxmlformats.org/officeDocument/2006/relationships/hyperlink" Target="http://www.etsi.org/technologies-clusters/technologies/security/certification-authorities-and-other-certification-service-providers" TargetMode="External"/><Relationship Id="rId48" Type="http://schemas.openxmlformats.org/officeDocument/2006/relationships/image" Target="media/image17.emf"/><Relationship Id="rId8" Type="http://schemas.openxmlformats.org/officeDocument/2006/relationships/numbering" Target="numbering.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hyperlink" Target="mailto:gerhard.hassenstein@bfh.ch"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oasis-open.org/committees/download.php/27819/sstcsaml-tech-overview-2.0-cd-02.pdf" TargetMode="External"/><Relationship Id="rId46" Type="http://schemas.openxmlformats.org/officeDocument/2006/relationships/image" Target="media/image15.emf"/><Relationship Id="rId20" Type="http://schemas.openxmlformats.org/officeDocument/2006/relationships/hyperlink" Target="mailto:martin.topfel@bfh.ch" TargetMode="External"/><Relationship Id="rId41" Type="http://schemas.openxmlformats.org/officeDocument/2006/relationships/hyperlink" Target="http://www.opengroup.org/togaf/"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mailto:andreas.spichiger@bfh.ch"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isb.admin.ch/themen/architektur/00183/01368/01371/index.html?lang=de&amp;download=NHzLpZeg7t,lnp6I0NTU042l2Z6ln1acy4Zn4Z2qZpnO2Yuq2Z6gpJCEeHt5g2ym162epYbg2c_JjKbNoKSn6A--&amp;t=.pdf" TargetMode="External"/><Relationship Id="rId49" Type="http://schemas.openxmlformats.org/officeDocument/2006/relationships/image" Target="media/image18.emf"/></Relationships>
</file>

<file path=word/_rels/footer1.xml.rels><?xml version="1.0" encoding="UTF-8" standalone="yes"?>
<Relationships xmlns="http://schemas.openxmlformats.org/package/2006/relationships"><Relationship Id="rId2" Type="http://schemas.openxmlformats.org/officeDocument/2006/relationships/hyperlink" Target="http://www.ech.ch/" TargetMode="External"/><Relationship Id="rId1" Type="http://schemas.openxmlformats.org/officeDocument/2006/relationships/hyperlink" Target="mailto:walter.stuedeli@ech.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80707525\Local%20Settings\Temporary%20Internet%20Files\Content.IE5\HWDH75PF\VORL_d_DEF_2008-04-21_Standard%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62464B23FA90B4D8D5A48533E6B7753" ma:contentTypeVersion="1" ma:contentTypeDescription="Ein neues Dokument erstellen." ma:contentTypeScope="" ma:versionID="2b7e5ae1321083969c8268bc9c605b48">
  <xsd:schema xmlns:xsd="http://www.w3.org/2001/XMLSchema" xmlns:xs="http://www.w3.org/2001/XMLSchema" xmlns:p="http://schemas.microsoft.com/office/2006/metadata/properties" xmlns:ns1="http://schemas.microsoft.com/sharepoint/v3" targetNamespace="http://schemas.microsoft.com/office/2006/metadata/properties" ma:root="true" ma:fieldsID="b90b7abe6abdd62923bd417b712e4207"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Geplantes Startdatum" ma:description="Geplantes Startdatum ist eine Websitespalte, die über das Feature zum Veröffentlichen erstellt wird. Es wird zur Angabe des Datums und der Uhrzeit verwendet, wann diese Seite Besuchern zum ersten Mal angezeigt wird." ma:hidden="true" ma:internalName="PublishingStartDate">
      <xsd:simpleType>
        <xsd:restriction base="dms:Unknown"/>
      </xsd:simpleType>
    </xsd:element>
    <xsd:element name="PublishingExpirationDate" ma:index="9" nillable="true" ma:displayName="Geplantes Enddatum" ma:description="Geplantes Enddatum ist eine Websitespalte, die über das Feature zum Veröffentlichen erstellt wird. Es wird zur Angabe des Datums und der Uhrzeit verwendet, wann diese Seite Besuchern nicht mehr angezeigt wird."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63518-6F72-4F93-A77B-65BFA58AD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497BC9-01F5-4B03-98F6-FD26D6589B8C}">
  <ds:schemaRefs>
    <ds:schemaRef ds:uri="http://schemas.microsoft.com/sharepoint/v3/contenttype/forms"/>
  </ds:schemaRefs>
</ds:datastoreItem>
</file>

<file path=customXml/itemProps3.xml><?xml version="1.0" encoding="utf-8"?>
<ds:datastoreItem xmlns:ds="http://schemas.openxmlformats.org/officeDocument/2006/customXml" ds:itemID="{910F2935-1041-4A82-8D4E-97723873E59C}">
  <ds:schemaRefs>
    <ds:schemaRef ds:uri="http://schemas.microsoft.com/sharepoint/v3"/>
    <ds:schemaRef ds:uri="http://www.w3.org/XML/1998/namespace"/>
    <ds:schemaRef ds:uri="http://schemas.microsoft.com/office/2006/documentManagement/types"/>
    <ds:schemaRef ds:uri="http://purl.org/dc/dcmitype/"/>
    <ds:schemaRef ds:uri="http://purl.org/dc/terms/"/>
    <ds:schemaRef ds:uri="http://schemas.microsoft.com/office/2006/metadata/properties"/>
    <ds:schemaRef ds:uri="http://purl.org/dc/elements/1.1/"/>
    <ds:schemaRef ds:uri="http://schemas.microsoft.com/office/infopath/2007/PartnerControls"/>
    <ds:schemaRef ds:uri="http://schemas.openxmlformats.org/package/2006/metadata/core-properties"/>
  </ds:schemaRefs>
</ds:datastoreItem>
</file>

<file path=customXml/itemProps4.xml><?xml version="1.0" encoding="utf-8"?>
<ds:datastoreItem xmlns:ds="http://schemas.openxmlformats.org/officeDocument/2006/customXml" ds:itemID="{D4236AF1-11E0-4E34-8BF4-0ECD17228192}">
  <ds:schemaRefs>
    <ds:schemaRef ds:uri="http://schemas.openxmlformats.org/officeDocument/2006/bibliography"/>
  </ds:schemaRefs>
</ds:datastoreItem>
</file>

<file path=customXml/itemProps5.xml><?xml version="1.0" encoding="utf-8"?>
<ds:datastoreItem xmlns:ds="http://schemas.openxmlformats.org/officeDocument/2006/customXml" ds:itemID="{E5DEA8AE-082B-46B2-81C0-DA638B7664C0}">
  <ds:schemaRefs>
    <ds:schemaRef ds:uri="http://schemas.openxmlformats.org/officeDocument/2006/bibliography"/>
  </ds:schemaRefs>
</ds:datastoreItem>
</file>

<file path=customXml/itemProps6.xml><?xml version="1.0" encoding="utf-8"?>
<ds:datastoreItem xmlns:ds="http://schemas.openxmlformats.org/officeDocument/2006/customXml" ds:itemID="{20F7C102-175E-409D-B281-C30612493D96}">
  <ds:schemaRefs>
    <ds:schemaRef ds:uri="http://schemas.openxmlformats.org/officeDocument/2006/bibliography"/>
  </ds:schemaRefs>
</ds:datastoreItem>
</file>

<file path=customXml/itemProps7.xml><?xml version="1.0" encoding="utf-8"?>
<ds:datastoreItem xmlns:ds="http://schemas.openxmlformats.org/officeDocument/2006/customXml" ds:itemID="{7897E770-108A-44A3-B79C-2B282CD6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VORL_d_DEF_2008-04-21_Standard[1].dot</Template>
  <TotalTime>0</TotalTime>
  <Pages>68</Pages>
  <Words>12227</Words>
  <Characters>101941</Characters>
  <Application>Microsoft Office Word</Application>
  <DocSecurity>0</DocSecurity>
  <Lines>849</Lines>
  <Paragraphs>227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STAN_d_DRA_2013-11-06_eCH-0107_V2.0_IAM-Gestaltungsprinzipien</vt:lpstr>
      <vt:lpstr>STAN_d_DRA_2013-11-06_eCH-0107_V2.0_IAM-Gestaltungsprinzipien</vt:lpstr>
    </vt:vector>
  </TitlesOfParts>
  <Company>Berner Fachhochschule</Company>
  <LinksUpToDate>false</LinksUpToDate>
  <CharactersWithSpaces>113941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STAN_d_DRA_2013-11-06_eCH-0107_V2.0_IAM-Gestaltungsprinzipien</dc:title>
  <dc:creator>Spichiger Andreas</dc:creator>
  <cp:lastModifiedBy>Marc Kunz</cp:lastModifiedBy>
  <cp:revision>5</cp:revision>
  <cp:lastPrinted>2017-07-11T09:31:00Z</cp:lastPrinted>
  <dcterms:created xsi:type="dcterms:W3CDTF">2017-07-11T09:19:00Z</dcterms:created>
  <dcterms:modified xsi:type="dcterms:W3CDTF">2017-07-11T09:32:00Z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O$NOPARSEFILE">
    <vt:lpwstr/>
  </property>
  <property fmtid="{D5CDD505-2E9C-101B-9397-08002B2CF9AE}" pid="3" name="FSC$NOPARSEFILE">
    <vt:lpwstr/>
  </property>
  <property fmtid="{D5CDD505-2E9C-101B-9397-08002B2CF9AE}" pid="4" name="COO$NOUSEREXPRESSIONS">
    <vt:lpwstr/>
  </property>
  <property fmtid="{D5CDD505-2E9C-101B-9397-08002B2CF9AE}" pid="5" name="FSC$NOUSEREXPRESSIONS">
    <vt:lpwstr/>
  </property>
  <property fmtid="{D5CDD505-2E9C-101B-9397-08002B2CF9AE}" pid="6" name="COO$NOVIRTUALATTRS">
    <vt:lpwstr/>
  </property>
  <property fmtid="{D5CDD505-2E9C-101B-9397-08002B2CF9AE}" pid="7" name="FSC$NOVIRTUALATTRS">
    <vt:lpwstr/>
  </property>
  <property fmtid="{D5CDD505-2E9C-101B-9397-08002B2CF9AE}" pid="8" name="FSC#COOSYSTEM@1.1:Container">
    <vt:lpwstr>COO.2103.100.8.1641606</vt:lpwstr>
  </property>
  <property fmtid="{D5CDD505-2E9C-101B-9397-08002B2CF9AE}" pid="9" name="FSC#FSCIBISDOCPROPS@15.1400:Objectname">
    <vt:lpwstr>eCH_0107_IAM-Gestaltungsprinzipien_V2009-11-23_final</vt:lpwstr>
  </property>
  <property fmtid="{D5CDD505-2E9C-101B-9397-08002B2CF9AE}" pid="10" name="FSC#FSCIBISDOCPROPS@15.1400:Subject">
    <vt:lpwstr>&gt;&gt;&gt; &lt;Willy.Mueller@ISB.admin.ch&gt; &lt;Willy.Mueller@ISB.admin.ch&gt; 24.11.2009 10:39:08&gt;&gt;&gt;</vt:lpwstr>
  </property>
  <property fmtid="{D5CDD505-2E9C-101B-9397-08002B2CF9AE}" pid="11" name="FSC#FSCIBISDOCPROPS@15.1400:Owner">
    <vt:lpwstr>Häni, Hans, HAE</vt:lpwstr>
  </property>
  <property fmtid="{D5CDD505-2E9C-101B-9397-08002B2CF9AE}" pid="12" name="FSC#FSCIBISDOCPROPS@15.1400:OwnerAbbreviation">
    <vt:lpwstr>HAE</vt:lpwstr>
  </property>
  <property fmtid="{D5CDD505-2E9C-101B-9397-08002B2CF9AE}" pid="13" name="FSC#FSCIBISDOCPROPS@15.1400:GroupShortName">
    <vt:lpwstr>AFI_MA</vt:lpwstr>
  </property>
  <property fmtid="{D5CDD505-2E9C-101B-9397-08002B2CF9AE}" pid="14" name="FSC#FSCIBISDOCPROPS@15.1400:TopLevelSubfileName">
    <vt:lpwstr>Nicht verfügbar</vt:lpwstr>
  </property>
  <property fmtid="{D5CDD505-2E9C-101B-9397-08002B2CF9AE}" pid="15" name="FSC#FSCIBISDOCPROPS@15.1400:TopLevelSubfileNumber">
    <vt:lpwstr>Nicht verfügbar</vt:lpwstr>
  </property>
  <property fmtid="{D5CDD505-2E9C-101B-9397-08002B2CF9AE}" pid="16" name="FSC#FSCIBISDOCPROPS@15.1400:TitleSubFile">
    <vt:lpwstr>Nicht verfügbar</vt:lpwstr>
  </property>
  <property fmtid="{D5CDD505-2E9C-101B-9397-08002B2CF9AE}" pid="17" name="FSC#FSCIBISDOCPROPS@15.1400:TopLevelDossierName">
    <vt:lpwstr>Nicht verfügbar</vt:lpwstr>
  </property>
  <property fmtid="{D5CDD505-2E9C-101B-9397-08002B2CF9AE}" pid="18" name="FSC#FSCIBISDOCPROPS@15.1400:TopLevelDossierNumber">
    <vt:lpwstr>Nicht verfügbar</vt:lpwstr>
  </property>
  <property fmtid="{D5CDD505-2E9C-101B-9397-08002B2CF9AE}" pid="19" name="FSC#FSCIBISDOCPROPS@15.1400:TopLevelDossierYear">
    <vt:lpwstr>Nicht verfügbar</vt:lpwstr>
  </property>
  <property fmtid="{D5CDD505-2E9C-101B-9397-08002B2CF9AE}" pid="20" name="FSC#FSCIBISDOCPROPS@15.1400:TopLevelDossierTitel">
    <vt:lpwstr>Nicht verfügbar</vt:lpwstr>
  </property>
  <property fmtid="{D5CDD505-2E9C-101B-9397-08002B2CF9AE}" pid="21" name="FSC#FSCIBISDOCPROPS@15.1400:TopLevelDossierRespOrgShortname">
    <vt:lpwstr>Nicht verfügbar</vt:lpwstr>
  </property>
  <property fmtid="{D5CDD505-2E9C-101B-9397-08002B2CF9AE}" pid="22" name="FSC#FSCIBISDOCPROPS@15.1400:TopLevelDossierResponsible">
    <vt:lpwstr>Nicht verfügbar</vt:lpwstr>
  </property>
  <property fmtid="{D5CDD505-2E9C-101B-9397-08002B2CF9AE}" pid="23" name="FSC#FSCIBISDOCPROPS@15.1400:TopLevelSubjectGroupPosNumber">
    <vt:lpwstr>Nicht verfügbar</vt:lpwstr>
  </property>
  <property fmtid="{D5CDD505-2E9C-101B-9397-08002B2CF9AE}" pid="24" name="FSC#FSCIBISDOCPROPS@15.1400:RRBNumber">
    <vt:lpwstr>Nicht verfügbar</vt:lpwstr>
  </property>
  <property fmtid="{D5CDD505-2E9C-101B-9397-08002B2CF9AE}" pid="25" name="FSC#FSCIBISDOCPROPS@15.1400:RRSessionDate">
    <vt:lpwstr>Nicht verfügbar</vt:lpwstr>
  </property>
  <property fmtid="{D5CDD505-2E9C-101B-9397-08002B2CF9AE}" pid="26" name="FSC#FSCIBISDOCPROPS@15.1400:DossierRef">
    <vt:lpwstr>Nicht verfügbar</vt:lpwstr>
  </property>
  <property fmtid="{D5CDD505-2E9C-101B-9397-08002B2CF9AE}" pid="27" name="FSC#COOELAK@1.1001:Subject">
    <vt:lpwstr>eCH_0107_IAM-Gestaltungsprinzipien_V2009-11-23_final</vt:lpwstr>
  </property>
  <property fmtid="{D5CDD505-2E9C-101B-9397-08002B2CF9AE}" pid="28" name="FSC#COOELAK@1.1001:FileReference">
    <vt:lpwstr/>
  </property>
  <property fmtid="{D5CDD505-2E9C-101B-9397-08002B2CF9AE}" pid="29" name="FSC#COOELAK@1.1001:FileRefYear">
    <vt:lpwstr/>
  </property>
  <property fmtid="{D5CDD505-2E9C-101B-9397-08002B2CF9AE}" pid="30" name="FSC#COOELAK@1.1001:FileRefOrdinal">
    <vt:lpwstr/>
  </property>
  <property fmtid="{D5CDD505-2E9C-101B-9397-08002B2CF9AE}" pid="31" name="FSC#COOELAK@1.1001:FileRefOU">
    <vt:lpwstr/>
  </property>
  <property fmtid="{D5CDD505-2E9C-101B-9397-08002B2CF9AE}" pid="32" name="FSC#COOELAK@1.1001:Organization">
    <vt:lpwstr/>
  </property>
  <property fmtid="{D5CDD505-2E9C-101B-9397-08002B2CF9AE}" pid="33" name="FSC#COOELAK@1.1001:Owner">
    <vt:lpwstr> Häni</vt:lpwstr>
  </property>
  <property fmtid="{D5CDD505-2E9C-101B-9397-08002B2CF9AE}" pid="34" name="FSC#COOELAK@1.1001:OwnerExtension">
    <vt:lpwstr>+41 71 627 69 32</vt:lpwstr>
  </property>
  <property fmtid="{D5CDD505-2E9C-101B-9397-08002B2CF9AE}" pid="35" name="FSC#COOELAK@1.1001:OwnerFaxExtension">
    <vt:lpwstr/>
  </property>
  <property fmtid="{D5CDD505-2E9C-101B-9397-08002B2CF9AE}" pid="36" name="FSC#COOELAK@1.1001:DispatchedBy">
    <vt:lpwstr/>
  </property>
  <property fmtid="{D5CDD505-2E9C-101B-9397-08002B2CF9AE}" pid="37" name="FSC#COOELAK@1.1001:DispatchedAt">
    <vt:lpwstr/>
  </property>
  <property fmtid="{D5CDD505-2E9C-101B-9397-08002B2CF9AE}" pid="38" name="FSC#COOELAK@1.1001:ApprovedBy">
    <vt:lpwstr/>
  </property>
  <property fmtid="{D5CDD505-2E9C-101B-9397-08002B2CF9AE}" pid="39" name="FSC#COOELAK@1.1001:ApprovedAt">
    <vt:lpwstr/>
  </property>
  <property fmtid="{D5CDD505-2E9C-101B-9397-08002B2CF9AE}" pid="40" name="FSC#COOELAK@1.1001:Department">
    <vt:lpwstr>AFI Mitarbeiter (AFI_MA)</vt:lpwstr>
  </property>
  <property fmtid="{D5CDD505-2E9C-101B-9397-08002B2CF9AE}" pid="41" name="FSC#COOELAK@1.1001:CreatedAt">
    <vt:lpwstr>25.11.2009 09:35:42</vt:lpwstr>
  </property>
  <property fmtid="{D5CDD505-2E9C-101B-9397-08002B2CF9AE}" pid="42" name="FSC#COOELAK@1.1001:OU">
    <vt:lpwstr>AFI Mitarbeiter (AFI_MA)</vt:lpwstr>
  </property>
  <property fmtid="{D5CDD505-2E9C-101B-9397-08002B2CF9AE}" pid="43" name="FSC#COOELAK@1.1001:Priority">
    <vt:lpwstr/>
  </property>
  <property fmtid="{D5CDD505-2E9C-101B-9397-08002B2CF9AE}" pid="44" name="FSC#COOELAK@1.1001:ObjBarCode">
    <vt:lpwstr>*COO.2103.100.8.1641606*</vt:lpwstr>
  </property>
  <property fmtid="{D5CDD505-2E9C-101B-9397-08002B2CF9AE}" pid="45" name="FSC#COOELAK@1.1001:RefBarCode">
    <vt:lpwstr>*eCH_0107_IAM-Gestaltungsprinzipien_V2009-11-23_final*</vt:lpwstr>
  </property>
  <property fmtid="{D5CDD505-2E9C-101B-9397-08002B2CF9AE}" pid="46" name="FSC#COOELAK@1.1001:FileRefBarCode">
    <vt:lpwstr/>
  </property>
  <property fmtid="{D5CDD505-2E9C-101B-9397-08002B2CF9AE}" pid="47" name="FSC#COOELAK@1.1001:ExternalRef">
    <vt:lpwstr/>
  </property>
  <property fmtid="{D5CDD505-2E9C-101B-9397-08002B2CF9AE}" pid="48" name="FSC#COOELAK@1.1001:IncomingNumber">
    <vt:lpwstr/>
  </property>
  <property fmtid="{D5CDD505-2E9C-101B-9397-08002B2CF9AE}" pid="49" name="FSC#COOELAK@1.1001:IncomingSubject">
    <vt:lpwstr/>
  </property>
  <property fmtid="{D5CDD505-2E9C-101B-9397-08002B2CF9AE}" pid="50" name="FSC#COOELAK@1.1001:ProcessResponsible">
    <vt:lpwstr/>
  </property>
  <property fmtid="{D5CDD505-2E9C-101B-9397-08002B2CF9AE}" pid="51" name="FSC#COOELAK@1.1001:ProcessResponsiblePhone">
    <vt:lpwstr/>
  </property>
  <property fmtid="{D5CDD505-2E9C-101B-9397-08002B2CF9AE}" pid="52" name="FSC#COOELAK@1.1001:ProcessResponsibleMail">
    <vt:lpwstr/>
  </property>
  <property fmtid="{D5CDD505-2E9C-101B-9397-08002B2CF9AE}" pid="53" name="FSC#COOELAK@1.1001:ProcessResponsibleFax">
    <vt:lpwstr/>
  </property>
  <property fmtid="{D5CDD505-2E9C-101B-9397-08002B2CF9AE}" pid="54" name="FSC#COOELAK@1.1001:ApproverFirstName">
    <vt:lpwstr/>
  </property>
  <property fmtid="{D5CDD505-2E9C-101B-9397-08002B2CF9AE}" pid="55" name="FSC#COOELAK@1.1001:ApproverSurName">
    <vt:lpwstr/>
  </property>
  <property fmtid="{D5CDD505-2E9C-101B-9397-08002B2CF9AE}" pid="56" name="FSC#COOELAK@1.1001:ApproverTitle">
    <vt:lpwstr/>
  </property>
  <property fmtid="{D5CDD505-2E9C-101B-9397-08002B2CF9AE}" pid="57" name="FSC#COOELAK@1.1001:ExternalDate">
    <vt:lpwstr/>
  </property>
  <property fmtid="{D5CDD505-2E9C-101B-9397-08002B2CF9AE}" pid="58" name="FSC#COOELAK@1.1001:SettlementApprovedAt">
    <vt:lpwstr/>
  </property>
  <property fmtid="{D5CDD505-2E9C-101B-9397-08002B2CF9AE}" pid="59" name="FSC#COOELAK@1.1001:BaseNumber">
    <vt:lpwstr/>
  </property>
  <property fmtid="{D5CDD505-2E9C-101B-9397-08002B2CF9AE}" pid="60" name="FSC#COOELAK@1.1001:CurrentUserRolePos">
    <vt:lpwstr>Sachbearbeiter/-in</vt:lpwstr>
  </property>
  <property fmtid="{D5CDD505-2E9C-101B-9397-08002B2CF9AE}" pid="61" name="FSC#COOELAK@1.1001:CurrentUserEmail">
    <vt:lpwstr>hans.haeni@tg.ch</vt:lpwstr>
  </property>
  <property fmtid="{D5CDD505-2E9C-101B-9397-08002B2CF9AE}" pid="62" name="FSC#ELAKGOV@1.1001:PersonalSubjGender">
    <vt:lpwstr/>
  </property>
  <property fmtid="{D5CDD505-2E9C-101B-9397-08002B2CF9AE}" pid="63" name="FSC#ELAKGOV@1.1001:PersonalSubjFirstName">
    <vt:lpwstr/>
  </property>
  <property fmtid="{D5CDD505-2E9C-101B-9397-08002B2CF9AE}" pid="64" name="FSC#ELAKGOV@1.1001:PersonalSubjSurName">
    <vt:lpwstr/>
  </property>
  <property fmtid="{D5CDD505-2E9C-101B-9397-08002B2CF9AE}" pid="65" name="FSC#ELAKGOV@1.1001:PersonalSubjSalutation">
    <vt:lpwstr/>
  </property>
  <property fmtid="{D5CDD505-2E9C-101B-9397-08002B2CF9AE}" pid="66" name="FSC#ELAKGOV@1.1001:PersonalSubjAddress">
    <vt:lpwstr/>
  </property>
  <property fmtid="{D5CDD505-2E9C-101B-9397-08002B2CF9AE}" pid="67" name="FSC#LOCALSW@2103.100:User_Login_red">
    <vt:lpwstr>tg\afihae</vt:lpwstr>
  </property>
  <property fmtid="{D5CDD505-2E9C-101B-9397-08002B2CF9AE}" pid="68" name="ContentTypeId">
    <vt:lpwstr>0x010100362464B23FA90B4D8D5A48533E6B7753</vt:lpwstr>
  </property>
  <property fmtid="{D5CDD505-2E9C-101B-9397-08002B2CF9AE}" pid="69" name="MP_UpdateVersion">
    <vt:lpwstr>4</vt:lpwstr>
  </property>
</Properties>
</file>